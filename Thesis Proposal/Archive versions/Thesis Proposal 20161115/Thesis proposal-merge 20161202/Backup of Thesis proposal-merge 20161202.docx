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p>
    <w:p w14:paraId="3EE82BAF" w14:textId="77777777" w:rsidR="00D3219D" w:rsidRDefault="00D3219D"/>
    <w:p w14:paraId="6BE0A8AC" w14:textId="4A2B715D" w:rsidR="00D3219D" w:rsidRPr="005D1FA7" w:rsidRDefault="00687259" w:rsidP="00DF6E59">
      <w:pPr>
        <w:outlineLvl w:val="0"/>
        <w:rPr>
          <w:b/>
        </w:rPr>
      </w:pPr>
      <w:ins w:id="0" w:author="Windows User" w:date="2016-11-28T13:52:00Z">
        <w:r>
          <w:rPr>
            <w:b/>
          </w:rPr>
          <w:t xml:space="preserve">Summary of the Problem: </w:t>
        </w:r>
      </w:ins>
      <w:r w:rsidR="005E657C" w:rsidRPr="005D1FA7">
        <w:rPr>
          <w:b/>
        </w:rPr>
        <w:t xml:space="preserve">Patients in emergencies are not </w:t>
      </w:r>
      <w:r w:rsidR="00156222">
        <w:rPr>
          <w:b/>
        </w:rPr>
        <w:t xml:space="preserve">consistently </w:t>
      </w:r>
      <w:r w:rsidR="005E657C" w:rsidRPr="005D1FA7">
        <w:rPr>
          <w:b/>
        </w:rPr>
        <w:t>well-treated for pain.</w:t>
      </w:r>
    </w:p>
    <w:p w14:paraId="77074724" w14:textId="77777777" w:rsidR="00CF19D0" w:rsidRDefault="00CF19D0"/>
    <w:p w14:paraId="58E5F69D" w14:textId="53D25B78" w:rsidR="004604CC" w:rsidRDefault="00687259" w:rsidP="004604CC">
      <w:ins w:id="1" w:author="Windows User" w:date="2016-11-28T13:52:00Z">
        <w:r>
          <w:t xml:space="preserve">Background: </w:t>
        </w:r>
      </w:ins>
      <w:proofErr w:type="spellStart"/>
      <w:r w:rsidR="004604CC">
        <w:t>Oligoanalgesia</w:t>
      </w:r>
      <w:proofErr w:type="spellEnd"/>
      <w:r w:rsidR="004604CC">
        <w:t xml:space="preserve"> is the inadequate treatment of pain, and in the </w:t>
      </w:r>
      <w:del w:id="2" w:author="Windows User" w:date="2016-11-28T12:53:00Z">
        <w:r w:rsidR="004604CC" w:rsidDel="009F6B62">
          <w:delText>e</w:delText>
        </w:r>
      </w:del>
      <w:ins w:id="3" w:author="Windows User" w:date="2016-11-28T12:53:00Z">
        <w:r w:rsidR="009F6B62">
          <w:t>E</w:t>
        </w:r>
      </w:ins>
      <w:ins w:id="4" w:author="Windows User" w:date="2016-12-02T11:49:00Z">
        <w:r w:rsidR="004604CC">
          <w:t xml:space="preserve">mergency </w:t>
        </w:r>
      </w:ins>
      <w:ins w:id="5" w:author="Windows User" w:date="2016-11-28T12:53:00Z">
        <w:r w:rsidR="009F6B62">
          <w:t xml:space="preserve">Department </w:t>
        </w:r>
      </w:ins>
      <w:del w:id="6" w:author="Windows User" w:date="2016-12-02T11:49:00Z">
        <w:r w:rsidR="004604CC">
          <w:delText xml:space="preserve">emergency </w:delText>
        </w:r>
      </w:del>
      <w:r w:rsidR="004604CC">
        <w:t>setting</w:t>
      </w:r>
      <w:ins w:id="7" w:author="Windows User" w:date="2016-11-28T12:54:00Z">
        <w:r w:rsidR="009F6B62">
          <w:t>,</w:t>
        </w:r>
      </w:ins>
      <w:r w:rsidR="004604CC">
        <w:t xml:space="preserve"> the term is usually reserved </w:t>
      </w:r>
      <w:del w:id="8" w:author="Windows User" w:date="2016-11-28T12:54:00Z">
        <w:r w:rsidR="004604CC">
          <w:delText>for</w:delText>
        </w:r>
      </w:del>
      <w:ins w:id="9" w:author="Windows User" w:date="2016-11-28T12:54:00Z">
        <w:r w:rsidR="009F6B62">
          <w:t>to describe</w:t>
        </w:r>
      </w:ins>
      <w:r w:rsidR="004604CC">
        <w:t xml:space="preserve">  the experience of patients</w:t>
      </w:r>
      <w:ins w:id="10" w:author="Windows User" w:date="2016-11-28T12:54:00Z">
        <w:r w:rsidR="004604CC">
          <w:t xml:space="preserve"> </w:t>
        </w:r>
        <w:r w:rsidR="009F6B62">
          <w:t>who present for emergency care</w:t>
        </w:r>
      </w:ins>
      <w:ins w:id="11" w:author="Windows User" w:date="2016-12-02T11:49:00Z">
        <w:r w:rsidR="004604CC">
          <w:t xml:space="preserve"> </w:t>
        </w:r>
      </w:ins>
      <w:r w:rsidR="004604CC">
        <w:t>with acutely painful conditions</w:t>
      </w:r>
      <w:del w:id="12" w:author="Windows User" w:date="2016-11-28T12:54:00Z">
        <w:r w:rsidR="004604CC">
          <w:delText xml:space="preserve"> who present for emergency care</w:delText>
        </w:r>
      </w:del>
      <w:r w:rsidR="004604CC">
        <w:t>, and who do not get adequate analgesia</w:t>
      </w:r>
      <w:r w:rsidR="003D6766">
        <w:t>.</w:t>
      </w:r>
      <w:ins w:id="13" w:author="Patrick Linehan" w:date="2016-12-02T11:49:00Z">
        <w:r w:rsidR="003464C2">
          <w:fldChar w:fldCharType="begin"/>
        </w:r>
      </w:ins>
      <w:r w:rsidR="00EB3F5C">
        <w:instrText xml:space="preserve"> ADDIN PAPERS2_CITATIONS &lt;citation&gt;&lt;uuid&gt;694AA77B-5F6B-4B13-9CE8-9D1BB4E9A296&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ins w:id="14" w:author="Patrick Linehan" w:date="2016-12-02T11:49:00Z">
        <w:r w:rsidR="003464C2">
          <w:fldChar w:fldCharType="separate"/>
        </w:r>
        <w:r w:rsidR="003464C2">
          <w:rPr>
            <w:rFonts w:ascii="Calibri" w:hAnsi="Calibri" w:cs="Calibri"/>
            <w:lang w:val="en-US"/>
          </w:rPr>
          <w:t>{Wilson:1989da}</w:t>
        </w:r>
        <w:r w:rsidR="003464C2">
          <w:fldChar w:fldCharType="end"/>
        </w:r>
      </w:ins>
      <w:r w:rsidR="003D6766">
        <w:t xml:space="preserve"> </w:t>
      </w:r>
      <w:r w:rsidR="004604CC">
        <w:t xml:space="preserve">The processes that lead to </w:t>
      </w:r>
      <w:proofErr w:type="spellStart"/>
      <w:r w:rsidR="004604CC">
        <w:t>undertreatment</w:t>
      </w:r>
      <w:proofErr w:type="spellEnd"/>
      <w:r w:rsidR="004604CC">
        <w:t xml:space="preserve"> of pain are complex</w:t>
      </w:r>
      <w:r w:rsidR="00454E97">
        <w:t>.</w:t>
      </w:r>
      <w:ins w:id="15" w:author="Patrick Linehan" w:date="2016-12-02T11:49:00Z">
        <w:r w:rsidR="001268EC">
          <w:fldChar w:fldCharType="begin"/>
        </w:r>
      </w:ins>
      <w:r w:rsidR="00EB3F5C">
        <w:instrText xml:space="preserve"> ADDIN PAPERS2_CITATIONS &lt;citation&gt;&lt;uuid&gt;4308B515-9A18-4ABF-B45F-0D2D00560FD4&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ins w:id="16" w:author="Patrick Linehan" w:date="2016-12-02T11:49:00Z">
        <w:r w:rsidR="001268EC">
          <w:fldChar w:fldCharType="separate"/>
        </w:r>
        <w:r w:rsidR="001268EC">
          <w:rPr>
            <w:rFonts w:ascii="Calibri" w:hAnsi="Calibri" w:cs="Calibri"/>
            <w:lang w:val="en-US"/>
          </w:rPr>
          <w:t>{Rupp:2004bk}</w:t>
        </w:r>
        <w:r w:rsidR="001268EC">
          <w:fldChar w:fldCharType="end"/>
        </w:r>
      </w:ins>
      <w:r w:rsidR="004604CC">
        <w:t xml:space="preserve">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9F6B62" w:rsidP="00454E97">
      <w:pPr>
        <w:ind w:firstLine="720"/>
      </w:pPr>
      <w:ins w:id="17" w:author="Windows User" w:date="2016-11-28T12:55:00Z">
        <w:r>
          <w:t>“</w:t>
        </w:r>
      </w:ins>
      <w:del w:id="18" w:author="Windows User" w:date="2016-11-28T12:55:00Z">
        <w:r w:rsidR="004604CC">
          <w:delText>&gt;</w:delText>
        </w:r>
      </w:del>
      <w:r w:rsidR="004604CC">
        <w:t>There are many acute abdominal pains for which a dose of</w:t>
      </w:r>
    </w:p>
    <w:p w14:paraId="783CFA7A" w14:textId="77777777" w:rsidR="004604CC" w:rsidRDefault="004604CC" w:rsidP="00454E97">
      <w:pPr>
        <w:ind w:firstLine="720"/>
      </w:pPr>
      <w:r>
        <w:t>morphine is the correct treatment—such, for example, as</w:t>
      </w:r>
    </w:p>
    <w:p w14:paraId="566213EE" w14:textId="77777777" w:rsidR="004604CC" w:rsidRDefault="004604CC" w:rsidP="00454E97">
      <w:pPr>
        <w:ind w:firstLine="720"/>
      </w:pPr>
      <w:r>
        <w:t>renal and biliary colic, gastric crises, diaphragmatic</w:t>
      </w:r>
    </w:p>
    <w:p w14:paraId="0BA363D0" w14:textId="77777777" w:rsidR="004604CC" w:rsidRDefault="004604CC" w:rsidP="00454E97">
      <w:pPr>
        <w:ind w:firstLine="720"/>
      </w:pPr>
      <w:r>
        <w:t>pleurisy with pain referred to the abdomen—but there are</w:t>
      </w:r>
    </w:p>
    <w:p w14:paraId="1638C794" w14:textId="77777777" w:rsidR="004604CC" w:rsidRDefault="004604CC" w:rsidP="00454E97">
      <w:pPr>
        <w:ind w:firstLine="720"/>
      </w:pPr>
      <w:r>
        <w:t>other conditions of an apparently similar nature for which</w:t>
      </w:r>
    </w:p>
    <w:p w14:paraId="1B4D4844" w14:textId="77777777" w:rsidR="004604CC" w:rsidRDefault="004604CC" w:rsidP="00454E97">
      <w:pPr>
        <w:ind w:firstLine="720"/>
      </w:pPr>
      <w:r>
        <w:t>to give a dose of morphine is, to say the least, an unwise</w:t>
      </w:r>
    </w:p>
    <w:p w14:paraId="7EDA27D3" w14:textId="5362A263" w:rsidR="004604CC" w:rsidRDefault="004604CC" w:rsidP="00454E97">
      <w:pPr>
        <w:ind w:firstLine="720"/>
      </w:pPr>
      <w:ins w:id="19" w:author="Windows User" w:date="2016-12-02T11:49:00Z">
        <w:r>
          <w:t>and, to say the most, a possibly fatal, procedure.</w:t>
        </w:r>
      </w:ins>
      <w:ins w:id="20" w:author="Windows User" w:date="2016-11-28T12:55:00Z">
        <w:r w:rsidR="009F6B62">
          <w:t>”</w:t>
        </w:r>
      </w:ins>
      <w:ins w:id="21" w:author="Patrick Linehan" w:date="2016-12-02T11:49:00Z">
        <w:r w:rsidR="0076740A">
          <w:fldChar w:fldCharType="begin"/>
        </w:r>
      </w:ins>
      <w:r w:rsidR="00EB3F5C">
        <w:instrText xml:space="preserve"> ADDIN PAPERS2_CITATIONS &lt;citation&gt;&lt;uuid&gt;942D8994-E444-4EE5-B40F-C7586ABC9FF8&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ins w:id="22" w:author="Patrick Linehan" w:date="2016-12-02T11:49:00Z">
        <w:r w:rsidR="0076740A">
          <w:fldChar w:fldCharType="separate"/>
        </w:r>
        <w:bookmarkStart w:id="23" w:name="OLE_LINK1"/>
        <w:bookmarkStart w:id="24" w:name="OLE_LINK2"/>
        <w:r w:rsidR="0076740A">
          <w:rPr>
            <w:rFonts w:ascii="Calibri" w:hAnsi="Calibri" w:cs="Calibri"/>
            <w:lang w:val="en-US"/>
          </w:rPr>
          <w:t>{Cope:</w:t>
        </w:r>
        <w:bookmarkEnd w:id="23"/>
        <w:bookmarkEnd w:id="24"/>
        <w:r w:rsidR="0076740A">
          <w:rPr>
            <w:rFonts w:ascii="Calibri" w:hAnsi="Calibri" w:cs="Calibri"/>
            <w:lang w:val="en-US"/>
          </w:rPr>
          <w:t>1929we}</w:t>
        </w:r>
        <w:r w:rsidR="0076740A">
          <w:fldChar w:fldCharType="end"/>
        </w:r>
      </w:ins>
    </w:p>
    <w:p w14:paraId="1236C2AA" w14:textId="77777777" w:rsidR="004604CC" w:rsidRDefault="004604CC" w:rsidP="004604CC"/>
    <w:p w14:paraId="59D6B4B8" w14:textId="77777777" w:rsidR="004604CC" w:rsidRDefault="004604CC" w:rsidP="004604CC">
      <w:r>
        <w:t xml:space="preserve">This fairly nuanced expression was taken as a prohibition against giving opioids to patients with acute abdominal </w:t>
      </w:r>
      <w:commentRangeStart w:id="25"/>
      <w:r>
        <w:t>pain</w:t>
      </w:r>
      <w:commentRangeEnd w:id="25"/>
      <w:r w:rsidR="001D1E03">
        <w:rPr>
          <w:rStyle w:val="CommentReference"/>
        </w:rPr>
        <w:commentReference w:id="25"/>
      </w:r>
      <w:r>
        <w:t>.</w:t>
      </w:r>
    </w:p>
    <w:p w14:paraId="1CDFE331" w14:textId="77777777" w:rsidR="004604CC" w:rsidRDefault="004604CC" w:rsidP="004604CC"/>
    <w:p w14:paraId="410E21D0" w14:textId="3D5200D9" w:rsidR="00687259" w:rsidRDefault="004604CC" w:rsidP="00687259">
      <w:pPr>
        <w:rPr>
          <w:ins w:id="26" w:author="Windows User" w:date="2016-12-02T11:49:00Z"/>
        </w:rPr>
      </w:pPr>
      <w:ins w:id="27" w:author="Windows User" w:date="2016-12-02T11:49:00Z">
        <w:r>
          <w:t xml:space="preserve">Different physicians presented with the same clinical presentation may </w:t>
        </w:r>
      </w:ins>
      <w:ins w:id="28" w:author="Windows User" w:date="2016-11-28T13:43:00Z">
        <w:r w:rsidR="001D1E03">
          <w:t>make widely disparate decisions about treat</w:t>
        </w:r>
      </w:ins>
      <w:ins w:id="29" w:author="Windows User" w:date="2016-11-28T13:44:00Z">
        <w:r w:rsidR="001D1E03">
          <w:t>ments for</w:t>
        </w:r>
      </w:ins>
      <w:del w:id="30" w:author="Windows User" w:date="2016-11-28T13:43:00Z">
        <w:r w:rsidDel="001D1E03">
          <w:delText>decide to give widely varying treatments for</w:delText>
        </w:r>
      </w:del>
      <w:ins w:id="31" w:author="Windows User" w:date="2016-12-02T11:49:00Z">
        <w:r>
          <w:t xml:space="preserve"> a</w:t>
        </w:r>
        <w:r w:rsidR="0076740A">
          <w:t>cute pain</w:t>
        </w:r>
        <w:r>
          <w:t>.</w:t>
        </w:r>
      </w:ins>
      <w:r w:rsidR="00E5649C">
        <w:fldChar w:fldCharType="begin"/>
      </w:r>
      <w:r w:rsidR="00EB3F5C">
        <w:instrText xml:space="preserve"> ADDIN PAPERS2_CITATIONS &lt;citation&gt;&lt;uuid&gt;0E9D6066-EA95-4A91-BF85-86DF579CE3E6&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E5649C">
        <w:fldChar w:fldCharType="separate"/>
      </w:r>
      <w:r w:rsidR="00E5649C">
        <w:rPr>
          <w:rFonts w:ascii="Calibri" w:hAnsi="Calibri" w:cs="Calibri"/>
          <w:lang w:val="en-US"/>
        </w:rPr>
        <w:t>{TamayoSarver:2004jw}</w:t>
      </w:r>
      <w:r w:rsidR="00E5649C">
        <w:fldChar w:fldCharType="end"/>
      </w:r>
      <w:ins w:id="32" w:author="Windows User" w:date="2016-12-02T11:49:00Z">
        <w:r>
          <w:t xml:space="preserve"> </w:t>
        </w:r>
      </w:ins>
      <w:ins w:id="33" w:author="Windows User" w:date="2016-11-28T13:50:00Z">
        <w:r w:rsidR="00687259">
          <w:t xml:space="preserve">Even within the same clinical setting, the treatment of pain varies widely among clinicians, </w:t>
        </w:r>
        <w:r w:rsidR="00687259">
          <w:t xml:space="preserve">both in </w:t>
        </w:r>
      </w:ins>
      <w:r w:rsidR="00750701">
        <w:t>emergency medical services</w:t>
      </w:r>
      <w:r w:rsidR="003B1E6A">
        <w:fldChar w:fldCharType="begin"/>
      </w:r>
      <w:r w:rsidR="00EB3F5C">
        <w:instrText xml:space="preserve"> ADDIN PAPERS2_CITATIONS &lt;citation&gt;&lt;uuid&gt;2BA46E63-5FE1-48DB-A9F9-E304E53DDB81&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3B1E6A">
        <w:fldChar w:fldCharType="separate"/>
      </w:r>
      <w:r w:rsidR="003B1E6A">
        <w:rPr>
          <w:rFonts w:ascii="Calibri" w:hAnsi="Calibri" w:cs="Calibri"/>
          <w:lang w:val="en-US"/>
        </w:rPr>
        <w:t>{Albrecht:2013dv}</w:t>
      </w:r>
      <w:r w:rsidR="003B1E6A">
        <w:fldChar w:fldCharType="end"/>
      </w:r>
      <w:ins w:id="34" w:author="Windows User" w:date="2016-12-02T11:49:00Z">
        <w:r w:rsidR="00687259">
          <w:rPr>
            <w:rStyle w:val="CommentReference"/>
          </w:rPr>
          <w:commentReference w:id="35"/>
        </w:r>
      </w:ins>
      <w:ins w:id="36" w:author="Windows User" w:date="2016-11-28T13:50:00Z">
        <w:r w:rsidR="00687259">
          <w:t xml:space="preserve"> and in the emergency department setting.</w:t>
        </w:r>
      </w:ins>
      <w:r w:rsidR="00843BC3">
        <w:fldChar w:fldCharType="begin"/>
      </w:r>
      <w:r w:rsidR="00EB3F5C">
        <w:instrText xml:space="preserve"> ADDIN PAPERS2_CITATIONS &lt;citation&gt;&lt;uuid&gt;7343953B-6A42-4B0B-8DB8-DFC1AE1EA582&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843BC3">
        <w:fldChar w:fldCharType="separate"/>
      </w:r>
      <w:r w:rsidR="00843BC3">
        <w:rPr>
          <w:rFonts w:ascii="Calibri" w:hAnsi="Calibri" w:cs="Calibri"/>
          <w:lang w:val="en-US"/>
        </w:rPr>
        <w:t>{Heins:2006gb}</w:t>
      </w:r>
      <w:r w:rsidR="00843BC3">
        <w:fldChar w:fldCharType="end"/>
      </w:r>
    </w:p>
    <w:p w14:paraId="2D7E9F27" w14:textId="4FD6E26B" w:rsidR="00687259" w:rsidRDefault="00687259" w:rsidP="004604CC">
      <w:pPr>
        <w:rPr>
          <w:ins w:id="37" w:author="Windows User" w:date="2016-11-28T13:49:00Z"/>
        </w:rPr>
      </w:pPr>
    </w:p>
    <w:p w14:paraId="0C22DEA0" w14:textId="77777777" w:rsidR="00687259" w:rsidRDefault="00687259" w:rsidP="004604CC">
      <w:pPr>
        <w:rPr>
          <w:ins w:id="38" w:author="Windows User" w:date="2016-11-28T13:49:00Z"/>
        </w:rPr>
      </w:pPr>
    </w:p>
    <w:p w14:paraId="1D6C9462" w14:textId="0E4860E2" w:rsidR="00687259" w:rsidRDefault="00687259" w:rsidP="004604CC">
      <w:ins w:id="39" w:author="Windows User" w:date="2016-11-28T13:52:00Z">
        <w:r>
          <w:t xml:space="preserve">Factors Contributing to </w:t>
        </w:r>
      </w:ins>
      <w:proofErr w:type="spellStart"/>
      <w:ins w:id="40" w:author="Windows User" w:date="2016-11-28T13:53:00Z">
        <w:r>
          <w:t>Oligoanalgesia</w:t>
        </w:r>
      </w:ins>
      <w:proofErr w:type="spellEnd"/>
    </w:p>
    <w:p w14:paraId="26B0AFA1" w14:textId="77777777" w:rsidR="00843BC3" w:rsidRDefault="00843BC3" w:rsidP="004604CC">
      <w:pPr>
        <w:rPr>
          <w:ins w:id="41" w:author="Windows User" w:date="2016-11-28T13:52:00Z"/>
        </w:rPr>
      </w:pPr>
    </w:p>
    <w:p w14:paraId="4A0EF9EC" w14:textId="1A28DAC1" w:rsidR="00687259" w:rsidRDefault="00687259" w:rsidP="00687259">
      <w:pPr>
        <w:rPr>
          <w:ins w:id="42" w:author="Windows User" w:date="2016-11-28T13:55:00Z"/>
        </w:rPr>
      </w:pPr>
      <w:ins w:id="43" w:author="Windows User" w:date="2016-11-28T13:53:00Z">
        <w:r>
          <w:t xml:space="preserve">A number of factors have been identified as contributing to </w:t>
        </w:r>
        <w:proofErr w:type="spellStart"/>
        <w:r>
          <w:t>oligoanalgesia</w:t>
        </w:r>
        <w:proofErr w:type="spellEnd"/>
        <w:r>
          <w:t xml:space="preserve">. These include </w:t>
        </w:r>
      </w:ins>
      <w:del w:id="44" w:author="Windows User" w:date="2016-11-28T13:54:00Z">
        <w:r w:rsidR="004604CC" w:rsidDel="00687259">
          <w:delText xml:space="preserve">Factors such as </w:delText>
        </w:r>
      </w:del>
      <w:ins w:id="45" w:author="Windows User" w:date="2016-12-02T11:49:00Z">
        <w:r w:rsidR="004604CC">
          <w:t xml:space="preserve">lack of clinician education about </w:t>
        </w:r>
      </w:ins>
      <w:ins w:id="46" w:author="Windows User" w:date="2016-11-28T13:54:00Z">
        <w:r>
          <w:t>how to manage pain</w:t>
        </w:r>
      </w:ins>
      <w:del w:id="47" w:author="Windows User" w:date="2016-11-28T13:54:00Z">
        <w:r w:rsidR="004604CC" w:rsidDel="00687259">
          <w:delText>the management of pain</w:delText>
        </w:r>
      </w:del>
      <w:ins w:id="48" w:author="Windows User" w:date="2016-12-02T11:49:00Z">
        <w:r w:rsidR="004604CC">
          <w:t xml:space="preserve">; treatment of pain not being included in quality improvement initiatives; fears of </w:t>
        </w:r>
      </w:ins>
      <w:ins w:id="49" w:author="Windows User" w:date="2016-11-28T13:44:00Z">
        <w:r w:rsidR="001D1E03">
          <w:t>patients becoming addicted to or abusing</w:t>
        </w:r>
      </w:ins>
      <w:del w:id="50" w:author="Windows User" w:date="2016-11-28T13:44:00Z">
        <w:r w:rsidR="004604CC" w:rsidDel="001D1E03">
          <w:delText>addiction and abuse of</w:delText>
        </w:r>
      </w:del>
      <w:ins w:id="51" w:author="Windows User" w:date="2016-12-02T11:49:00Z">
        <w:r w:rsidR="004604CC">
          <w:t xml:space="preserve"> opioids; concerns over side effects, such as nausea, vomiting, respiratory depression, or hypotension; and differential treatment </w:t>
        </w:r>
      </w:ins>
      <w:ins w:id="52" w:author="Windows User" w:date="2016-11-28T13:45:00Z">
        <w:r w:rsidR="001D1E03">
          <w:t xml:space="preserve">according </w:t>
        </w:r>
      </w:ins>
      <w:ins w:id="53" w:author="Windows User" w:date="2016-12-02T11:49:00Z">
        <w:r w:rsidR="004604CC">
          <w:t>to members</w:t>
        </w:r>
      </w:ins>
      <w:ins w:id="54" w:author="Windows User" w:date="2016-11-28T13:45:00Z">
        <w:r w:rsidR="001D1E03">
          <w:t>hip in</w:t>
        </w:r>
      </w:ins>
      <w:del w:id="55" w:author="Windows User" w:date="2016-11-28T13:45:00Z">
        <w:r w:rsidR="004604CC" w:rsidDel="001D1E03">
          <w:delText xml:space="preserve"> of</w:delText>
        </w:r>
      </w:del>
      <w:ins w:id="56" w:author="Windows User" w:date="2016-12-02T11:49:00Z">
        <w:r w:rsidR="004604CC">
          <w:t xml:space="preserve"> racial and ethnic groups contribute to the </w:t>
        </w:r>
        <w:proofErr w:type="spellStart"/>
        <w:r w:rsidR="004604CC">
          <w:t>undertreatment</w:t>
        </w:r>
        <w:proofErr w:type="spellEnd"/>
        <w:r w:rsidR="004604CC">
          <w:t xml:space="preserve"> of pa</w:t>
        </w:r>
        <w:r w:rsidR="004821F0">
          <w:t>in</w:t>
        </w:r>
      </w:ins>
      <w:r w:rsidR="004952F5">
        <w:t>.</w:t>
      </w:r>
      <w:r w:rsidR="004952F5">
        <w:fldChar w:fldCharType="begin"/>
      </w:r>
      <w:r w:rsidR="00EB3F5C">
        <w:instrText xml:space="preserve"> ADDIN PAPERS2_CITATIONS &lt;citation&gt;&lt;uuid&gt;FFAC3406-7DA3-45B7-9797-ACB332BD1354&lt;/uuid&gt;&lt;priority&gt;0&lt;/priority&gt;&lt;publications&gt;&lt;publication&gt;&lt;uuid&gt;3BB6F750-DE47-48FA-9CD6-4C7EE2C6D551&lt;/uuid&gt;&lt;volume&gt;13&lt;/volume&gt;&lt;doi&gt;10.1197/j.aem.2005.08.008&lt;/doi&gt;&lt;startpage&gt;140&lt;/startpage&gt;&lt;publication_date&gt;99200602001200000000220000&lt;/publication_date&gt;&lt;url&gt;http://doi.wiley.com/10.1197/j.aem.2005.08.008&lt;/url&gt;&lt;type&gt;400&lt;/type&gt;&lt;title&gt;Patient and physician perceptions as risk factors for oligoanalgesia: a prospective observational study of the relief of pain in the emergency department.&lt;/title&gt;&lt;institution&gt;Department of Emergency Medicine, Hennepin County Medical Center, Minneapolis, MN 55415, USA. miner015@umn.edu&lt;/institution&gt;&lt;number&gt;2&lt;/number&gt;&lt;subtype&gt;400&lt;/subtype&gt;&lt;endpage&gt;146&lt;/endpage&gt;&lt;bundle&gt;&lt;publication&gt;&lt;publisher&gt;Department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mes&lt;/firstName&gt;&lt;lastName&gt;Miner&lt;/lastName&gt;&lt;/author&gt;&lt;author&gt;&lt;firstName&gt;Michelle&lt;/firstName&gt;&lt;middleNames&gt;H&lt;/middleNames&gt;&lt;lastName&gt;Biros&lt;/lastName&gt;&lt;/author&gt;&lt;author&gt;&lt;firstName&gt;Arleigh&lt;/firstName&gt;&lt;lastName&gt;Trainor&lt;/lastName&gt;&lt;/author&gt;&lt;author&gt;&lt;firstName&gt;Daniel&lt;/firstName&gt;&lt;lastName&gt;Hubbard&lt;/lastName&gt;&lt;/author&gt;&lt;author&gt;&lt;firstName&gt;Maryam&lt;/firstName&gt;&lt;lastName&gt;Beltram&lt;/lastName&gt;&lt;/author&gt;&lt;/authors&gt;&lt;/publication&gt;&lt;/publications&gt;&lt;cites&gt;&lt;/cites&gt;&lt;/citation&gt;</w:instrText>
      </w:r>
      <w:r w:rsidR="004952F5">
        <w:fldChar w:fldCharType="separate"/>
      </w:r>
      <w:r w:rsidR="004952F5">
        <w:rPr>
          <w:rFonts w:ascii="Calibri" w:hAnsi="Calibri" w:cs="Calibri"/>
          <w:lang w:val="en-US"/>
        </w:rPr>
        <w:t>{Miner:2006ie}</w:t>
      </w:r>
      <w:r w:rsidR="004952F5">
        <w:fldChar w:fldCharType="end"/>
      </w:r>
      <w:r w:rsidR="00896763">
        <w:t xml:space="preserve"> C</w:t>
      </w:r>
      <w:ins w:id="57" w:author="Windows User" w:date="2016-11-28T13:55:00Z">
        <w:r>
          <w:t xml:space="preserve">aregivers’ attitudes, such as the belief that pain is an accepted part of the process of disease and that patients pain experience is not valid, also contribute to </w:t>
        </w:r>
        <w:proofErr w:type="spellStart"/>
        <w:r>
          <w:t>oligoanalgesia</w:t>
        </w:r>
        <w:proofErr w:type="spellEnd"/>
        <w:r>
          <w:t>.</w:t>
        </w:r>
      </w:ins>
      <w:r w:rsidR="00896763">
        <w:fldChar w:fldCharType="begin"/>
      </w:r>
      <w:r w:rsidR="00EB3F5C">
        <w:instrText xml:space="preserve"> ADDIN PAPERS2_CITATIONS &lt;citation&gt;&lt;uuid&gt;2FDEAB30-EE2C-4B95-B862-31F77DD93CDF&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896763">
        <w:fldChar w:fldCharType="separate"/>
      </w:r>
      <w:r w:rsidR="00896763">
        <w:rPr>
          <w:rFonts w:ascii="Calibri" w:hAnsi="Calibri" w:cs="Calibri"/>
          <w:lang w:val="en-US"/>
        </w:rPr>
        <w:t>{Ducharme:2013bp}</w:t>
      </w:r>
      <w:r w:rsidR="00896763">
        <w:fldChar w:fldCharType="end"/>
      </w:r>
    </w:p>
    <w:p w14:paraId="4221C445" w14:textId="77777777" w:rsidR="004604CC" w:rsidRDefault="004604CC" w:rsidP="004604CC"/>
    <w:p w14:paraId="7D1351A0" w14:textId="77777777" w:rsidR="00BA5D54" w:rsidRDefault="00687259" w:rsidP="005248FF">
      <w:ins w:id="58" w:author="Windows User" w:date="2016-11-28T13:55:00Z">
        <w:r>
          <w:t>One common concern about providing adequate treatment for acute pain</w:t>
        </w:r>
      </w:ins>
      <w:ins w:id="59" w:author="Windows User" w:date="2016-11-28T13:56:00Z">
        <w:r>
          <w:t xml:space="preserve"> is that such treatment</w:t>
        </w:r>
      </w:ins>
      <w:del w:id="60" w:author="Windows User" w:date="2016-11-28T13:56:00Z">
        <w:r w:rsidR="004604CC" w:rsidDel="00687259">
          <w:delText>The concern that treating acute pain</w:delText>
        </w:r>
      </w:del>
      <w:ins w:id="61" w:author="Windows User" w:date="2016-12-02T11:49:00Z">
        <w:r w:rsidR="004604CC">
          <w:t xml:space="preserve"> may delay diagnosis and surgical treatment and lead to subsequent complications ha</w:t>
        </w:r>
      </w:ins>
      <w:ins w:id="62" w:author="Windows User" w:date="2016-11-28T13:45:00Z">
        <w:r w:rsidR="001D1E03">
          <w:t>s</w:t>
        </w:r>
      </w:ins>
      <w:del w:id="63" w:author="Windows User" w:date="2016-11-28T13:45:00Z">
        <w:r w:rsidR="004604CC" w:rsidDel="001D1E03">
          <w:delText>d</w:delText>
        </w:r>
      </w:del>
      <w:ins w:id="64" w:author="Windows User" w:date="2016-12-02T11:49:00Z">
        <w:r w:rsidR="004604CC">
          <w:t xml:space="preserve"> been address</w:t>
        </w:r>
      </w:ins>
      <w:r w:rsidR="002A14C5">
        <w:t xml:space="preserve">ed in </w:t>
      </w:r>
      <w:r w:rsidR="00E62120">
        <w:t>three systema</w:t>
      </w:r>
      <w:r w:rsidR="00120453">
        <w:t>tic reviews, which all conclude</w:t>
      </w:r>
      <w:r w:rsidR="00E62120">
        <w:t xml:space="preserve"> that</w:t>
      </w:r>
      <w:r w:rsidR="00120453">
        <w:t xml:space="preserve"> treatment of acute pain does not lead to these problems.</w:t>
      </w:r>
      <w:r w:rsidR="00DF3B2C">
        <w:fldChar w:fldCharType="begin"/>
      </w:r>
      <w:r w:rsidR="00DF3B2C">
        <w:instrText xml:space="preserve"> ADDIN PAPERS2_CITATIONS &lt;citation&gt;&lt;uuid&gt;ECB50966-75B0-4FC4-B4EA-7A4BB6F658A2&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DF3B2C">
        <w:fldChar w:fldCharType="separate"/>
      </w:r>
      <w:r w:rsidR="00DF3B2C">
        <w:rPr>
          <w:rFonts w:ascii="Calibri" w:hAnsi="Calibri" w:cs="Calibri"/>
          <w:lang w:val="en-US"/>
        </w:rPr>
        <w:t>{Poonai:2014hv}</w:t>
      </w:r>
      <w:r w:rsidR="00DF3B2C">
        <w:fldChar w:fldCharType="end"/>
      </w:r>
      <w:r w:rsidR="00F13F05">
        <w:fldChar w:fldCharType="begin"/>
      </w:r>
      <w:r w:rsidR="00F13F05">
        <w:instrText xml:space="preserve"> ADDIN PAPERS2_CITATIONS &lt;citation&gt;&lt;uuid&gt;0ED50062-36CE-40D8-9878-F93269EB6621&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F13F05">
        <w:fldChar w:fldCharType="separate"/>
      </w:r>
      <w:r w:rsidR="00F13F05">
        <w:rPr>
          <w:rFonts w:ascii="Calibri" w:hAnsi="Calibri" w:cs="Calibri"/>
          <w:lang w:val="en-US"/>
        </w:rPr>
        <w:t>{Manterola:2011fk}</w:t>
      </w:r>
      <w:r w:rsidR="00F13F05">
        <w:fldChar w:fldCharType="end"/>
      </w:r>
      <w:r w:rsidR="00F13F05">
        <w:fldChar w:fldCharType="begin"/>
      </w:r>
      <w:r w:rsidR="00F13F05">
        <w:instrText xml:space="preserve"> ADDIN PAPERS2_CITATIONS &lt;citation&gt;&lt;uuid&gt;78A8840F-5361-4BAE-9966-B807CBC3E2E8&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F13F05">
        <w:fldChar w:fldCharType="separate"/>
      </w:r>
      <w:r w:rsidR="00F13F05">
        <w:rPr>
          <w:rFonts w:ascii="Calibri" w:hAnsi="Calibri" w:cs="Calibri"/>
          <w:lang w:val="en-US"/>
        </w:rPr>
        <w:t>{Ranji:2006ki}</w:t>
      </w:r>
      <w:r w:rsidR="00F13F05">
        <w:fldChar w:fldCharType="end"/>
      </w:r>
      <w:ins w:id="65" w:author="Windows User" w:date="2016-11-28T13:46:00Z">
        <w:r w:rsidR="001D1E03">
          <w:t xml:space="preserve"> </w:t>
        </w:r>
      </w:ins>
    </w:p>
    <w:p w14:paraId="5C4DDFCF" w14:textId="77777777" w:rsidR="00BA5D54" w:rsidRDefault="00BA5D54" w:rsidP="005248FF"/>
    <w:p w14:paraId="466C3196" w14:textId="692F72A4" w:rsidR="00BA5D54" w:rsidRDefault="004604CC" w:rsidP="004604CC">
      <w:pPr>
        <w:rPr>
          <w:del w:id="66" w:author="Windows User" w:date="2016-11-28T13:51:00Z"/>
        </w:rPr>
      </w:pPr>
      <w:del w:id="67" w:author="Windows User" w:date="2016-12-02T11:49:00Z">
        <w:r>
          <w:delText>The concern that treating acute pain may delay diagnosis and surgical treatment and lead to subsequent complications had been addressed: reviews addressing these concerns are summarized below.</w:delText>
        </w:r>
        <w:r w:rsidR="00151846">
          <w:fldChar w:fldCharType="begin"/>
        </w:r>
        <w:r w:rsidR="00151846">
          <w:del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delInstrText>
        </w:r>
        <w:r w:rsidR="00151846">
          <w:fldChar w:fldCharType="separate"/>
        </w:r>
        <w:r w:rsidR="00151846">
          <w:rPr>
            <w:rFonts w:ascii="Calibri" w:hAnsi="Calibri" w:cs="Calibri"/>
            <w:lang w:val="en-US"/>
          </w:rPr>
          <w:delText>{Poonai:2014hv}</w:delText>
        </w:r>
        <w:r w:rsidR="00151846">
          <w:fldChar w:fldCharType="end"/>
        </w:r>
        <w:r w:rsidR="0080696B">
          <w:fldChar w:fldCharType="begin"/>
        </w:r>
        <w:r w:rsidR="0080696B">
          <w:del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delInstrText>
        </w:r>
        <w:r w:rsidR="0080696B">
          <w:fldChar w:fldCharType="separate"/>
        </w:r>
        <w:r w:rsidR="0080696B">
          <w:rPr>
            <w:rFonts w:ascii="Calibri" w:hAnsi="Calibri" w:cs="Calibri"/>
            <w:lang w:val="en-US"/>
          </w:rPr>
          <w:delText>{Manterola:2011fk}</w:delText>
        </w:r>
        <w:r w:rsidR="0080696B">
          <w:fldChar w:fldCharType="end"/>
        </w:r>
        <w:r w:rsidR="0080696B">
          <w:fldChar w:fldCharType="begin"/>
        </w:r>
        <w:r w:rsidR="0080696B">
          <w:del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delInstrText>
        </w:r>
        <w:r w:rsidR="0080696B">
          <w:fldChar w:fldCharType="separate"/>
        </w:r>
        <w:r w:rsidR="0080696B">
          <w:rPr>
            <w:rFonts w:ascii="Calibri" w:hAnsi="Calibri" w:cs="Calibri"/>
            <w:lang w:val="en-US"/>
          </w:rPr>
          <w:delText>{Ranji:2006ki}</w:delText>
        </w:r>
        <w:r w:rsidR="0080696B">
          <w:fldChar w:fldCharType="end"/>
        </w:r>
      </w:del>
    </w:p>
    <w:p w14:paraId="1C9FCC71" w14:textId="77777777" w:rsidR="004604CC" w:rsidRDefault="004604CC" w:rsidP="004604CC">
      <w:pPr>
        <w:rPr>
          <w:del w:id="68" w:author="Windows User" w:date="2016-11-28T13:51:00Z"/>
        </w:rPr>
      </w:pPr>
      <w:del w:id="69" w:author="Windows User" w:date="2016-11-28T13:51:00Z">
        <w:r>
          <w:delText xml:space="preserve"> </w:delText>
        </w:r>
      </w:del>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34ED6C6D" w:rsidR="005248FF" w:rsidRDefault="005248FF" w:rsidP="005248FF">
      <w:bookmarkStart w:id="70" w:name="OLE_LINK5"/>
      <w:bookmarkStart w:id="71" w:name="OLE_LINK6"/>
      <w:bookmarkStart w:id="72" w:name="OLE_LINK7"/>
      <w:r w:rsidRPr="00245588">
        <w:t>P</w:t>
      </w:r>
      <w:bookmarkStart w:id="73" w:name="OLE_LINK3"/>
      <w:bookmarkStart w:id="74" w:name="OLE_LINK4"/>
      <w:r w:rsidRPr="00245588">
        <w:t>ain is a subjective experience that, unlike temperature, pulse, blood pressure and oxygen saturation, cannot be measured by an external instrument; yet it has considered to be the "Fifth Vital Sig</w:t>
      </w:r>
      <w:r>
        <w:t>n" in medicine.</w:t>
      </w:r>
      <w:ins w:id="75" w:author="Patrick Linehan" w:date="2016-12-02T11:49:00Z">
        <w:r>
          <w:fldChar w:fldCharType="begin"/>
        </w:r>
      </w:ins>
      <w:r w:rsidR="00EB3F5C">
        <w:instrText xml:space="preserve"> ADDIN PAPERS2_CITATIONS &lt;citation&gt;&lt;uuid&gt;74853A9A-2F75-4072-A99F-EFD2074D1FA5&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ins w:id="76" w:author="Patrick Linehan" w:date="2016-12-02T11:49:00Z">
        <w:r>
          <w:fldChar w:fldCharType="separate"/>
        </w:r>
        <w:r>
          <w:rPr>
            <w:rFonts w:ascii="Calibri" w:hAnsi="Calibri" w:cs="Calibri"/>
            <w:lang w:val="en-US"/>
          </w:rPr>
          <w:t>{Campbell:1996gb}</w:t>
        </w:r>
        <w:r>
          <w:fldChar w:fldCharType="end"/>
        </w:r>
      </w:ins>
      <w:r w:rsidRPr="00245588">
        <w:t xml:space="preserve"> The intent behind designating pain this way is to promote </w:t>
      </w:r>
      <w:bookmarkEnd w:id="73"/>
      <w:bookmarkEnd w:id="74"/>
      <w:r w:rsidRPr="00245588">
        <w:t>the treatment of pain by recognizing significant abnormalities and taking action to bring these abnormalities back into an acceptable range; and to prioritize the treatment of patients in pain.</w:t>
      </w:r>
    </w:p>
    <w:bookmarkEnd w:id="70"/>
    <w:bookmarkEnd w:id="71"/>
    <w:bookmarkEnd w:id="72"/>
    <w:p w14:paraId="36319FF8" w14:textId="77777777" w:rsidR="005248FF" w:rsidRDefault="005248FF" w:rsidP="005248FF"/>
    <w:p w14:paraId="28D2C177" w14:textId="4225A6AC" w:rsidR="005248FF" w:rsidRDefault="005248FF" w:rsidP="005248FF">
      <w:ins w:id="77" w:author="Windows User" w:date="2016-12-02T11:49:00Z">
        <w:r w:rsidRPr="00771189">
          <w:t>As pain is a patient reported outcome (PRO), based on self</w:t>
        </w:r>
      </w:ins>
      <w:ins w:id="78" w:author="Windows User" w:date="2016-11-28T13:58:00Z">
        <w:r w:rsidR="006A760B">
          <w:t>-</w:t>
        </w:r>
      </w:ins>
      <w:del w:id="79" w:author="Windows User" w:date="2016-11-28T13:58:00Z">
        <w:r w:rsidRPr="00771189" w:rsidDel="006A760B">
          <w:delText xml:space="preserve"> </w:delText>
        </w:r>
      </w:del>
      <w:ins w:id="80" w:author="Windows User" w:date="2016-12-02T11:49:00Z">
        <w:r w:rsidRPr="00771189">
          <w:t>report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ins>
      <w:r w:rsidR="006E2DE5" w:rsidRPr="006E2DE5">
        <w:t xml:space="preserve"> </w:t>
      </w:r>
      <w:ins w:id="81" w:author="Patrick Linehan" w:date="2016-12-02T11:49:00Z">
        <w:r w:rsidR="006E2DE5">
          <w:fldChar w:fldCharType="begin"/>
        </w:r>
        <w:r w:rsidR="006E2DE5">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rsidR="006E2DE5">
          <w:fldChar w:fldCharType="separate"/>
        </w:r>
        <w:r w:rsidR="006E2DE5">
          <w:rPr>
            <w:rFonts w:ascii="Calibri" w:hAnsi="Calibri" w:cs="Calibri"/>
            <w:lang w:val="en-US"/>
          </w:rPr>
          <w:t>{Turk:2006kf}</w:t>
        </w:r>
        <w:r w:rsidR="006E2DE5">
          <w:fldChar w:fldCharType="end"/>
        </w:r>
        <w:r w:rsidR="006E2DE5">
          <w:fldChar w:fldCharType="begin"/>
        </w:r>
        <w:r w:rsidR="006E2DE5">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rsidR="006E2DE5">
          <w:fldChar w:fldCharType="separate"/>
        </w:r>
        <w:r w:rsidR="006E2DE5">
          <w:rPr>
            <w:rFonts w:ascii="Calibri" w:hAnsi="Calibri" w:cs="Calibri"/>
            <w:lang w:val="en-US"/>
          </w:rPr>
          <w:t>{Dworkin:2008ej}</w:t>
        </w:r>
        <w:r w:rsidR="006E2DE5">
          <w:fldChar w:fldCharType="end"/>
        </w:r>
      </w:ins>
      <w:ins w:id="82" w:author="Windows User" w:date="2016-12-02T11:49:00Z">
        <w:r w:rsidRPr="00771189">
          <w:t xml:space="preserve"> </w:t>
        </w:r>
      </w:ins>
      <w:r w:rsidR="00801728">
        <w:t>and</w:t>
      </w:r>
      <w:r w:rsidR="00A269DC">
        <w:t xml:space="preserve"> acute pain</w:t>
      </w:r>
      <w:r w:rsidR="0069688B">
        <w:t>,</w:t>
      </w:r>
      <w:r w:rsidR="0069688B">
        <w:fldChar w:fldCharType="begin"/>
      </w:r>
      <w:r w:rsidR="0069688B">
        <w:instrText xml:space="preserve"> ADDIN PAPERS2_CITATIONS &lt;citation&gt;&lt;uuid&gt;80C8ECD4-E0BD-4CF0-867A-BBBAC4278C69&lt;/uuid&gt;&lt;priority&gt;0&lt;/priority&gt;&lt;publications&gt;&lt;publication&gt;&lt;uuid&gt;A8676E73-5DBE-416A-8392-BBB0EF441792&lt;/uuid&gt;&lt;volume&gt;157&lt;/volume&gt;&lt;doi&gt;10.1097/j.pain.0000000000000375&lt;/doi&gt;&lt;subtitle&gt;IMMPACT recommendations&lt;/subtitle&gt;&lt;startpage&gt;288&lt;/startpage&gt;&lt;publication_date&gt;99201602001200000000220000&lt;/publication_date&gt;&lt;url&gt;http://content.wkhealth.com/linkback/openurl?sid=WKPTLP:landingpage&amp;amp;an=00006396-201602000-00004&lt;/url&gt;&lt;type&gt;400&lt;/type&gt;&lt;title&gt;Research design considerations for single-dose analgesic clinical trials in acute pain&lt;/title&gt;&lt;number&gt;2&lt;/number&gt;&lt;subtype&gt;400&lt;/subtype&gt;&lt;endpage&gt;301&lt;/endpage&gt;&lt;bundle&gt;&lt;publication&gt;&lt;publisher&gt;International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Stephen&lt;/firstName&gt;&lt;middleNames&gt;A&lt;/middleNames&gt;&lt;lastName&gt;Cooper&lt;/lastName&gt;&lt;/author&gt;&lt;author&gt;&lt;firstName&gt;Paul&lt;/firstName&gt;&lt;middleNames&gt;J&lt;/middleNames&gt;&lt;lastName&gt;Desjardins&lt;/lastName&gt;&lt;/author&gt;&lt;author&gt;&lt;firstName&gt;Dennis&lt;/firstName&gt;&lt;middleNames&gt;C&lt;/middleNames&gt;&lt;lastName&gt;Turk&lt;/lastName&gt;&lt;/author&gt;&lt;author&gt;&lt;firstName&gt;Robert&lt;/firstName&gt;&lt;middleNames&gt;H&lt;/middleNames&gt;&lt;lastName&gt;Dworkin&lt;/lastName&gt;&lt;/author&gt;&lt;author&gt;&lt;firstName&gt;Nathaniel&lt;/firstName&gt;&lt;middleNames&gt;P&lt;/middleNames&gt;&lt;lastName&gt;Katz&lt;/lastName&gt;&lt;/author&gt;&lt;author&gt;&lt;firstName&gt;Henrik&lt;/firstName&gt;&lt;lastName&gt;Kehlet&lt;/lastName&gt;&lt;/author&gt;&lt;author&gt;&lt;firstName&gt;Jane&lt;/firstName&gt;&lt;middleNames&gt;C&lt;/middleNames&gt;&lt;lastName&gt;Ballantyne&lt;/lastName&gt;&lt;/author&gt;&lt;author&gt;&lt;firstName&gt;Laurie&lt;/firstName&gt;&lt;middleNames&gt;B&lt;/middleNames&gt;&lt;lastName&gt;Burke&lt;/lastName&gt;&lt;/author&gt;&lt;author&gt;&lt;firstName&gt;Eugene&lt;/firstName&gt;&lt;lastName&gt;Carragee&lt;/lastName&gt;&lt;/author&gt;&lt;author&gt;&lt;firstName&gt;Penney&lt;/firstName&gt;&lt;lastName&gt;Cowan&lt;/lastName&gt;&lt;/author&gt;&lt;author&gt;&lt;firstName&gt;Scott&lt;/firstName&gt;&lt;lastName&gt;Croll&lt;/lastName&gt;&lt;/author&gt;&lt;author&gt;&lt;firstName&gt;Raymond&lt;/firstName&gt;&lt;middleNames&gt;A&lt;/middleNames&gt;&lt;lastName&gt;Dionne&lt;/lastName&gt;&lt;/author&gt;&lt;author&gt;&lt;firstName&gt;John&lt;/firstName&gt;&lt;middleNames&gt;T&lt;/middleNames&gt;&lt;lastName&gt;Farrar&lt;/lastName&gt;&lt;/author&gt;&lt;author&gt;&lt;firstName&gt;Ian&lt;/firstName&gt;&lt;lastName&gt;Gilron&lt;/lastName&gt;&lt;/author&gt;&lt;author&gt;&lt;firstName&gt;Debra&lt;/firstName&gt;&lt;middleNames&gt;B&lt;/middleNames&gt;&lt;lastName&gt;Gordon&lt;/lastName&gt;&lt;/author&gt;&lt;author&gt;&lt;firstName&gt;Smriti&lt;/firstName&gt;&lt;lastName&gt;Iyengar&lt;/lastName&gt;&lt;/author&gt;&lt;author&gt;&lt;firstName&gt;Gary&lt;/firstName&gt;&lt;middleNames&gt;W&lt;/middleNames&gt;&lt;lastName&gt;Jay&lt;/lastName&gt;&lt;/author&gt;&lt;author&gt;&lt;firstName&gt;Eija&lt;/firstName&gt;&lt;middleNames&gt;A&lt;/middleNames&gt;&lt;lastName&gt;Kalso&lt;/lastName&gt;&lt;/author&gt;&lt;author&gt;&lt;firstName&gt;Robert&lt;/firstName&gt;&lt;middleNames&gt;D&lt;/middleNames&gt;&lt;lastName&gt;Kerns&lt;/lastName&gt;&lt;/author&gt;&lt;author&gt;&lt;firstName&gt;Michael&lt;/firstName&gt;&lt;middleNames&gt;P&lt;/middleNames&gt;&lt;lastName&gt;McDermott&lt;/lastName&gt;&lt;/author&gt;&lt;author&gt;&lt;firstName&gt;Srinivasa&lt;/firstName&gt;&lt;middleNames&gt;N&lt;/middleNames&gt;&lt;lastName&gt;Raja&lt;/lastName&gt;&lt;/author&gt;&lt;author&gt;&lt;firstName&gt;Bob&lt;/firstName&gt;&lt;middleNames&gt;A&lt;/middleNames&gt;&lt;lastName&gt;Rappaport&lt;/lastName&gt;&lt;/author&gt;&lt;author&gt;&lt;firstName&gt;Christine&lt;/firstName&gt;&lt;lastName&gt;Rauschkolb&lt;/lastName&gt;&lt;/author&gt;&lt;author&gt;&lt;firstName&gt;Mike&lt;/firstName&gt;&lt;middleNames&gt;A&lt;/middleNames&gt;&lt;lastName&gt;Royal&lt;/lastName&gt;&lt;/author&gt;&lt;author&gt;&lt;firstName&gt;Märta&lt;/firstName&gt;&lt;lastName&gt;Segerdahl&lt;/lastName&gt;&lt;/author&gt;&lt;author&gt;&lt;firstName&gt;Joseph&lt;/firstName&gt;&lt;middleNames&gt;W&lt;/middleNames&gt;&lt;lastName&gt;Stauffer&lt;/lastName&gt;&lt;/author&gt;&lt;author&gt;&lt;firstName&gt;Knox&lt;/firstName&gt;&lt;middleNames&gt;H&lt;/middleNames&gt;&lt;lastName&gt;Todd&lt;/lastName&gt;&lt;/author&gt;&lt;author&gt;&lt;firstName&gt;Geertrui&lt;/firstName&gt;&lt;middleNames&gt;F&lt;/middleNames&gt;&lt;lastName&gt;Vanhove&lt;/lastName&gt;&lt;/author&gt;&lt;author&gt;&lt;firstName&gt;Mark&lt;/firstName&gt;&lt;middleNames&gt;S&lt;/middleNames&gt;&lt;lastName&gt;Wallace&lt;/lastName&gt;&lt;/author&gt;&lt;author&gt;&lt;firstName&gt;Christine&lt;/firstName&gt;&lt;lastName&gt;West&lt;/lastName&gt;&lt;/author&gt;&lt;author&gt;&lt;firstName&gt;Richard&lt;/firstName&gt;&lt;middleNames&gt;E&lt;/middleNames&gt;&lt;lastName&gt;White&lt;/lastName&gt;&lt;/author&gt;&lt;author&gt;&lt;firstName&gt;Christopher&lt;/firstName&gt;&lt;lastName&gt;Wu&lt;/lastName&gt;&lt;/author&gt;&lt;/authors&gt;&lt;/publication&gt;&lt;/publications&gt;&lt;cites&gt;&lt;/cites&gt;&lt;/citation&gt;</w:instrText>
      </w:r>
      <w:r w:rsidR="0069688B">
        <w:fldChar w:fldCharType="separate"/>
      </w:r>
      <w:r w:rsidR="0069688B">
        <w:rPr>
          <w:rFonts w:ascii="Calibri" w:hAnsi="Calibri" w:cs="Calibri"/>
          <w:lang w:val="en-US"/>
        </w:rPr>
        <w:t>{Cooper:2016kl}</w:t>
      </w:r>
      <w:r w:rsidR="0069688B">
        <w:fldChar w:fldCharType="end"/>
      </w:r>
      <w:r w:rsidR="0069688B">
        <w:t xml:space="preserve"> </w:t>
      </w:r>
      <w:r w:rsidR="00502A01">
        <w:t>but these</w:t>
      </w:r>
      <w:r w:rsidR="00992F20">
        <w:t xml:space="preserve"> recommendations are not addressed at the emergency department</w:t>
      </w:r>
      <w:ins w:id="83" w:author="Windows User" w:date="2016-12-02T11:49:00Z">
        <w:r w:rsidRPr="00771189">
          <w:t xml:space="preserve">. The </w:t>
        </w:r>
      </w:ins>
      <w:ins w:id="84" w:author="Windows User" w:date="2016-11-28T14:05:00Z">
        <w:r w:rsidR="006A760B">
          <w:t xml:space="preserve">two </w:t>
        </w:r>
      </w:ins>
      <w:ins w:id="85" w:author="Windows User" w:date="2016-12-02T11:49:00Z">
        <w:r w:rsidRPr="00771189">
          <w:t xml:space="preserve">most commonly used </w:t>
        </w:r>
      </w:ins>
      <w:ins w:id="86" w:author="Windows User" w:date="2016-11-28T14:04:00Z">
        <w:r w:rsidR="006A760B">
          <w:t xml:space="preserve">pain </w:t>
        </w:r>
      </w:ins>
      <w:ins w:id="87" w:author="Windows User" w:date="2016-12-02T11:49:00Z">
        <w:r w:rsidRPr="00771189">
          <w:t xml:space="preserve">measurements in </w:t>
        </w:r>
      </w:ins>
      <w:r w:rsidR="000E49F8">
        <w:t>emergency department</w:t>
      </w:r>
      <w:ins w:id="88" w:author="Windows User" w:date="2016-11-28T13:59:00Z">
        <w:r w:rsidR="006A760B">
          <w:t xml:space="preserve"> pain </w:t>
        </w:r>
      </w:ins>
      <w:ins w:id="89" w:author="Windows User" w:date="2016-12-02T11:49:00Z">
        <w:r w:rsidRPr="00771189">
          <w:t>research are</w:t>
        </w:r>
      </w:ins>
      <w:ins w:id="90" w:author="Windows User" w:date="2016-11-28T14:05:00Z">
        <w:r w:rsidR="006A760B">
          <w:t>: 1)</w:t>
        </w:r>
      </w:ins>
      <w:ins w:id="91" w:author="Windows User" w:date="2016-12-02T11:49:00Z">
        <w:r w:rsidRPr="00771189">
          <w:t xml:space="preserve"> a visual analogue scale (VAS)</w:t>
        </w:r>
      </w:ins>
      <w:ins w:id="92" w:author="Windows User" w:date="2016-11-28T14:02:00Z">
        <w:r w:rsidR="006A760B">
          <w:t xml:space="preserve">, which is a </w:t>
        </w:r>
      </w:ins>
      <w:del w:id="93" w:author="Windows User" w:date="2016-11-28T14:02:00Z">
        <w:r w:rsidRPr="00771189" w:rsidDel="006A760B">
          <w:delText xml:space="preserve">that </w:delText>
        </w:r>
      </w:del>
      <w:ins w:id="94" w:author="Windows User" w:date="2016-11-28T14:00:00Z">
        <w:r w:rsidR="006A760B">
          <w:t xml:space="preserve"> 100 mm </w:t>
        </w:r>
      </w:ins>
      <w:ins w:id="95" w:author="Windows User" w:date="2016-11-28T14:02:00Z">
        <w:r w:rsidR="006A760B">
          <w:t>line</w:t>
        </w:r>
      </w:ins>
      <w:ins w:id="96" w:author="Windows User" w:date="2016-11-28T14:03:00Z">
        <w:r w:rsidR="006A760B">
          <w:t>, anchored by descriptors on each end (typically, “no pain” and “</w:t>
        </w:r>
      </w:ins>
      <w:ins w:id="97" w:author="Windows User" w:date="2016-11-28T14:06:00Z">
        <w:r w:rsidR="006A760B">
          <w:t>the worse pain imaginable</w:t>
        </w:r>
      </w:ins>
      <w:ins w:id="98" w:author="Windows User" w:date="2016-11-28T14:03:00Z">
        <w:r w:rsidR="006A760B">
          <w:t>”</w:t>
        </w:r>
      </w:ins>
      <w:ins w:id="99" w:author="Windows User" w:date="2016-11-28T14:04:00Z">
        <w:r w:rsidR="006A760B">
          <w:t>)</w:t>
        </w:r>
      </w:ins>
      <w:ins w:id="100" w:author="Windows User" w:date="2016-11-28T14:00:00Z">
        <w:r w:rsidR="006A760B">
          <w:t xml:space="preserve"> on which </w:t>
        </w:r>
      </w:ins>
      <w:ins w:id="101" w:author="Windows User" w:date="2016-11-28T14:04:00Z">
        <w:r w:rsidR="006A760B">
          <w:t>the</w:t>
        </w:r>
      </w:ins>
      <w:ins w:id="102" w:author="Windows User" w:date="2016-11-28T14:00:00Z">
        <w:r w:rsidR="006A760B">
          <w:t xml:space="preserve"> patient marks </w:t>
        </w:r>
      </w:ins>
      <w:ins w:id="103" w:author="Windows User" w:date="2016-11-28T14:04:00Z">
        <w:r w:rsidR="006A760B">
          <w:t>the point representing their perception of their pain intensity</w:t>
        </w:r>
      </w:ins>
      <w:ins w:id="104" w:author="Windows User" w:date="2016-11-28T14:05:00Z">
        <w:r w:rsidR="006A760B">
          <w:t>; and 2)</w:t>
        </w:r>
      </w:ins>
      <w:del w:id="105" w:author="Windows User" w:date="2016-11-28T14:05:00Z">
        <w:r w:rsidRPr="00771189" w:rsidDel="006A760B">
          <w:delText>goes from 0 mm to 100 mm, and</w:delText>
        </w:r>
      </w:del>
      <w:ins w:id="106" w:author="Windows User" w:date="2016-12-02T11:49:00Z">
        <w:r w:rsidRPr="00771189">
          <w:t xml:space="preserve"> an eleven point verbal numerical rating scale (VNRS) that goes from 0 to 10</w:t>
        </w:r>
      </w:ins>
      <w:ins w:id="107" w:author="Windows User" w:date="2016-11-28T14:05:00Z">
        <w:r w:rsidR="006A760B">
          <w:t xml:space="preserve"> (typically, with the</w:t>
        </w:r>
      </w:ins>
      <w:ins w:id="108" w:author="Windows User" w:date="2016-11-28T14:06:00Z">
        <w:r w:rsidR="006A760B">
          <w:t xml:space="preserve"> instructions: “on a scale of 0 to 10, with 0 being no pain at all and 10 being the worst pain imaginable, how wo</w:t>
        </w:r>
      </w:ins>
      <w:ins w:id="109" w:author="Windows User" w:date="2016-11-28T14:13:00Z">
        <w:r w:rsidR="0016408F">
          <w:t>u</w:t>
        </w:r>
      </w:ins>
      <w:ins w:id="110" w:author="Windows User" w:date="2016-11-28T14:07:00Z">
        <w:r w:rsidR="006A760B">
          <w:t>ld you rate your pain”)</w:t>
        </w:r>
      </w:ins>
      <w:ins w:id="111" w:author="Windows User" w:date="2016-11-28T14:06:00Z">
        <w:r w:rsidR="006A760B">
          <w:t xml:space="preserve"> </w:t>
        </w:r>
      </w:ins>
      <w:ins w:id="112" w:author="Windows User" w:date="2016-12-02T11:49:00Z">
        <w:r w:rsidRPr="00771189">
          <w:t xml:space="preserve">. </w:t>
        </w:r>
      </w:ins>
      <w:ins w:id="113" w:author="Windows User" w:date="2016-11-28T13:59:00Z">
        <w:r w:rsidR="006A760B">
          <w:t>T</w:t>
        </w:r>
      </w:ins>
      <w:del w:id="114" w:author="Windows User" w:date="2016-11-28T13:59:00Z">
        <w:r w:rsidRPr="00771189" w:rsidDel="006A760B">
          <w:delText>t</w:delText>
        </w:r>
      </w:del>
      <w:ins w:id="115" w:author="Windows User" w:date="2016-12-02T11:49:00Z">
        <w:r w:rsidRPr="00771189">
          <w:t>hese two scales do not seem to differ significantly when compared to each other.</w:t>
        </w:r>
      </w:ins>
      <w:r w:rsidR="009B5C0B" w:rsidRPr="009B5C0B">
        <w:t xml:space="preserve"> </w:t>
      </w:r>
      <w:ins w:id="116" w:author="Patrick Linehan" w:date="2016-12-02T11:49:00Z">
        <w:r w:rsidR="009B5C0B">
          <w:fldChar w:fldCharType="begin"/>
        </w:r>
      </w:ins>
      <w:r w:rsidR="00EB3F5C">
        <w:instrText xml:space="preserve"> ADDIN PAPERS2_CITATIONS &lt;citation&gt;&lt;uuid&gt;1E9F7FD2-A7EB-40FE-9AD0-537737F69581&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ins w:id="117" w:author="Patrick Linehan" w:date="2016-12-02T11:49:00Z">
        <w:r w:rsidR="009B5C0B">
          <w:fldChar w:fldCharType="separate"/>
        </w:r>
        <w:r w:rsidR="009B5C0B">
          <w:rPr>
            <w:rFonts w:ascii="Calibri" w:hAnsi="Calibri" w:cs="Calibri"/>
            <w:lang w:val="en-US"/>
          </w:rPr>
          <w:t>{Marquie:2008bq}</w:t>
        </w:r>
        <w:r w:rsidR="009B5C0B">
          <w:fldChar w:fldCharType="end"/>
        </w:r>
      </w:ins>
      <w:del w:id="118" w:author="Windows User" w:date="2016-11-28T14:07:00Z">
        <w:r w:rsidDel="006A760B">
          <w:delText>.</w:delText>
        </w:r>
      </w:del>
      <w:ins w:id="119" w:author="Windows User" w:date="2016-12-02T11:49:00Z">
        <w:r w:rsidRPr="00771189">
          <w:t xml:space="preserve"> These scales have been shown to be reproducible within patients,</w:t>
        </w:r>
      </w:ins>
      <w:r w:rsidR="00DA2838">
        <w:fldChar w:fldCharType="begin"/>
      </w:r>
      <w:r w:rsidR="00EB3F5C">
        <w:instrText xml:space="preserve"> ADDIN PAPERS2_CITATIONS &lt;citation&gt;&lt;uuid&gt;CF22FE78-AB62-4EE2-A742-F1A103415956&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rsidR="00DA2838">
        <w:fldChar w:fldCharType="separate"/>
      </w:r>
      <w:r w:rsidR="00DA2838">
        <w:rPr>
          <w:rFonts w:ascii="Calibri" w:hAnsi="Calibri" w:cs="Calibri"/>
          <w:lang w:val="en-US"/>
        </w:rPr>
        <w:t>{Bijur:2001uo}</w:t>
      </w:r>
      <w:r w:rsidR="00DA2838">
        <w:fldChar w:fldCharType="end"/>
      </w:r>
      <w:ins w:id="120" w:author="Windows User" w:date="2016-12-02T11:49:00Z">
        <w:r w:rsidRPr="00771189">
          <w:t xml:space="preserve"> but in clinical practice different raters can elicit different pain scores from the same patient.</w:t>
        </w:r>
      </w:ins>
      <w:r w:rsidR="004A0DFE">
        <w:fldChar w:fldCharType="begin"/>
      </w:r>
      <w:r w:rsidR="00EB3F5C">
        <w:instrText xml:space="preserve"> ADDIN PAPERS2_CITATIONS &lt;citation&gt;&lt;uuid&gt;44A0FFA6-2135-4D09-B877-46856A551DD0&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rsidR="004A0DFE">
        <w:fldChar w:fldCharType="separate"/>
      </w:r>
      <w:r w:rsidR="004A0DFE">
        <w:rPr>
          <w:rFonts w:ascii="Calibri" w:hAnsi="Calibri" w:cs="Calibri"/>
          <w:lang w:val="en-US"/>
        </w:rPr>
        <w:t>{Harting:2013cd}</w:t>
      </w:r>
      <w:r w:rsidR="004A0DFE">
        <w:fldChar w:fldCharType="end"/>
      </w:r>
      <w:del w:id="121" w:author="Windows User" w:date="2016-11-28T14:07:00Z">
        <w:r w:rsidDel="0016408F">
          <w:delText>.</w:delText>
        </w:r>
      </w:del>
      <w:ins w:id="122" w:author="Windows User" w:date="2016-11-28T14:12:00Z">
        <w:r w:rsidR="0016408F">
          <w:t xml:space="preserve"> </w:t>
        </w:r>
      </w:ins>
      <w:ins w:id="123" w:author="Windows User" w:date="2016-11-28T14:13:00Z">
        <w:r w:rsidR="0016408F">
          <w:t>Furthermore, t</w:t>
        </w:r>
      </w:ins>
      <w:moveToRangeStart w:id="124" w:author="Windows User" w:date="2016-11-28T14:13:00Z" w:name="move468105743"/>
      <w:moveTo w:id="125" w:author="Windows User" w:date="2016-11-28T14:13:00Z">
        <w:del w:id="126" w:author="Windows User" w:date="2016-11-28T14:13:00Z">
          <w:r w:rsidR="0016408F" w:rsidDel="0016408F">
            <w:delText>T</w:delText>
          </w:r>
        </w:del>
        <w:r w:rsidR="0016408F">
          <w:t xml:space="preserve">he score a patient gives on a pain scale is not consistently related to their desire to be treated for </w:t>
        </w:r>
        <w:commentRangeStart w:id="127"/>
        <w:r w:rsidR="0016408F">
          <w:t>pain</w:t>
        </w:r>
        <w:commentRangeEnd w:id="127"/>
        <w:r w:rsidR="0016408F">
          <w:rPr>
            <w:rStyle w:val="CommentReference"/>
          </w:rPr>
          <w:commentReference w:id="127"/>
        </w:r>
      </w:moveTo>
      <w:moveToRangeEnd w:id="124"/>
      <w:r w:rsidR="00C13B7B">
        <w:t xml:space="preserve">: other factors such as considerations of side effects or </w:t>
      </w:r>
      <w:r w:rsidR="004F201F">
        <w:t>fear of addiction will a</w:t>
      </w:r>
      <w:r w:rsidR="00C17776">
        <w:t>ffect their decisions to accept treatment.</w:t>
      </w:r>
      <w:r w:rsidR="00FF79CC">
        <w:fldChar w:fldCharType="begin"/>
      </w:r>
      <w:r w:rsidR="00EB3F5C">
        <w:instrText xml:space="preserve"> ADDIN PAPERS2_CITATIONS &lt;citation&gt;&lt;uuid&gt;8A40946D-3D9B-412E-9F67-1574A48442AE&lt;/uuid&gt;&lt;priority&gt;0&lt;/priority&gt;&lt;publications&gt;&lt;publication&gt;&lt;volume&gt;25&lt;/volume&gt;&lt;publication_date&gt;99199900001200000000200000&lt;/publication_date&gt;&lt;number&gt;3&lt;/number&gt;&lt;doi&gt;10.1016/s0099-1767(99)70200-x&lt;/doi&gt;&lt;startpage&gt;171&lt;/startpage&gt;&lt;title&gt;A prospective study of ED pain management practices and the patient's perspective&lt;/title&gt;&lt;uuid&gt;267A1DAE-F697-4942-8D89-B1F5CC0442CD&lt;/uuid&gt;&lt;subtype&gt;400&lt;/subtype&gt;&lt;endpage&gt;177&lt;/endpage&gt;&lt;type&gt;400&lt;/type&gt;&lt;url&gt;http://linkinghub.elsevier.com/retrieve/pii/S009917679970200X&lt;/url&gt;&lt;bundle&gt;&lt;publication&gt;&lt;title&gt;Journal of Emergency Nursing&lt;/title&gt;&lt;type&gt;-100&lt;/type&gt;&lt;subtype&gt;-100&lt;/subtype&gt;&lt;uuid&gt;11643720-A2A2-45E7-9F79-7357EA0B68DA&lt;/uuid&gt;&lt;/publication&gt;&lt;/bundle&gt;&lt;authors&gt;&lt;author&gt;&lt;firstName&gt;Paula&lt;/firstName&gt;&lt;lastName&gt;Tanabe&lt;/lastName&gt;&lt;/author&gt;&lt;author&gt;&lt;firstName&gt;MaryBeth&lt;/firstName&gt;&lt;lastName&gt;Buschmann&lt;/lastName&gt;&lt;/author&gt;&lt;/authors&gt;&lt;/publication&gt;&lt;/publications&gt;&lt;cites&gt;&lt;/cites&gt;&lt;/citation&gt;</w:instrText>
      </w:r>
      <w:r w:rsidR="00FF79CC">
        <w:fldChar w:fldCharType="separate"/>
      </w:r>
      <w:r w:rsidR="00FF79CC">
        <w:rPr>
          <w:rFonts w:ascii="Calibri" w:hAnsi="Calibri" w:cs="Calibri"/>
          <w:lang w:val="en-US"/>
        </w:rPr>
        <w:t>{Tanabe:1999co}</w:t>
      </w:r>
      <w:r w:rsidR="00FF79CC">
        <w:fldChar w:fldCharType="end"/>
      </w:r>
    </w:p>
    <w:p w14:paraId="3854B9F0" w14:textId="77777777" w:rsidR="005248FF" w:rsidRDefault="005248FF" w:rsidP="005248FF"/>
    <w:p w14:paraId="256DFF82" w14:textId="77E9B839" w:rsidR="005248FF" w:rsidRDefault="005248FF" w:rsidP="005248FF">
      <w:moveFromRangeStart w:id="128" w:author="Windows User" w:date="2016-11-28T14:13:00Z" w:name="move468105743"/>
      <w:moveFrom w:id="129" w:author="Windows User" w:date="2016-11-28T14:13:00Z">
        <w:r>
          <w:t xml:space="preserve">The score a patient gives on a pain scale is not consistently related to their desire to be treated for the </w:t>
        </w:r>
        <w:commentRangeStart w:id="130"/>
        <w:r>
          <w:t>pain</w:t>
        </w:r>
        <w:commentRangeEnd w:id="130"/>
        <w:r w:rsidR="0016408F" w:rsidDel="0016408F">
          <w:rPr>
            <w:rStyle w:val="CommentReference"/>
          </w:rPr>
          <w:commentReference w:id="130"/>
        </w:r>
        <w:r>
          <w:t xml:space="preserve">. </w:t>
        </w:r>
      </w:moveFrom>
      <w:moveFromRangeEnd w:id="128"/>
      <w:del w:id="131" w:author="Windows User" w:date="2016-11-28T14:14:00Z">
        <w:r>
          <w:delText xml:space="preserve">In the emergency setting there </w:delText>
        </w:r>
      </w:del>
      <w:ins w:id="132" w:author="Windows User" w:date="2016-11-28T14:14:00Z">
        <w:r w:rsidR="0016408F">
          <w:t xml:space="preserve">There </w:t>
        </w:r>
      </w:ins>
      <w:r>
        <w:t>have been multiple studies</w:t>
      </w:r>
      <w:ins w:id="133" w:author="Windows User" w:date="2016-11-28T14:13:00Z">
        <w:r w:rsidR="0016408F">
          <w:t xml:space="preserve"> conducted in emergency </w:t>
        </w:r>
      </w:ins>
      <w:r w:rsidR="00AC3724">
        <w:t>department</w:t>
      </w:r>
      <w:ins w:id="134" w:author="Windows User" w:date="2016-11-28T14:13:00Z">
        <w:r w:rsidR="0016408F">
          <w:t xml:space="preserve"> settings </w:t>
        </w:r>
      </w:ins>
      <w:ins w:id="135" w:author="Windows User" w:date="2016-11-28T14:14:00Z">
        <w:r w:rsidR="0016408F">
          <w:t>aimed at identifying</w:t>
        </w:r>
      </w:ins>
      <w:del w:id="136" w:author="Windows User" w:date="2016-11-28T14:14:00Z">
        <w:r>
          <w:delText xml:space="preserve"> that analysed pain scales to find</w:delText>
        </w:r>
      </w:del>
      <w:r>
        <w:t xml:space="preserve"> the minimally detectible pain score difference (sometimes called the minimally important difference (MID) or the minimally clinically important difference (MCID)), which usually works out to be an improvement between than 1 and 2 cm on a VAS</w:t>
      </w:r>
      <w:ins w:id="137" w:author="Windows User" w:date="2016-12-02T11:49:00Z">
        <w:r>
          <w:t>.</w:t>
        </w:r>
      </w:ins>
      <w:r w:rsidR="005C5B04">
        <w:fldChar w:fldCharType="begin"/>
      </w:r>
      <w:r w:rsidR="000C778B">
        <w:instrText xml:space="preserve"> ADDIN PAPERS2_CITATIONS &lt;citation&gt;&lt;uuid&gt;0D670178-6AE6-4EF9-87ED-4E8CAAF41089&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5C5B04">
        <w:fldChar w:fldCharType="separate"/>
      </w:r>
      <w:r w:rsidR="005C5B04">
        <w:rPr>
          <w:rFonts w:ascii="Calibri" w:hAnsi="Calibri" w:cs="Calibri"/>
          <w:lang w:val="en-US"/>
        </w:rPr>
        <w:t>{Todd:1996uv}</w:t>
      </w:r>
      <w:r w:rsidR="005C5B04">
        <w:fldChar w:fldCharType="end"/>
      </w:r>
      <w:r w:rsidR="000C778B">
        <w:fldChar w:fldCharType="begin"/>
      </w:r>
      <w:r w:rsidR="000C778B">
        <w:instrText xml:space="preserve"> ADDIN PAPERS2_CITATIONS &lt;citation&gt;&lt;uuid&gt;096D34EF-1B15-4731-95AE-6399D63BCF6A&lt;/uuid&gt;&lt;priority&gt;0&lt;/priority&gt;&lt;publications&gt;&lt;publication&gt;&lt;uuid&gt;64A683C0-0BEB-42FA-9EE8-475505460E5F&lt;/uuid&gt;&lt;volume&gt;5&lt;/volume&gt;&lt;startpage&gt;1086&lt;/startpage&gt;&lt;publication_date&gt;99199811001200000000220000&lt;/publication_date&gt;&lt;url&gt;http://eutils.ncbi.nlm.nih.gov/entrez/eutils/elink.fcgi?dbfrom=pubmed&amp;amp;id=9835471&amp;amp;retmode=ref&amp;amp;cmd=prlinks&lt;/url&gt;&lt;citekey&gt;&lt;/citekey&gt;&lt;type&gt;400&lt;/type&gt;&lt;title&gt;Does the clinically significant difference in visual analog scale pain scores vary with gender, age, or cause of pain?&lt;/title&gt;&lt;institution&gt;Department of Emergency Medicine, Western Hospital, Melbourne, Australia. anne-maree.kelly@nwhcn.org.au&lt;/institution&gt;&lt;number&gt;11&lt;/number&gt;&lt;subtype&gt;400&lt;/subtype&gt;&lt;endpage&gt;1090&lt;/endpage&gt;&lt;bundle&gt;&lt;publication&gt;&lt;publisher&gt;Department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A&lt;/firstName&gt;&lt;middleNames&gt;M&lt;/middleNames&gt;&lt;lastName&gt;Kelly&lt;/lastName&gt;&lt;/author&gt;&lt;/authors&gt;&lt;/publication&gt;&lt;/publications&gt;&lt;cites&gt;&lt;/cites&gt;&lt;/citation&gt;</w:instrText>
      </w:r>
      <w:r w:rsidR="000C778B">
        <w:fldChar w:fldCharType="separate"/>
      </w:r>
      <w:r w:rsidR="000C778B">
        <w:rPr>
          <w:rFonts w:ascii="Calibri" w:hAnsi="Calibri" w:cs="Calibri"/>
          <w:lang w:val="en-US"/>
        </w:rPr>
        <w:t>{Kelly:1998th}</w:t>
      </w:r>
      <w:r w:rsidR="000C778B">
        <w:fldChar w:fldCharType="end"/>
      </w:r>
      <w:r w:rsidR="00E7352F">
        <w:fldChar w:fldCharType="begin"/>
      </w:r>
      <w:r w:rsidR="00E7352F">
        <w:instrText xml:space="preserve"> ADDIN PAPERS2_CITATIONS &lt;citation&gt;&lt;uuid&gt;25E3FE1B-9D93-4453-881A-B54F240209D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rsidR="00E7352F">
        <w:fldChar w:fldCharType="separate"/>
      </w:r>
      <w:r w:rsidR="00E7352F">
        <w:rPr>
          <w:rFonts w:ascii="Calibri" w:hAnsi="Calibri" w:cs="Calibri"/>
          <w:lang w:val="en-US"/>
        </w:rPr>
        <w:t>{Kendrick:2005gf}</w:t>
      </w:r>
      <w:r w:rsidR="00E7352F">
        <w:fldChar w:fldCharType="end"/>
      </w:r>
      <w:del w:id="138" w:author="Windows User" w:date="2016-12-02T11:49:00Z">
        <w:r>
          <w:delText>.</w:delText>
        </w:r>
        <w:r>
          <w:fldChar w:fldCharType="begin"/>
        </w:r>
        <w:r>
          <w:del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delInstrText>
        </w:r>
        <w:r>
          <w:fldChar w:fldCharType="separate"/>
        </w:r>
        <w:r>
          <w:rPr>
            <w:rFonts w:ascii="Calibri" w:hAnsi="Calibri" w:cs="Calibri"/>
            <w:lang w:val="en-US"/>
          </w:rPr>
          <w:delText>{Todd:1996uv}</w:delText>
        </w:r>
        <w:r>
          <w:fldChar w:fldCharType="end"/>
        </w:r>
        <w:r>
          <w:fldChar w:fldCharType="begin"/>
        </w:r>
        <w:r>
          <w:del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delInstrText>
        </w:r>
        <w:r>
          <w:fldChar w:fldCharType="separate"/>
        </w:r>
        <w:r>
          <w:rPr>
            <w:rFonts w:ascii="Calibri" w:hAnsi="Calibri" w:cs="Calibri"/>
            <w:lang w:val="en-US"/>
          </w:rPr>
          <w:delText>{Kendrick:2005gf}</w:delText>
        </w:r>
        <w:r>
          <w:fldChar w:fldCharType="end"/>
        </w:r>
      </w:del>
      <w:r>
        <w:t xml:space="preserve"> This is the amount of change on a VAS that is associated with patients saying that they feel </w:t>
      </w:r>
      <w:r w:rsidR="00C43C47">
        <w:t xml:space="preserve">either </w:t>
      </w:r>
      <w:r>
        <w:t xml:space="preserve">a little </w:t>
      </w:r>
      <w:commentRangeStart w:id="139"/>
      <w:r>
        <w:t>better</w:t>
      </w:r>
      <w:commentRangeEnd w:id="139"/>
      <w:r w:rsidR="0016408F">
        <w:rPr>
          <w:rStyle w:val="CommentReference"/>
        </w:rPr>
        <w:commentReference w:id="139"/>
      </w:r>
      <w:r w:rsidR="00306C70">
        <w:t xml:space="preserve"> or a little worse</w:t>
      </w:r>
      <w:r>
        <w:t xml:space="preserve">. These changes are averaged over the group in the study and then reported. There are two problems with </w:t>
      </w:r>
      <w:ins w:id="140" w:author="Windows User" w:date="2016-11-28T14:16:00Z">
        <w:r w:rsidR="0016408F">
          <w:t xml:space="preserve">using </w:t>
        </w:r>
      </w:ins>
      <w:r>
        <w:t xml:space="preserve">this </w:t>
      </w:r>
      <w:ins w:id="141" w:author="Windows User" w:date="2016-11-28T14:15:00Z">
        <w:r w:rsidR="0016408F">
          <w:t>approach</w:t>
        </w:r>
      </w:ins>
      <w:ins w:id="142" w:author="Windows User" w:date="2016-11-28T14:16:00Z">
        <w:r w:rsidR="0016408F">
          <w:t xml:space="preserve"> to </w:t>
        </w:r>
      </w:ins>
      <w:ins w:id="143" w:author="Windows User" w:date="2016-11-28T14:17:00Z">
        <w:r w:rsidR="0016408F">
          <w:t xml:space="preserve">estimate the effectiveness of pain control in the emergency </w:t>
        </w:r>
      </w:ins>
      <w:r w:rsidR="00AC3724">
        <w:t>department</w:t>
      </w:r>
      <w:ins w:id="144" w:author="Windows User" w:date="2016-11-28T14:17:00Z">
        <w:r w:rsidR="0016408F">
          <w:t xml:space="preserve"> setting</w:t>
        </w:r>
      </w:ins>
      <w:del w:id="145" w:author="Windows User" w:date="2016-11-28T14:15:00Z">
        <w:r>
          <w:delText>measure</w:delText>
        </w:r>
      </w:del>
      <w:r>
        <w:t>: first, the detection of a minimal difference is not the same as adequa</w:t>
      </w:r>
      <w:r w:rsidR="00AF618F">
        <w:t>te control of pain, and second,</w:t>
      </w:r>
      <w:del w:id="146" w:author="Windows User" w:date="2016-11-28T14:19:00Z">
        <w:r>
          <w:delText>the studies report a group average</w:delText>
        </w:r>
      </w:del>
      <w:ins w:id="147" w:author="Windows User" w:date="2016-11-28T14:18:00Z">
        <w:r>
          <w:t xml:space="preserve"> </w:t>
        </w:r>
        <w:r w:rsidR="00205125">
          <w:t xml:space="preserve">the MID </w:t>
        </w:r>
      </w:ins>
      <w:ins w:id="148" w:author="Windows User" w:date="2016-11-28T14:19:00Z">
        <w:r w:rsidR="00205125">
          <w:t xml:space="preserve">may not apply to individuals. </w:t>
        </w:r>
      </w:ins>
      <w:ins w:id="149" w:author="Windows User" w:date="2016-11-28T14:20:00Z">
        <w:r w:rsidR="00205125">
          <w:t xml:space="preserve">For example, a larger </w:t>
        </w:r>
      </w:ins>
      <w:ins w:id="150" w:author="Windows User" w:date="2016-11-28T14:22:00Z">
        <w:r w:rsidR="00205125">
          <w:t>decrease</w:t>
        </w:r>
      </w:ins>
      <w:ins w:id="151" w:author="Windows User" w:date="2016-11-28T14:21:00Z">
        <w:r w:rsidR="00205125">
          <w:t xml:space="preserve"> in pain </w:t>
        </w:r>
      </w:ins>
      <w:ins w:id="152" w:author="Windows User" w:date="2016-11-28T14:22:00Z">
        <w:r w:rsidR="00205125">
          <w:t>ratings</w:t>
        </w:r>
      </w:ins>
      <w:ins w:id="153" w:author="Windows User" w:date="2016-11-28T14:21:00Z">
        <w:r w:rsidR="00205125">
          <w:t xml:space="preserve"> may not reflect </w:t>
        </w:r>
      </w:ins>
      <w:ins w:id="154" w:author="Windows User" w:date="2016-11-28T14:22:00Z">
        <w:r w:rsidR="00205125">
          <w:t xml:space="preserve">“feeling a little better” for a given individual, and conversely, </w:t>
        </w:r>
      </w:ins>
      <w:ins w:id="155" w:author="Windows User" w:date="2016-11-28T14:23:00Z">
        <w:r w:rsidR="00205125">
          <w:t xml:space="preserve">some patients </w:t>
        </w:r>
      </w:ins>
      <w:del w:id="156" w:author="Windows User" w:date="2016-11-28T14:18:00Z">
        <w:r>
          <w:delText xml:space="preserve">but </w:delText>
        </w:r>
      </w:del>
      <w:del w:id="157" w:author="Windows User" w:date="2016-11-28T14:23:00Z">
        <w:r>
          <w:delText>an individual patient in the study may have a change in pain scale that is not near the group average, some patients may record</w:delText>
        </w:r>
      </w:del>
      <w:ins w:id="158" w:author="Windows User" w:date="2016-11-28T14:23:00Z">
        <w:r w:rsidR="00205125">
          <w:t>have an increase in pain ratings, yet</w:t>
        </w:r>
      </w:ins>
      <w:del w:id="159" w:author="Windows User" w:date="2016-11-28T14:23:00Z">
        <w:r>
          <w:delText xml:space="preserve"> an increas</w:delText>
        </w:r>
      </w:del>
      <w:del w:id="160" w:author="Windows User" w:date="2016-11-28T14:24:00Z">
        <w:r>
          <w:delText>e in their VAS and</w:delText>
        </w:r>
      </w:del>
      <w:r>
        <w:t xml:space="preserve"> still report feeling a little better</w:t>
      </w:r>
      <w:ins w:id="161" w:author="Windows User" w:date="2016-11-28T14:26:00Z">
        <w:r w:rsidR="00205125">
          <w:t>.</w:t>
        </w:r>
      </w:ins>
      <w:del w:id="162" w:author="Windows User" w:date="2016-11-28T14:25:00Z">
        <w:r>
          <w:delText xml:space="preserve">! </w:delText>
        </w:r>
      </w:del>
      <w:del w:id="163" w:author="Windows User" w:date="2016-11-28T14:24:00Z">
        <w:r>
          <w:delText>F</w:delText>
        </w:r>
      </w:del>
      <w:del w:id="164" w:author="Windows User" w:date="2016-11-28T14:25:00Z">
        <w:r>
          <w:delText>eeling "a little better" is not the same as having the amount of pain medicine that you wanted.</w:delText>
        </w:r>
      </w:del>
      <w:r w:rsidR="00B6724E">
        <w:fldChar w:fldCharType="begin"/>
      </w:r>
      <w:r w:rsidR="00EB3F5C">
        <w:instrText xml:space="preserve"> ADDIN PAPERS2_CITATIONS &lt;citation&gt;&lt;uuid&gt;BB90B86A-68CF-48EC-8B00-29AC1366C613&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rsidR="00B6724E">
        <w:fldChar w:fldCharType="separate"/>
      </w:r>
      <w:r w:rsidR="00B6724E">
        <w:rPr>
          <w:rFonts w:ascii="Calibri" w:hAnsi="Calibri" w:cs="Calibri"/>
          <w:lang w:val="en-US"/>
        </w:rPr>
        <w:t>{Todd:1996uv}</w:t>
      </w:r>
      <w:r w:rsidR="00B6724E">
        <w:fldChar w:fldCharType="end"/>
      </w:r>
      <w:ins w:id="165" w:author="Windows User" w:date="2016-11-28T14:25:00Z">
        <w:r w:rsidR="00205125">
          <w:t xml:space="preserve"> Finally, feeling "a little better" should not be confused with having the desired amount of pain relief.</w:t>
        </w:r>
      </w:ins>
      <w:ins w:id="166" w:author="Patrick Linehan" w:date="2016-12-02T11:49:00Z">
        <w:r>
          <w:fldChar w:fldCharType="begin"/>
        </w:r>
      </w:ins>
      <w:r w:rsidR="00EB3F5C">
        <w:instrText xml:space="preserve"> ADDIN PAPERS2_CITATIONS &lt;citation&gt;&lt;uuid&gt;12FA14B7-FDA2-46D2-83E2-33BA8B5213B6&lt;/uuid&gt;&lt;priority&gt;0&lt;/priority&gt;&lt;publications&gt;&lt;publication&gt;&lt;startpage&gt;175&lt;/startpage&gt;&lt;title&gt;Defining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ins w:id="167" w:author="Patrick Linehan" w:date="2016-12-02T11:49:00Z">
        <w:r>
          <w:fldChar w:fldCharType="separate"/>
        </w:r>
        <w:r>
          <w:rPr>
            <w:rFonts w:ascii="Calibri" w:hAnsi="Calibri" w:cs="Calibri"/>
            <w:lang w:val="en-US"/>
          </w:rPr>
          <w:t>{Barden:2007uw}</w:t>
        </w:r>
        <w:r>
          <w:fldChar w:fldCharType="end"/>
        </w:r>
      </w:ins>
    </w:p>
    <w:p w14:paraId="07EFF778" w14:textId="77777777" w:rsidR="005248FF" w:rsidRDefault="005248FF" w:rsidP="005248FF"/>
    <w:p w14:paraId="1BF576E2" w14:textId="15D24D1C" w:rsidR="005248FF" w:rsidRDefault="005248FF" w:rsidP="005248FF">
      <w:r>
        <w:t xml:space="preserve">Other studies have looked at a different measure, confusingly also called the minimally clinically important difference, which is </w:t>
      </w:r>
      <w:ins w:id="168" w:author="Windows User" w:date="2016-11-28T14:32:00Z">
        <w:r w:rsidR="00205125">
          <w:t xml:space="preserve">defined as </w:t>
        </w:r>
      </w:ins>
      <w:r>
        <w:t xml:space="preserve">the change in VAS associated with adequate relief of </w:t>
      </w:r>
      <w:commentRangeStart w:id="169"/>
      <w:r>
        <w:t>pain</w:t>
      </w:r>
      <w:commentRangeEnd w:id="169"/>
      <w:ins w:id="170" w:author="Windows User" w:date="2016-12-02T11:49:00Z">
        <w:r w:rsidR="00205125">
          <w:rPr>
            <w:rStyle w:val="CommentReference"/>
          </w:rPr>
          <w:commentReference w:id="169"/>
        </w:r>
        <w:r>
          <w:t xml:space="preserve">. </w:t>
        </w:r>
      </w:ins>
      <w:ins w:id="171" w:author="Windows User" w:date="2016-11-28T14:32:00Z">
        <w:r w:rsidR="00AB73B9">
          <w:t xml:space="preserve">These studies have shown that </w:t>
        </w:r>
      </w:ins>
      <w:del w:id="172" w:author="Windows User" w:date="2016-11-28T14:32:00Z">
        <w:r w:rsidDel="00AB73B9">
          <w:delText>T</w:delText>
        </w:r>
      </w:del>
      <w:ins w:id="173" w:author="Windows User" w:date="2016-11-28T14:32:00Z">
        <w:r w:rsidR="00AB73B9">
          <w:t>t</w:t>
        </w:r>
      </w:ins>
      <w:ins w:id="174" w:author="Windows User" w:date="2016-12-02T11:49:00Z">
        <w:r>
          <w:t>he</w:t>
        </w:r>
      </w:ins>
      <w:del w:id="175" w:author="Windows User" w:date="2016-12-02T11:49:00Z">
        <w:r>
          <w:delText>. The</w:delText>
        </w:r>
      </w:del>
      <w:r>
        <w:t xml:space="preserve"> amount of change on a pain scale that is associated with adequate relief of pain varies with the initial severity of the </w:t>
      </w:r>
      <w:commentRangeStart w:id="176"/>
      <w:r>
        <w:t>pain</w:t>
      </w:r>
      <w:commentRangeEnd w:id="176"/>
      <w:ins w:id="177" w:author="Windows User" w:date="2016-12-02T11:49:00Z">
        <w:r w:rsidR="00205125">
          <w:rPr>
            <w:rStyle w:val="CommentReference"/>
          </w:rPr>
          <w:commentReference w:id="176"/>
        </w:r>
      </w:ins>
      <w:ins w:id="178" w:author="Windows User" w:date="2016-11-28T14:27:00Z">
        <w:r w:rsidR="00205125">
          <w:t>.</w:t>
        </w:r>
      </w:ins>
      <w:del w:id="179" w:author="Windows User" w:date="2016-11-28T14:27:00Z">
        <w:r w:rsidDel="00205125">
          <w:delText>,</w:delText>
        </w:r>
      </w:del>
      <w:ins w:id="180" w:author="Windows User" w:date="2016-12-02T11:49:00Z">
        <w:r>
          <w:t xml:space="preserve"> </w:t>
        </w:r>
      </w:ins>
      <w:ins w:id="181" w:author="Windows User" w:date="2016-11-28T14:33:00Z">
        <w:r w:rsidR="00AB73B9">
          <w:t>the Minimally Clinically Important Difference is sometimes reported as a</w:t>
        </w:r>
      </w:ins>
      <w:del w:id="182" w:author="Windows User" w:date="2016-12-02T11:49:00Z">
        <w:r>
          <w:delText>,</w:delText>
        </w:r>
      </w:del>
      <w:ins w:id="183" w:author="Windows User" w:date="2016-11-28T14:33:00Z">
        <w:r>
          <w:t xml:space="preserve"> </w:t>
        </w:r>
      </w:ins>
      <w:del w:id="184" w:author="Windows User" w:date="2016-11-28T14:33:00Z">
        <w:r>
          <w:delText>and some studies have associa</w:delText>
        </w:r>
      </w:del>
      <w:del w:id="185" w:author="Windows User" w:date="2016-11-28T14:34:00Z">
        <w:r>
          <w:delText>ted the change with a</w:delText>
        </w:r>
      </w:del>
      <w:r>
        <w:t xml:space="preserve"> certain distance on the scale, </w:t>
      </w:r>
      <w:ins w:id="186" w:author="Windows User" w:date="2016-11-28T14:34:00Z">
        <w:r w:rsidR="00AB73B9">
          <w:t xml:space="preserve">and sometimes as a </w:t>
        </w:r>
      </w:ins>
      <w:del w:id="187" w:author="Windows User" w:date="2016-11-28T14:34:00Z">
        <w:r>
          <w:delText xml:space="preserve">others with a </w:delText>
        </w:r>
      </w:del>
      <w:r>
        <w:t xml:space="preserve">percentage change from an initial value. </w:t>
      </w:r>
      <w:ins w:id="188" w:author="Windows User" w:date="2016-12-02T11:49:00Z">
        <w:r>
          <w:t xml:space="preserve">In </w:t>
        </w:r>
      </w:ins>
      <w:ins w:id="189" w:author="Windows User" w:date="2016-11-28T14:35:00Z">
        <w:r w:rsidR="00AB73B9">
          <w:t>one study conducted in</w:t>
        </w:r>
      </w:ins>
      <w:del w:id="190" w:author="Windows User" w:date="2016-12-02T11:49:00Z">
        <w:r>
          <w:delText>In</w:delText>
        </w:r>
      </w:del>
      <w:ins w:id="191" w:author="Windows User" w:date="2016-11-28T14:35:00Z">
        <w:r>
          <w:t xml:space="preserve"> </w:t>
        </w:r>
      </w:ins>
      <w:r>
        <w:t xml:space="preserve">the emergency </w:t>
      </w:r>
      <w:commentRangeStart w:id="192"/>
      <w:r>
        <w:t>department</w:t>
      </w:r>
      <w:commentRangeEnd w:id="192"/>
      <w:r w:rsidR="00AB73B9">
        <w:rPr>
          <w:rStyle w:val="CommentReference"/>
        </w:rPr>
        <w:commentReference w:id="192"/>
      </w:r>
      <w:r>
        <w:t xml:space="preserve"> setting</w:t>
      </w:r>
      <w:ins w:id="194" w:author="Windows User" w:date="2016-11-28T14:36:00Z">
        <w:r w:rsidR="00AB73B9">
          <w:t>,</w:t>
        </w:r>
      </w:ins>
      <w:r>
        <w:t xml:space="preserve"> the </w:t>
      </w:r>
      <w:del w:id="195" w:author="Windows User" w:date="2016-11-28T14:37:00Z">
        <w:r>
          <w:delText xml:space="preserve">group </w:delText>
        </w:r>
      </w:del>
      <w:r>
        <w:t xml:space="preserve">average MCID associated with adequate pain relief was an improvement of 3 cm on the VAS, and the average change in pre-treatment pain score was an </w:t>
      </w:r>
      <w:r w:rsidR="007F63D5">
        <w:t>decrease</w:t>
      </w:r>
      <w:r>
        <w:t xml:space="preserve"> of 30%</w:t>
      </w:r>
      <w:r w:rsidR="007F63D5">
        <w:t xml:space="preserve"> from the initial score</w:t>
      </w:r>
      <w:r>
        <w:t>.</w:t>
      </w:r>
      <w:ins w:id="196" w:author="Patrick Linehan" w:date="2016-12-02T11:49:00Z">
        <w:r>
          <w:fldChar w:fldCharType="begin"/>
        </w:r>
      </w:ins>
      <w:r w:rsidR="00EB3F5C">
        <w:instrText xml:space="preserve"> ADDIN PAPERS2_CITATIONS &lt;citation&gt;&lt;uuid&gt;83F06BC6-A682-41C8-B1F9-861DDF80CE3B&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ins w:id="197" w:author="Patrick Linehan" w:date="2016-12-02T11:49:00Z">
        <w:r>
          <w:fldChar w:fldCharType="separate"/>
        </w:r>
        <w:r>
          <w:rPr>
            <w:rFonts w:ascii="Calibri" w:hAnsi="Calibri" w:cs="Calibri"/>
            <w:lang w:val="en-US"/>
          </w:rPr>
          <w:t>{Lee:2003wl}</w:t>
        </w:r>
        <w:r>
          <w:fldChar w:fldCharType="end"/>
        </w:r>
      </w:ins>
      <w:r>
        <w:t xml:space="preserve"> The findings were similar in a postoperative setting,</w:t>
      </w:r>
      <w:ins w:id="198" w:author="Patrick Linehan" w:date="2016-12-02T11:49:00Z">
        <w:r>
          <w:fldChar w:fldCharType="begin"/>
        </w:r>
      </w:ins>
      <w:r w:rsidR="00EB3F5C">
        <w:instrText xml:space="preserve"> ADDIN PAPERS2_CITATIONS &lt;citation&gt;&lt;uuid&gt;4DA60634-DD97-49F7-A1E1-87A40AB9631A&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ins w:id="199" w:author="Patrick Linehan" w:date="2016-12-02T11:49:00Z">
        <w:r>
          <w:fldChar w:fldCharType="separate"/>
        </w:r>
        <w:r>
          <w:rPr>
            <w:rFonts w:ascii="Calibri" w:hAnsi="Calibri" w:cs="Calibri"/>
            <w:lang w:val="en-US"/>
          </w:rPr>
          <w:t>{Cepeda:2003bo}</w:t>
        </w:r>
        <w:r>
          <w:fldChar w:fldCharType="end"/>
        </w:r>
      </w:ins>
      <w:r>
        <w:t xml:space="preserve"> and in a rheumatology clinic.</w:t>
      </w:r>
      <w:ins w:id="200" w:author="Patrick Linehan" w:date="2016-12-02T11:49:00Z">
        <w:r>
          <w:fldChar w:fldCharType="begin"/>
        </w:r>
      </w:ins>
      <w:r w:rsidR="00EB3F5C">
        <w:instrText xml:space="preserve"> ADDIN PAPERS2_CITATIONS &lt;citation&gt;&lt;uuid&gt;F89ABD9D-7F49-43F7-AD51-300B04004E45&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01" w:author="Patrick Linehan" w:date="2016-12-02T11:49:00Z">
        <w:r>
          <w:fldChar w:fldCharType="separate"/>
        </w:r>
        <w:r>
          <w:rPr>
            <w:rFonts w:ascii="Calibri" w:hAnsi="Calibri" w:cs="Calibri"/>
            <w:lang w:val="en-US"/>
          </w:rPr>
          <w:t>{tenKlooster:2006je}</w:t>
        </w:r>
        <w:r>
          <w:fldChar w:fldCharType="end"/>
        </w:r>
      </w:ins>
      <w:r>
        <w:t xml:space="preserve"> This is again problematic</w:t>
      </w:r>
      <w:ins w:id="202" w:author="Windows User" w:date="2016-11-28T14:38:00Z">
        <w:r>
          <w:t xml:space="preserve"> </w:t>
        </w:r>
      </w:ins>
      <w:ins w:id="203" w:author="Windows User" w:date="2016-11-28T14:39:00Z">
        <w:r w:rsidR="00AB73B9">
          <w:t>for</w:t>
        </w:r>
      </w:ins>
      <w:ins w:id="204" w:author="Windows User" w:date="2016-11-28T14:38:00Z">
        <w:r w:rsidR="00AB73B9">
          <w:t xml:space="preserve"> assessing the adequacy of pain management in individual cases,</w:t>
        </w:r>
      </w:ins>
      <w:ins w:id="205" w:author="Windows User" w:date="2016-12-02T11:49:00Z">
        <w:r>
          <w:t xml:space="preserve"> </w:t>
        </w:r>
      </w:ins>
      <w:r>
        <w:t xml:space="preserve">as it is a group average rather than a measure that applies to every patient. The relationship between </w:t>
      </w:r>
      <w:ins w:id="206" w:author="Windows User" w:date="2016-11-28T14:40:00Z">
        <w:r w:rsidR="00AB73B9">
          <w:t>individual</w:t>
        </w:r>
      </w:ins>
      <w:del w:id="207" w:author="Windows User" w:date="2016-11-28T14:40:00Z">
        <w:r w:rsidDel="00AB73B9">
          <w:delText>a</w:delText>
        </w:r>
      </w:del>
      <w:ins w:id="208" w:author="Windows User" w:date="2016-12-02T11:49:00Z">
        <w:r>
          <w:t xml:space="preserve"> patient</w:t>
        </w:r>
      </w:ins>
      <w:r w:rsidR="00364D70">
        <w:t>’</w:t>
      </w:r>
      <w:del w:id="209" w:author="Windows User" w:date="2016-11-28T14:40:00Z">
        <w:r w:rsidDel="00AB73B9">
          <w:delText>'</w:delText>
        </w:r>
      </w:del>
      <w:ins w:id="210" w:author="Windows User" w:date="2016-12-02T11:49:00Z">
        <w:r>
          <w:t>s experience</w:t>
        </w:r>
      </w:ins>
      <w:ins w:id="211" w:author="Windows User" w:date="2016-11-28T14:40:00Z">
        <w:r w:rsidR="00AB73B9">
          <w:t>s</w:t>
        </w:r>
      </w:ins>
      <w:del w:id="212" w:author="Windows User" w:date="2016-12-02T11:49:00Z">
        <w:r>
          <w:delText>a patient's experience</w:delText>
        </w:r>
      </w:del>
      <w:r>
        <w:t xml:space="preserve"> of having a sufficient relief of pain and a change in a pain score is inconsistent: </w:t>
      </w:r>
      <w:ins w:id="213" w:author="Windows User" w:date="2016-11-28T14:40:00Z">
        <w:r w:rsidR="00AB73B9">
          <w:t xml:space="preserve">as above, </w:t>
        </w:r>
      </w:ins>
      <w:r>
        <w:t xml:space="preserve">some people </w:t>
      </w:r>
      <w:ins w:id="214" w:author="Windows User" w:date="2016-11-28T14:40:00Z">
        <w:r w:rsidR="00AB73B9">
          <w:t xml:space="preserve">have </w:t>
        </w:r>
      </w:ins>
      <w:ins w:id="215" w:author="Windows User" w:date="2016-11-28T14:41:00Z">
        <w:r w:rsidR="00AB73B9">
          <w:t xml:space="preserve">reported </w:t>
        </w:r>
      </w:ins>
      <w:del w:id="216" w:author="Windows User" w:date="2016-11-28T14:41:00Z">
        <w:r>
          <w:delText>can say they have had a</w:delText>
        </w:r>
      </w:del>
      <w:r>
        <w:t xml:space="preserve">sufficient relief of pain even though their final pain score is higher than their initial </w:t>
      </w:r>
      <w:commentRangeStart w:id="217"/>
      <w:r>
        <w:t>score</w:t>
      </w:r>
      <w:commentRangeEnd w:id="217"/>
      <w:ins w:id="218" w:author="Windows User" w:date="2016-12-02T11:49:00Z">
        <w:r w:rsidR="00AB73B9">
          <w:rPr>
            <w:rStyle w:val="CommentReference"/>
          </w:rPr>
          <w:commentReference w:id="217"/>
        </w:r>
        <w:r>
          <w:t xml:space="preserve">. </w:t>
        </w:r>
      </w:ins>
      <w:ins w:id="219" w:author="Windows User" w:date="2016-11-28T14:41:00Z">
        <w:r w:rsidR="00AB73B9">
          <w:t xml:space="preserve">In addition, </w:t>
        </w:r>
      </w:ins>
      <w:ins w:id="220" w:author="Windows User" w:date="2016-11-28T14:42:00Z">
        <w:r w:rsidR="00AB73B9">
          <w:t>one of these studies had</w:t>
        </w:r>
      </w:ins>
      <w:del w:id="221" w:author="Windows User" w:date="2016-12-02T11:49:00Z">
        <w:r>
          <w:delText>.</w:delText>
        </w:r>
      </w:del>
      <w:ins w:id="222" w:author="Windows User" w:date="2016-11-28T14:42:00Z">
        <w:r>
          <w:t xml:space="preserve"> </w:t>
        </w:r>
      </w:ins>
      <w:del w:id="223" w:author="Windows User" w:date="2016-11-28T14:42:00Z">
        <w:r>
          <w:delText>The rheumatology study reported</w:delText>
        </w:r>
      </w:del>
      <w:r>
        <w:t xml:space="preserve"> sensitivities and specificities of </w:t>
      </w:r>
      <w:ins w:id="224" w:author="Windows User" w:date="2016-11-28T14:42:00Z">
        <w:r w:rsidR="00AB73B9">
          <w:t xml:space="preserve">only about </w:t>
        </w:r>
      </w:ins>
      <w:del w:id="225" w:author="Windows User" w:date="2016-11-28T14:42:00Z">
        <w:r>
          <w:delText>close to</w:delText>
        </w:r>
      </w:del>
      <w:r w:rsidR="00FE2133">
        <w:t xml:space="preserve"> 70% for their 3 cm </w:t>
      </w:r>
      <w:proofErr w:type="spellStart"/>
      <w:r w:rsidR="00FE2133">
        <w:t>cutoff</w:t>
      </w:r>
      <w:proofErr w:type="spellEnd"/>
      <w:r>
        <w:t>,</w:t>
      </w:r>
      <w:ins w:id="226" w:author="Patrick Linehan" w:date="2016-12-02T11:49:00Z">
        <w:r>
          <w:fldChar w:fldCharType="begin"/>
        </w:r>
      </w:ins>
      <w:r w:rsidR="00EB3F5C">
        <w:instrText xml:space="preserve"> ADDIN PAPERS2_CITATIONS &lt;citation&gt;&lt;uuid&gt;2619D82A-27FE-45ED-A1C4-BADCC6F37994&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ins w:id="227" w:author="Patrick Linehan" w:date="2016-12-02T11:49:00Z">
        <w:r>
          <w:fldChar w:fldCharType="separate"/>
        </w:r>
        <w:r>
          <w:rPr>
            <w:rFonts w:ascii="Calibri" w:hAnsi="Calibri" w:cs="Calibri"/>
            <w:lang w:val="en-US"/>
          </w:rPr>
          <w:t>{tenKlooster:2006je}</w:t>
        </w:r>
        <w:r>
          <w:fldChar w:fldCharType="end"/>
        </w:r>
      </w:ins>
      <w:r>
        <w:t xml:space="preserve"> which leads to substantial misclassification of whether or not an individual patient had adequate pain relief.</w:t>
      </w:r>
    </w:p>
    <w:p w14:paraId="6D411920" w14:textId="77777777" w:rsidR="00CF19D0" w:rsidRDefault="00CF19D0"/>
    <w:p w14:paraId="24B3AEFE" w14:textId="3E4F7AA8" w:rsidR="005E657C" w:rsidRPr="00976440" w:rsidRDefault="005E657C">
      <w:pPr>
        <w:rPr>
          <w:b/>
        </w:rPr>
      </w:pPr>
      <w:r w:rsidRPr="00976440">
        <w:rPr>
          <w:b/>
        </w:rPr>
        <w:t xml:space="preserve">The standard </w:t>
      </w:r>
      <w:del w:id="228" w:author="Windows User" w:date="2016-11-28T14:45:00Z">
        <w:r w:rsidRPr="00976440">
          <w:rPr>
            <w:b/>
          </w:rPr>
          <w:delText xml:space="preserve">pain </w:delText>
        </w:r>
      </w:del>
      <w:r w:rsidRPr="00976440">
        <w:rPr>
          <w:b/>
        </w:rPr>
        <w:t xml:space="preserve">treatment for </w:t>
      </w:r>
      <w:ins w:id="229" w:author="Windows User" w:date="2016-11-28T14:45:00Z">
        <w:r w:rsidR="00F5241B">
          <w:rPr>
            <w:b/>
          </w:rPr>
          <w:t xml:space="preserve">acute </w:t>
        </w:r>
      </w:ins>
      <w:r w:rsidRPr="00976440">
        <w:rPr>
          <w:b/>
        </w:rPr>
        <w:t xml:space="preserve">pain is </w:t>
      </w:r>
      <w:commentRangeStart w:id="230"/>
      <w:r w:rsidRPr="00976440">
        <w:rPr>
          <w:b/>
        </w:rPr>
        <w:t>morphi</w:t>
      </w:r>
      <w:r w:rsidR="00976440">
        <w:rPr>
          <w:b/>
        </w:rPr>
        <w:t>ne</w:t>
      </w:r>
      <w:commentRangeEnd w:id="230"/>
      <w:r w:rsidR="00F5241B">
        <w:rPr>
          <w:rStyle w:val="CommentReference"/>
        </w:rPr>
        <w:commentReference w:id="230"/>
      </w:r>
      <w:r w:rsidR="00976440">
        <w:rPr>
          <w:b/>
        </w:rPr>
        <w:t xml:space="preserv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268FDE8E" w:rsidR="003D6F68" w:rsidRDefault="003D6F68" w:rsidP="003D6F68">
      <w:pPr>
        <w:rPr>
          <w:del w:id="231" w:author="Windows User" w:date="2016-11-28T14:42:00Z"/>
        </w:rPr>
      </w:pPr>
      <w:ins w:id="232" w:author="Windows User" w:date="2016-12-02T11:49:00Z">
        <w:r>
          <w:t>Morphine is the “gold standard” opioid which is often used as a comparison in studies of other analgesics</w:t>
        </w:r>
      </w:ins>
      <w:r w:rsidR="00364D70">
        <w:t xml:space="preserve"> in the emergency department</w:t>
      </w:r>
      <w:ins w:id="233" w:author="Windows User" w:date="2016-12-02T11:49:00Z">
        <w:r>
          <w:t>, yet the dose of morphine that is used in clinical practice is lower than the equivalent doses of other opioids.</w:t>
        </w:r>
      </w:ins>
      <w:r w:rsidR="004D08F9">
        <w:fldChar w:fldCharType="begin"/>
      </w:r>
      <w:r w:rsidR="006618D0">
        <w:instrText xml:space="preserve"> ADDIN PAPERS2_CITATIONS &lt;citation&gt;&lt;uuid&gt;55E3FB92-A834-4BC5-A33A-B8EB37AD1A3F&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4D08F9">
        <w:fldChar w:fldCharType="separate"/>
      </w:r>
      <w:r w:rsidR="004D08F9">
        <w:rPr>
          <w:rFonts w:ascii="Calibri" w:hAnsi="Calibri" w:cs="Calibri"/>
          <w:lang w:val="en-US"/>
        </w:rPr>
        <w:t>{Bijur:2012jy}</w:t>
      </w:r>
      <w:r w:rsidR="004D08F9">
        <w:fldChar w:fldCharType="end"/>
      </w:r>
      <w:r w:rsidR="006618D0">
        <w:fldChar w:fldCharType="begin"/>
      </w:r>
      <w:r w:rsidR="006618D0">
        <w:instrText xml:space="preserve"> ADDIN PAPERS2_CITATIONS &lt;citation&gt;&lt;uuid&gt;0B4BD091-65D0-4EB9-9753-46AEAE800307&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6618D0">
        <w:fldChar w:fldCharType="separate"/>
      </w:r>
      <w:r w:rsidR="006618D0">
        <w:rPr>
          <w:rFonts w:ascii="Calibri" w:hAnsi="Calibri" w:cs="Calibri"/>
          <w:lang w:val="en-US"/>
        </w:rPr>
        <w:t>{OConnor:2010hu}</w:t>
      </w:r>
      <w:r w:rsidR="006618D0">
        <w:fldChar w:fldCharType="end"/>
      </w:r>
      <w:r w:rsidR="0014188A">
        <w:fldChar w:fldCharType="begin"/>
      </w:r>
      <w:r w:rsidR="0014188A">
        <w:instrText xml:space="preserve"> ADDIN PAPERS2_CITATIONS &lt;citation&gt;&lt;uuid&gt;0F711D33-A988-4269-8082-10744EAC045D&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14188A">
        <w:fldChar w:fldCharType="separate"/>
      </w:r>
      <w:r w:rsidR="0014188A">
        <w:rPr>
          <w:rFonts w:ascii="Calibri" w:hAnsi="Calibri" w:cs="Calibri"/>
          <w:lang w:val="en-US"/>
        </w:rPr>
        <w:t>{OConnor:2006gk}</w:t>
      </w:r>
      <w:r w:rsidR="0014188A">
        <w:fldChar w:fldCharType="end"/>
      </w:r>
      <w:r w:rsidR="00E01F38">
        <w:t xml:space="preserve"> </w:t>
      </w:r>
      <w:del w:id="234" w:author="Windows User" w:date="2016-12-02T11:49:00Z">
        <w:r>
          <w:delText>Morphine is the “gold standard” opioid which is often used as a comparison in studies of other analgesics, yet the dose of morphine that is used in clinical practice is lower than the equivalent doses of other opioids.</w:delText>
        </w:r>
        <w:r>
          <w:fldChar w:fldCharType="begin"/>
        </w:r>
        <w:r>
          <w:del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delInstrText>
        </w:r>
        <w:r>
          <w:fldChar w:fldCharType="separate"/>
        </w:r>
        <w:r>
          <w:rPr>
            <w:rFonts w:ascii="Calibri" w:hAnsi="Calibri" w:cs="Calibri"/>
            <w:lang w:val="en-US"/>
          </w:rPr>
          <w:delText>{Bijur:2012jy}</w:delText>
        </w:r>
        <w:r>
          <w:fldChar w:fldCharType="end"/>
        </w:r>
        <w:r>
          <w:fldChar w:fldCharType="begin"/>
        </w:r>
        <w:r>
          <w:del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delInstrText>
        </w:r>
        <w:r>
          <w:fldChar w:fldCharType="separate"/>
        </w:r>
        <w:r>
          <w:rPr>
            <w:rFonts w:ascii="Calibri" w:hAnsi="Calibri" w:cs="Calibri"/>
            <w:lang w:val="en-US"/>
          </w:rPr>
          <w:delText>{OConnor:2010hu}</w:delText>
        </w:r>
        <w:r>
          <w:fldChar w:fldCharType="end"/>
        </w:r>
        <w:r>
          <w:fldChar w:fldCharType="begin"/>
        </w:r>
        <w:r>
          <w:del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delInstrText>
        </w:r>
        <w:r>
          <w:fldChar w:fldCharType="separate"/>
        </w:r>
        <w:r>
          <w:rPr>
            <w:rFonts w:ascii="Calibri" w:hAnsi="Calibri" w:cs="Calibri"/>
            <w:lang w:val="en-US"/>
          </w:rPr>
          <w:delText>{OConnor:2006gk}</w:delText>
        </w:r>
        <w:r>
          <w:fldChar w:fldCharType="end"/>
        </w:r>
        <w:r>
          <w:delText xml:space="preserve"> </w:delText>
        </w:r>
      </w:del>
    </w:p>
    <w:p w14:paraId="563B0FCE" w14:textId="77777777" w:rsidR="00C20EA7" w:rsidRDefault="00C20EA7" w:rsidP="003D6F68">
      <w:pPr>
        <w:rPr>
          <w:del w:id="235" w:author="Windows User" w:date="2016-11-28T14:42:00Z"/>
        </w:rPr>
      </w:pPr>
    </w:p>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6ABBAC79" w:rsidR="00C20EA7" w:rsidRDefault="009E194D">
      <w:pPr>
        <w:rPr>
          <w:ins w:id="236" w:author="Windows User" w:date="2016-11-29T15:11:00Z"/>
        </w:rPr>
      </w:pPr>
      <w:ins w:id="237" w:author="Windows User" w:date="2016-12-02T11:49:00Z">
        <w:r>
          <w:t xml:space="preserve">Research on morphine dosing </w:t>
        </w:r>
        <w:r w:rsidR="003A0FB5">
          <w:t>most often uses a change in pain score as the outcome of interest</w:t>
        </w:r>
        <w:r w:rsidR="000F0518">
          <w:t>,</w:t>
        </w:r>
      </w:ins>
      <w:r w:rsidR="000255F8">
        <w:fldChar w:fldCharType="begin"/>
      </w:r>
      <w:r w:rsidR="000255F8">
        <w:instrText xml:space="preserve"> ADDIN PAPERS2_CITATIONS &lt;citation&gt;&lt;uuid&gt;FDB00499-0DB1-4F8C-8938-A90F7CCE0C75&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255F8">
        <w:fldChar w:fldCharType="separate"/>
      </w:r>
      <w:r w:rsidR="000255F8">
        <w:rPr>
          <w:rFonts w:ascii="Calibri" w:hAnsi="Calibri" w:cs="Calibri"/>
          <w:lang w:val="en-US"/>
        </w:rPr>
        <w:t>{MacKenzie:2016gx}</w:t>
      </w:r>
      <w:r w:rsidR="000255F8">
        <w:fldChar w:fldCharType="end"/>
      </w:r>
      <w:r w:rsidR="00635F8E">
        <w:fldChar w:fldCharType="begin"/>
      </w:r>
      <w:r w:rsidR="00635F8E">
        <w:instrText xml:space="preserve"> ADDIN PAPERS2_CITATIONS &lt;citation&gt;&lt;uuid&gt;0939A5F0-313E-4403-830D-37AF826FB473&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635F8E">
        <w:fldChar w:fldCharType="separate"/>
      </w:r>
      <w:r w:rsidR="00635F8E">
        <w:rPr>
          <w:rFonts w:ascii="Calibri" w:hAnsi="Calibri" w:cs="Calibri"/>
          <w:lang w:val="en-US"/>
        </w:rPr>
        <w:t>{Patanwala:2010er}</w:t>
      </w:r>
      <w:r w:rsidR="00635F8E">
        <w:fldChar w:fldCharType="end"/>
      </w:r>
      <w:ins w:id="238" w:author="Windows User" w:date="2016-12-02T11:49:00Z">
        <w:r w:rsidR="000F0518">
          <w:t xml:space="preserve"> but does not relate this score to the proportion of patients that </w:t>
        </w:r>
        <w:r w:rsidR="00C071C3">
          <w:t>say they have been adequately treated for pain.</w:t>
        </w:r>
        <w:r w:rsidR="00D260A0">
          <w:t xml:space="preserve"> </w:t>
        </w:r>
        <w:r w:rsidR="00416D03">
          <w:t xml:space="preserve">Some research has used </w:t>
        </w:r>
        <w:r w:rsidR="00D75A33">
          <w:t xml:space="preserve">overall patient satisfaction as an outcome, but overall satisfaction does not </w:t>
        </w:r>
        <w:r w:rsidR="006C65F8">
          <w:t>correlate with pain relief, as patients may be satisfied with their care while continuing to be in severe pain</w:t>
        </w:r>
        <w:r w:rsidR="00572B0F">
          <w:t>,</w:t>
        </w:r>
      </w:ins>
      <w:r w:rsidR="000E14F8">
        <w:fldChar w:fldCharType="begin"/>
      </w:r>
      <w:r w:rsidR="00EB3F5C">
        <w:instrText xml:space="preserve"> ADDIN PAPERS2_CITATIONS &lt;citation&gt;&lt;uuid&gt;EC832FFC-C5ED-458B-9782-67A1A1DC2C8A&lt;/uuid&gt;&lt;priority&gt;0&lt;/priority&gt;&lt;publications&gt;&lt;publication&gt;&lt;uuid&gt;C36F61F5-A28F-4821-A18D-69E08D57C042&lt;/uuid&gt;&lt;volume&gt;16&lt;/volume&gt;&lt;accepted_date&gt;99201509031200000000222000&lt;/accepted_date&gt;&lt;doi&gt;10.5811/westjem.2015.9.28177&lt;/doi&gt;&lt;startpage&gt;1088&lt;/startpage&gt;&lt;publication_date&gt;99201512001200000000220000&lt;/publication_date&gt;&lt;url&gt;http://eutils.ncbi.nlm.nih.gov/entrez/eutils/elink.fcgi?dbfrom=pubmed&amp;amp;id=26759661&amp;amp;retmode=ref&amp;amp;cmd=prlinks&lt;/url&gt;&lt;type&gt;400&lt;/type&gt;&lt;title&gt;Inability of Physicians and Nurses to Predict Patient Satisfaction in the Emergency Department.&lt;/title&gt;&lt;submission_date&gt;99201507201200000000222000&lt;/submission_date&gt;&lt;number&gt;7&lt;/number&gt;&lt;institution&gt;University of Alabama School of Medicine, Department of Emergency Medicine, Birmingham, Alabama.&lt;/institution&gt;&lt;subtype&gt;400&lt;/subtype&gt;&lt;endpage&gt;1093&lt;/endpage&gt;&lt;bundle&gt;&lt;publication&gt;&lt;title&gt;The western journal of emergency medicine&lt;/title&gt;&lt;citekey&gt;WestJEmergMed:tp&lt;/citekey&gt;&lt;type&gt;-100&lt;/type&gt;&lt;subtype&gt;-100&lt;/subtype&gt;&lt;uuid&gt;3A26BCFB-D92F-47FA-84DF-34A57E33D568&lt;/uuid&gt;&lt;/publication&gt;&lt;/bundle&gt;&lt;authors&gt;&lt;author&gt;&lt;firstName&gt;Matthew&lt;/firstName&gt;&lt;middleNames&gt;C&lt;/middleNames&gt;&lt;lastName&gt;DeLaney&lt;/lastName&gt;&lt;/author&gt;&lt;author&gt;&lt;firstName&gt;David&lt;/firstName&gt;&lt;middleNames&gt;B&lt;/middleNames&gt;&lt;lastName&gt;Page&lt;/lastName&gt;&lt;/author&gt;&lt;author&gt;&lt;firstName&gt;Ethan&lt;/firstName&gt;&lt;middleNames&gt;B&lt;/middleNames&gt;&lt;lastName&gt;Kunstadt&lt;/lastName&gt;&lt;/author&gt;&lt;author&gt;&lt;firstName&gt;Matt&lt;/firstName&gt;&lt;lastName&gt;Ragan&lt;/lastName&gt;&lt;/author&gt;&lt;author&gt;&lt;firstName&gt;Joel&lt;/firstName&gt;&lt;lastName&gt;Rodgers&lt;/lastName&gt;&lt;/author&gt;&lt;author&gt;&lt;firstName&gt;Henry&lt;/firstName&gt;&lt;middleNames&gt;E&lt;/middleNames&gt;&lt;lastName&gt;Wang&lt;/lastName&gt;&lt;/author&gt;&lt;/authors&gt;&lt;/publication&gt;&lt;/publications&gt;&lt;cites&gt;&lt;/cites&gt;&lt;/citation&gt;</w:instrText>
      </w:r>
      <w:r w:rsidR="000E14F8">
        <w:fldChar w:fldCharType="separate"/>
      </w:r>
      <w:r w:rsidR="000E14F8">
        <w:rPr>
          <w:rFonts w:ascii="Calibri" w:hAnsi="Calibri" w:cs="Calibri"/>
          <w:lang w:val="en-US"/>
        </w:rPr>
        <w:t>{DeLaney:2015fj}</w:t>
      </w:r>
      <w:r w:rsidR="000E14F8">
        <w:fldChar w:fldCharType="end"/>
      </w:r>
      <w:ins w:id="239" w:author="Windows User" w:date="2016-12-02T11:49:00Z">
        <w:r w:rsidR="00DB39CF">
          <w:t xml:space="preserve"> </w:t>
        </w:r>
        <w:r w:rsidR="00572B0F">
          <w:t xml:space="preserve">or patient satisfaction may </w:t>
        </w:r>
      </w:ins>
      <w:del w:id="240" w:author="Windows User" w:date="2016-11-29T15:08:00Z">
        <w:r w:rsidR="00572B0F" w:rsidDel="00ED3015">
          <w:delText>go up</w:delText>
        </w:r>
      </w:del>
      <w:ins w:id="241" w:author="Windows User" w:date="2016-11-29T15:08:00Z">
        <w:r w:rsidR="00ED3015">
          <w:t>increase</w:t>
        </w:r>
      </w:ins>
      <w:ins w:id="242" w:author="Windows User" w:date="2016-12-02T11:49:00Z">
        <w:r w:rsidR="00572B0F">
          <w:t xml:space="preserve"> </w:t>
        </w:r>
        <w:r w:rsidR="001B33C5">
          <w:t>after an intervention even though no more analgesia is given.</w:t>
        </w:r>
      </w:ins>
      <w:r w:rsidR="00B64FB8">
        <w:fldChar w:fldCharType="begin"/>
      </w:r>
      <w:r w:rsidR="00EB3F5C">
        <w:instrText xml:space="preserve"> ADDIN PAPERS2_CITATIONS &lt;citation&gt;&lt;uuid&gt;60149FF9-D505-45D3-845A-73C7A14FBA10&lt;/uuid&gt;&lt;priority&gt;0&lt;/priority&gt;&lt;publications&gt;&lt;publication&gt;&lt;uuid&gt;65B07AE3-5250-4621-9B7E-6451AFD0814C&lt;/uuid&gt;&lt;volume&gt;33&lt;/volume&gt;&lt;accepted_date&gt;99201602161200000000222000&lt;/accepted_date&gt;&lt;doi&gt;10.1136/emermed-2015-205365&lt;/doi&gt;&lt;startpage&gt;453&lt;/startpage&gt;&lt;publication_date&gt;99201607001200000000220000&lt;/publication_date&gt;&lt;url&gt;http://eutils.ncbi.nlm.nih.gov/entrez/eutils/elink.fcgi?dbfrom=pubmed&amp;amp;id=26951644&amp;amp;retmode=ref&amp;amp;cmd=prlinks&lt;/url&gt;&lt;citekey&gt;&lt;/citekey&gt;&lt;type&gt;400&lt;/type&gt;&lt;title&gt;The effect of provision of pain management advice on patient satisfaction with their pain management: a pilot, randomised, controlled trial (pain advice trial).&lt;/title&gt;&lt;submission_date&gt;99201509131200000000222000&lt;/submission_date&gt;&lt;number&gt;7&lt;/number&gt;&lt;institution&gt;Emergency Department, Austin Hospital, Heidelberg, Victoria, Australia Department of Medicine, University of Melbourne, Melbourne, Victoria, Australia.&lt;/institution&gt;&lt;subtype&gt;400&lt;/subtype&gt;&lt;endpage&gt;457&lt;/endpage&gt;&lt;bundle&gt;&lt;publication&gt;&lt;publisher&gt;Pre-hospital Emergency Research Unit, Welsh Ambulance Services NHS Trust/University of Wales College of Medicine, Cardiff, UK. Malcolm.woollard@ukgateway.net&lt;/publisher&gt;&lt;title&gt;Emergency medicine journal : EMJ&lt;/title&gt;&lt;citekey&gt;EmergencymedicinejournalEMJ:ut&lt;/citekey&gt;&lt;type&gt;-100&lt;/type&gt;&lt;subtype&gt;-100&lt;/subtype&gt;&lt;uuid&gt;3DC69E68-4E13-46CB-A5E6-36937C7E8960&lt;/uuid&gt;&lt;/publication&gt;&lt;/bundle&gt;&lt;authors&gt;&lt;author&gt;&lt;firstName&gt;David&lt;/firstName&gt;&lt;middleNames&gt;McD&lt;/middleNames&gt;&lt;lastName&gt;Taylor&lt;/lastName&gt;&lt;/author&gt;&lt;author&gt;&lt;firstName&gt;Olivia&lt;/firstName&gt;&lt;lastName&gt;Grover Johnson&lt;/lastName&gt;&lt;/author&gt;&lt;author&gt;&lt;firstName&gt;Marina&lt;/firstName&gt;&lt;lastName&gt;Lee&lt;/lastName&gt;&lt;/author&gt;&lt;author&gt;&lt;firstName&gt;Juen&lt;/firstName&gt;&lt;middleNames&gt;Li&lt;/middleNames&gt;&lt;lastName&gt;Ding&lt;/lastName&gt;&lt;/author&gt;&lt;author&gt;&lt;firstName&gt;Aadith&lt;/firstName&gt;&lt;lastName&gt;Ashok&lt;/lastName&gt;&lt;/author&gt;&lt;/authors&gt;&lt;/publication&gt;&lt;/publications&gt;&lt;cites&gt;&lt;/cites&gt;&lt;/citation&gt;</w:instrText>
      </w:r>
      <w:r w:rsidR="00B64FB8">
        <w:fldChar w:fldCharType="separate"/>
      </w:r>
      <w:r w:rsidR="00B64FB8">
        <w:rPr>
          <w:rFonts w:ascii="Calibri" w:hAnsi="Calibri" w:cs="Calibri"/>
          <w:lang w:val="en-US"/>
        </w:rPr>
        <w:t>{Taylor:2016fw}</w:t>
      </w:r>
      <w:r w:rsidR="00B64FB8">
        <w:fldChar w:fldCharType="end"/>
      </w:r>
      <w:r w:rsidR="00B64FB8">
        <w:t xml:space="preserve"> </w:t>
      </w:r>
    </w:p>
    <w:p w14:paraId="08B8AEA7" w14:textId="77777777" w:rsidR="00ED3015" w:rsidRDefault="00ED3015">
      <w:pPr>
        <w:rPr>
          <w:ins w:id="243" w:author="Windows User" w:date="2016-11-29T15:11:00Z"/>
        </w:rPr>
      </w:pPr>
    </w:p>
    <w:p w14:paraId="3010ECB3" w14:textId="38EAE65A" w:rsidR="00ED3015" w:rsidDel="00ED3015" w:rsidRDefault="00ED3015">
      <w:pPr>
        <w:rPr>
          <w:del w:id="244" w:author="Windows User" w:date="2016-11-29T15:12:00Z"/>
        </w:rPr>
      </w:pPr>
      <w:ins w:id="245" w:author="Windows User" w:date="2016-11-29T15:11:00Z">
        <w:r>
          <w:t xml:space="preserve">I propose doing a set of two systematic reviews. The aim of the first review is to answer the question: </w:t>
        </w:r>
      </w:ins>
      <w:ins w:id="246" w:author="Windows User" w:date="2016-11-29T15:12:00Z">
        <w:r>
          <w:t xml:space="preserve">“In patients presenting to the emergency department with acute painful and receiving a treatment for pain; does an lowering the pain score below a threshold, or reaching an absolute or relative change in pain score, best predict the patient’s expressed statement that they have had enough pain treatment?” </w:t>
        </w:r>
      </w:ins>
      <w:ins w:id="247" w:author="Windows User" w:date="2016-11-29T15:17:00Z">
        <w:r>
          <w:t xml:space="preserve">Clarifying the current knowledge on </w:t>
        </w:r>
      </w:ins>
      <w:ins w:id="248" w:author="Windows User" w:date="2016-11-29T15:14:00Z">
        <w:r>
          <w:t xml:space="preserve">the linkage between “enough pain treatment” and other outcomes will make the research using those other outcomes easier to </w:t>
        </w:r>
      </w:ins>
      <w:ins w:id="249" w:author="Windows User" w:date="2016-11-29T15:15:00Z">
        <w:r>
          <w:t xml:space="preserve">interpret and utilize. </w:t>
        </w:r>
      </w:ins>
    </w:p>
    <w:p w14:paraId="280CFE59" w14:textId="77777777" w:rsidR="004716B0" w:rsidRDefault="004716B0">
      <w:pPr>
        <w:rPr>
          <w:del w:id="250" w:author="Windows User" w:date="2016-11-29T15:12:00Z"/>
        </w:rPr>
      </w:pPr>
    </w:p>
    <w:p w14:paraId="2984FF4D" w14:textId="772F5E6A" w:rsidR="005045AE" w:rsidRPr="005248FF" w:rsidRDefault="004570AD">
      <w:pPr>
        <w:rPr>
          <w:b/>
        </w:rPr>
      </w:pPr>
      <w:del w:id="251" w:author="Windows User" w:date="2016-11-29T15:15:00Z">
        <w:r w:rsidRPr="007A4D63">
          <w:rPr>
            <w:b/>
          </w:rPr>
          <w:delText xml:space="preserve">A systematic review that links </w:delText>
        </w:r>
        <w:r w:rsidR="00FD067D" w:rsidRPr="007A4D63">
          <w:rPr>
            <w:b/>
          </w:rPr>
          <w:delText>“enough pain treatment” to other outcomes will ma</w:delText>
        </w:r>
        <w:r w:rsidR="005248FF">
          <w:rPr>
            <w:b/>
          </w:rPr>
          <w:delText xml:space="preserve">ke research easier to </w:delText>
        </w:r>
        <w:commentRangeStart w:id="252"/>
        <w:r w:rsidR="005248FF">
          <w:rPr>
            <w:b/>
          </w:rPr>
          <w:delText>interpret</w:delText>
        </w:r>
        <w:commentRangeEnd w:id="252"/>
        <w:r w:rsidR="00ED3015" w:rsidDel="00ED3015">
          <w:rPr>
            <w:rStyle w:val="CommentReference"/>
          </w:rPr>
          <w:commentReference w:id="252"/>
        </w:r>
      </w:del>
      <w:r w:rsidR="00CA2C6B">
        <w:t>.</w:t>
      </w:r>
    </w:p>
    <w:p w14:paraId="56910095" w14:textId="11391264" w:rsidR="00AE7210" w:rsidRDefault="007E4B71">
      <w:del w:id="253" w:author="Windows User" w:date="2016-11-29T15:15:00Z">
        <w:r>
          <w:delText xml:space="preserve">The </w:delText>
        </w:r>
      </w:del>
      <w:del w:id="254" w:author="Windows User" w:date="2016-11-29T15:09:00Z">
        <w:r>
          <w:delText>PICO</w:delText>
        </w:r>
      </w:del>
      <w:del w:id="255" w:author="Windows User" w:date="2016-11-29T15:15:00Z">
        <w:r>
          <w:delText xml:space="preserve"> for this review is </w:delText>
        </w:r>
      </w:del>
      <w:del w:id="256" w:author="Windows User" w:date="2016-11-29T15:12:00Z">
        <w:r w:rsidR="00AA6A7E">
          <w:delText>“</w:delText>
        </w:r>
        <w:r w:rsidR="00327AA7">
          <w:delText>In patients presenting to the emergency</w:delText>
        </w:r>
        <w:r w:rsidR="002D716A">
          <w:delText xml:space="preserve"> department with acute</w:delText>
        </w:r>
        <w:r w:rsidR="00327AA7">
          <w:delText xml:space="preserve"> painful </w:delText>
        </w:r>
        <w:r w:rsidR="00F616E4">
          <w:delText>and receiving a treatment for pain;</w:delText>
        </w:r>
        <w:r w:rsidR="00327AA7">
          <w:delText xml:space="preserve"> </w:delText>
        </w:r>
        <w:r w:rsidR="00C507E3">
          <w:delText xml:space="preserve">does </w:delText>
        </w:r>
        <w:r w:rsidR="00326533">
          <w:delText>an</w:delText>
        </w:r>
        <w:r w:rsidR="00327AA7">
          <w:delText xml:space="preserve"> </w:delText>
        </w:r>
        <w:r w:rsidR="00C136C5">
          <w:delText>lowering the</w:delText>
        </w:r>
        <w:r w:rsidR="00227880">
          <w:delText xml:space="preserve"> </w:delText>
        </w:r>
        <w:r w:rsidR="00327AA7">
          <w:delText>pain score</w:delText>
        </w:r>
        <w:r w:rsidR="00C136C5">
          <w:delText xml:space="preserve"> below a threshold</w:delText>
        </w:r>
        <w:r w:rsidR="00327AA7">
          <w:delText xml:space="preserve">, or </w:delText>
        </w:r>
        <w:r w:rsidR="00C136C5">
          <w:delText xml:space="preserve">reaching an </w:delText>
        </w:r>
        <w:r w:rsidR="00227880">
          <w:delText xml:space="preserve">absolute or relative </w:delText>
        </w:r>
        <w:r w:rsidR="00327AA7">
          <w:delText>change in pain score</w:delText>
        </w:r>
        <w:r w:rsidR="00227880">
          <w:delText xml:space="preserve">, </w:delText>
        </w:r>
        <w:r w:rsidR="00327AA7">
          <w:delText xml:space="preserve">best </w:delText>
        </w:r>
        <w:r w:rsidR="00326533">
          <w:delText>predict</w:delText>
        </w:r>
        <w:r w:rsidR="00227880">
          <w:delText xml:space="preserve"> the</w:delText>
        </w:r>
        <w:r w:rsidR="00C20E83">
          <w:delText xml:space="preserve"> patient’s expressed statement that they have had enough pain treatment</w:delText>
        </w:r>
      </w:del>
    </w:p>
    <w:p w14:paraId="6938E0A9" w14:textId="460F904F" w:rsidR="009F51AC" w:rsidRDefault="009E1DAA" w:rsidP="009E1DAA">
      <w:pPr>
        <w:rPr>
          <w:b/>
        </w:rPr>
      </w:pPr>
      <w:bookmarkStart w:id="257" w:name="OLE_LINK8"/>
      <w:bookmarkStart w:id="258" w:name="OLE_LINK9"/>
      <w:r w:rsidRPr="009E1DAA">
        <w:rPr>
          <w:b/>
        </w:rPr>
        <w:t>A systematic review of morphine dosing that translates other outcomes to “enough pain treatment” will be a better guide to morphine dosing.</w:t>
      </w:r>
    </w:p>
    <w:p w14:paraId="16E6C10A" w14:textId="77777777" w:rsidR="000D61BC" w:rsidRDefault="000D61BC" w:rsidP="009F51AC"/>
    <w:p w14:paraId="5E1FEEA1" w14:textId="6B46AC88" w:rsidR="009F51AC" w:rsidRPr="009E1DAA" w:rsidRDefault="000D61BC" w:rsidP="009F51AC">
      <w:ins w:id="259" w:author="Windows User" w:date="2016-12-02T11:49:00Z">
        <w:r>
          <w:t xml:space="preserve">The </w:t>
        </w:r>
      </w:ins>
      <w:ins w:id="260" w:author="Windows User" w:date="2016-11-29T15:15:00Z">
        <w:r w:rsidR="00ED3015">
          <w:t>second question of interest is:</w:t>
        </w:r>
      </w:ins>
      <w:del w:id="261" w:author="Windows User" w:date="2016-12-02T11:49:00Z">
        <w:r>
          <w:delText>The</w:delText>
        </w:r>
      </w:del>
      <w:ins w:id="262" w:author="Windows User" w:date="2016-11-29T15:15:00Z">
        <w:r>
          <w:t xml:space="preserve"> </w:t>
        </w:r>
      </w:ins>
      <w:del w:id="263" w:author="Windows User" w:date="2016-11-29T15:15:00Z">
        <w:r>
          <w:delText>PICO for this second review is</w:delText>
        </w:r>
      </w:del>
      <w:r>
        <w:t xml:space="preserve"> “In patients presenting to the emergency department with </w:t>
      </w:r>
      <w:r w:rsidR="002D716A">
        <w:t>acute pain</w:t>
      </w:r>
      <w:ins w:id="264" w:author="Windows User" w:date="2016-11-29T15:19:00Z">
        <w:r w:rsidR="00A33265">
          <w:t>,</w:t>
        </w:r>
      </w:ins>
      <w:r w:rsidR="008172C4">
        <w:t xml:space="preserve"> what standardised dosing regimen of morphine, compared with usual care, </w:t>
      </w:r>
      <w:r w:rsidR="003079E1">
        <w:t>will relie</w:t>
      </w:r>
      <w:r w:rsidR="006D26E7">
        <w:t>ve the acute pain as judged by the patient expressed goal of enough pain treatment?”</w:t>
      </w:r>
      <w:r w:rsidR="006D26E7" w:rsidRPr="006D26E7">
        <w:t xml:space="preserve"> </w:t>
      </w:r>
      <w:ins w:id="265" w:author="Windows User" w:date="2016-11-29T15:16:00Z">
        <w:r w:rsidR="00ED3015">
          <w:t xml:space="preserve">This will aid in </w:t>
        </w:r>
      </w:ins>
      <w:ins w:id="266" w:author="Windows User" w:date="2016-11-29T15:18:00Z">
        <w:r w:rsidR="00ED3015">
          <w:t xml:space="preserve">guiding the optimal dosage of morphine for acute pain by </w:t>
        </w:r>
      </w:ins>
      <w:ins w:id="267" w:author="Windows User" w:date="2016-11-29T15:17:00Z">
        <w:r w:rsidR="00ED3015">
          <w:t xml:space="preserve">clarifying the current knowledge on </w:t>
        </w:r>
      </w:ins>
      <w:ins w:id="268" w:author="Windows User" w:date="2016-11-29T15:18:00Z">
        <w:r w:rsidR="00ED3015">
          <w:t xml:space="preserve">the </w:t>
        </w:r>
        <w:r w:rsidR="00A33265">
          <w:t xml:space="preserve">linkage between </w:t>
        </w:r>
      </w:ins>
      <w:ins w:id="269" w:author="Windows User" w:date="2016-11-29T15:20:00Z">
        <w:r w:rsidR="00A33265">
          <w:t xml:space="preserve">“enough pain treatment” and other outcomes used in the morphine dosing literature. </w:t>
        </w:r>
      </w:ins>
    </w:p>
    <w:bookmarkEnd w:id="257"/>
    <w:bookmarkEnd w:id="258"/>
    <w:p w14:paraId="17E1D4A5" w14:textId="77777777" w:rsidR="00E94632" w:rsidRDefault="00E94632"/>
    <w:p w14:paraId="4DA77B15" w14:textId="3458F4C8" w:rsidR="00E94632" w:rsidRPr="001B33C5" w:rsidRDefault="00E94632">
      <w:pPr>
        <w:rPr>
          <w:b/>
        </w:rPr>
      </w:pPr>
      <w:r w:rsidRPr="001B33C5">
        <w:rPr>
          <w:b/>
        </w:rPr>
        <w:t>Methods.</w:t>
      </w:r>
    </w:p>
    <w:p w14:paraId="2D29B6DD" w14:textId="77777777" w:rsidR="00E94632" w:rsidRDefault="00E94632"/>
    <w:p w14:paraId="03AF0DC3" w14:textId="3B69B6C6" w:rsidR="000D5C0B" w:rsidRDefault="00191E33">
      <w:r>
        <w:t>T</w:t>
      </w:r>
      <w:r w:rsidR="00E94632">
        <w:t>here will be two systemati</w:t>
      </w:r>
      <w:r w:rsidR="00D80922">
        <w:t>c reviews</w:t>
      </w:r>
      <w:ins w:id="270" w:author="Windows User" w:date="2016-11-29T15:21:00Z">
        <w:r w:rsidR="00A33265">
          <w:t>.</w:t>
        </w:r>
      </w:ins>
      <w:r w:rsidR="00F76BED">
        <w:t xml:space="preserve"> </w:t>
      </w:r>
      <w:del w:id="271" w:author="Windows User" w:date="2016-11-29T15:21:00Z">
        <w:r w:rsidR="00D80922">
          <w:delText xml:space="preserve">, addressing the two PICO questions. </w:delText>
        </w:r>
      </w:del>
      <w:r w:rsidR="005F42F9">
        <w:t>Each</w:t>
      </w:r>
      <w:r w:rsidR="00D80922">
        <w:t xml:space="preserve"> review</w:t>
      </w:r>
      <w:r w:rsidR="005F42F9">
        <w:t xml:space="preserve"> will be registered in the PROSPERO</w:t>
      </w:r>
      <w:r w:rsidR="00FF799A">
        <w:t xml:space="preserve"> database</w:t>
      </w:r>
      <w:r w:rsidR="00D80922">
        <w:t xml:space="preserve"> </w:t>
      </w:r>
      <w:r w:rsidR="00FF799A">
        <w:t>(</w:t>
      </w:r>
      <w:hyperlink r:id="rId7" w:history="1">
        <w:r w:rsidR="00FF799A" w:rsidRPr="00EC633C">
          <w:rPr>
            <w:rStyle w:val="Hyperlink"/>
          </w:rPr>
          <w:t>http://www.crd.york.ac.uk/PROSPERO/)</w:t>
        </w:r>
      </w:hyperlink>
      <w:ins w:id="272" w:author="Windows User" w:date="2016-12-02T11:49:00Z">
        <w:r w:rsidR="00FF799A">
          <w:t xml:space="preserve"> and will be prepared following the</w:t>
        </w:r>
        <w:r w:rsidR="0041038E">
          <w:t xml:space="preserve"> checklist in the</w:t>
        </w:r>
        <w:r w:rsidR="00FF799A">
          <w:t xml:space="preserve"> PRISMA-P statement.</w:t>
        </w:r>
        <w:r>
          <w:fldChar w:fldCharType="begin"/>
        </w:r>
      </w:ins>
      <w:r w:rsidR="00EB3F5C">
        <w:instrText xml:space="preserve"> ADDIN PAPERS2_CITATIONS &lt;citation&gt;&lt;uuid&gt;3EF12C34-2EAE-4395-B577-52AA27C49051&lt;/uuid&gt;&lt;priority&gt;0&lt;/priority&gt;&lt;publications&gt;&lt;publication&gt;&lt;uuid&gt;4BA2097D-AED1-4B15-BFF3-03B5880D5196&lt;/uuid&gt;&lt;volume&gt;4&lt;/volume&gt;&lt;accepted_date&gt;99201411261200000000222000&lt;/accepted_date&gt;&lt;doi&gt;10.1186/2046-4053-4-1&lt;/doi&gt;&lt;startpage&gt;1&lt;/startpage&gt;&lt;publication_date&gt;99201500001200000000200000&lt;/publication_date&gt;&lt;url&gt;http://eutils.ncbi.nlm.nih.gov/entrez/eutils/elink.fcgi?dbfrom=pubmed&amp;amp;id=25554246&amp;amp;retmode=ref&amp;amp;cmd=prlinks&lt;/url&gt;&lt;citekey&gt;&lt;/citekey&gt;&lt;type&gt;400&lt;/type&gt;&lt;title&gt;Preferred reporting items for systematic review and meta-analysis protocols (PRISMA-P) 2015 statement.&lt;/title&gt;&lt;submission_date&gt;99201408271200000000222000&lt;/submission_date&gt;&lt;institution&gt;Ottawa Hospital Research Institute and University of Ottawa, Ottawa, Canada. dmoher@ohri.ca.&lt;/institution&gt;&lt;subtype&gt;400&lt;/subtype&gt;&lt;bundle&gt;&lt;publication&gt;&lt;publisher&gt;Systematic Reviews&lt;/publisher&gt;&lt;title&gt;Systematic reviews&lt;/title&gt;&lt;citekey&gt;SystRev:uz&lt;/citekey&gt;&lt;type&gt;-100&lt;/type&gt;&lt;subtype&gt;-100&lt;/subtype&gt;&lt;uuid&gt;0D99DA2F-DDBB-40DE-A641-DBBCEBB91C9C&lt;/uuid&gt;&lt;/publication&gt;&lt;/bundle&gt;&lt;authors&gt;&lt;author&gt;&lt;firstName&gt;David&lt;/firstName&gt;&lt;lastName&gt;Moher&lt;/lastName&gt;&lt;/author&gt;&lt;author&gt;&lt;firstName&gt;Larissa&lt;/firstName&gt;&lt;lastName&gt;Shamseer&lt;/lastName&gt;&lt;/author&gt;&lt;author&gt;&lt;firstName&gt;Mike&lt;/firstName&gt;&lt;lastName&gt;Clarke&lt;/lastName&gt;&lt;/author&gt;&lt;author&gt;&lt;firstName&gt;Davina&lt;/firstName&gt;&lt;lastName&gt;Ghersi&lt;/lastName&gt;&lt;/author&gt;&lt;author&gt;&lt;firstName&gt;Alessandro&lt;/firstName&gt;&lt;lastName&gt;Liberati&lt;/lastName&gt;&lt;/author&gt;&lt;author&gt;&lt;firstName&gt;Mark&lt;/firstName&gt;&lt;lastName&gt;Petticrew&lt;/lastName&gt;&lt;/author&gt;&lt;author&gt;&lt;firstName&gt;Paul&lt;/firstName&gt;&lt;lastName&gt;Shekelle&lt;/lastName&gt;&lt;/author&gt;&lt;author&gt;&lt;firstName&gt;Lesley&lt;/firstName&gt;&lt;middleNames&gt;A&lt;/middleNames&gt;&lt;lastName&gt;Stewart&lt;/lastName&gt;&lt;/author&gt;&lt;author&gt;&lt;lastName&gt;PRISMA-P Group&lt;/lastName&gt;&lt;/author&gt;&lt;/authors&gt;&lt;/publication&gt;&lt;/publications&gt;&lt;cites&gt;&lt;/cites&gt;&lt;/citation&gt;</w:instrText>
      </w:r>
      <w:ins w:id="273" w:author="Windows User" w:date="2016-12-02T11:49:00Z">
        <w:r>
          <w:fldChar w:fldCharType="separate"/>
        </w:r>
        <w:r w:rsidR="000D5C0B">
          <w:rPr>
            <w:rFonts w:ascii="Calibri" w:hAnsi="Calibri" w:cs="Calibri"/>
            <w:lang w:val="en-US"/>
          </w:rPr>
          <w:t>(31)</w:t>
        </w:r>
        <w:r>
          <w:fldChar w:fldCharType="end"/>
        </w:r>
        <w:r>
          <w:t xml:space="preserve"> </w:t>
        </w:r>
        <w:r w:rsidR="005B0165">
          <w:t xml:space="preserve">The search strategies will be developed with a librarian. The databases searched will be </w:t>
        </w:r>
        <w:r w:rsidR="00F65B77">
          <w:t>MEDLINE</w:t>
        </w:r>
        <w:r w:rsidR="00D252FB">
          <w:t>, EMBASE, and CINA</w:t>
        </w:r>
        <w:r w:rsidR="00765BA8">
          <w:t>HL. The included studies will be randomised controlled trials and cohort studies</w:t>
        </w:r>
        <w:r w:rsidR="00284B2D">
          <w:t xml:space="preserve"> that address the</w:t>
        </w:r>
      </w:ins>
      <w:r w:rsidR="00F972DD">
        <w:t xml:space="preserve"> </w:t>
      </w:r>
      <w:del w:id="274" w:author="Windows User" w:date="2016-11-29T15:22:00Z">
        <w:r w:rsidR="00284B2D" w:rsidDel="00A33265">
          <w:delText xml:space="preserve"> PICO </w:delText>
        </w:r>
      </w:del>
      <w:ins w:id="275" w:author="Windows User" w:date="2016-12-02T11:49:00Z">
        <w:r w:rsidR="00284B2D">
          <w:t>questions</w:t>
        </w:r>
      </w:ins>
      <w:ins w:id="276" w:author="Windows User" w:date="2016-11-29T15:21:00Z">
        <w:r w:rsidR="00A33265">
          <w:t xml:space="preserve"> (more specific inclusion criteria to be developed</w:t>
        </w:r>
        <w:proofErr w:type="gramStart"/>
        <w:r w:rsidR="00A33265">
          <w:t xml:space="preserve">) </w:t>
        </w:r>
      </w:ins>
      <w:ins w:id="277" w:author="Windows User" w:date="2016-12-02T11:49:00Z">
        <w:r w:rsidR="00765BA8">
          <w:t>.</w:t>
        </w:r>
        <w:proofErr w:type="gramEnd"/>
        <w:r w:rsidR="00765BA8">
          <w:t xml:space="preserve"> </w:t>
        </w:r>
        <w:r w:rsidR="00577D80">
          <w:t>Articles</w:t>
        </w:r>
        <w:r w:rsidR="00284B2D">
          <w:t xml:space="preserve"> will be excluded if they are </w:t>
        </w:r>
        <w:r w:rsidR="00577D80">
          <w:t xml:space="preserve">case reports, </w:t>
        </w:r>
        <w:r w:rsidR="00E654F2">
          <w:t xml:space="preserve">reviews, </w:t>
        </w:r>
        <w:r w:rsidR="00577D80">
          <w:t xml:space="preserve">abstracts or </w:t>
        </w:r>
        <w:r w:rsidR="008D4271">
          <w:t xml:space="preserve">editorials. </w:t>
        </w:r>
        <w:r w:rsidR="00E654F2">
          <w:t>Two authors will independe</w:t>
        </w:r>
        <w:r w:rsidR="008005F3">
          <w:t>ntly review the articles found by the search</w:t>
        </w:r>
        <w:r w:rsidR="00B62FB1">
          <w:t xml:space="preserve"> and rate their relevance</w:t>
        </w:r>
      </w:ins>
      <w:ins w:id="278" w:author="Windows User" w:date="2016-11-29T15:22:00Z">
        <w:r w:rsidR="00A33265">
          <w:t xml:space="preserve"> according to the inclusion and exclusion criteria</w:t>
        </w:r>
      </w:ins>
      <w:ins w:id="279" w:author="Windows User" w:date="2016-12-02T11:49:00Z">
        <w:r w:rsidR="00B62FB1">
          <w:t>. Any conflicts will be resolve</w:t>
        </w:r>
      </w:ins>
      <w:ins w:id="280" w:author="Windows User" w:date="2016-11-29T15:22:00Z">
        <w:r w:rsidR="00A33265">
          <w:t>d</w:t>
        </w:r>
      </w:ins>
      <w:del w:id="281" w:author="Windows User" w:date="2016-11-29T15:22:00Z">
        <w:r w:rsidR="00B62FB1" w:rsidDel="00A33265">
          <w:delText>s</w:delText>
        </w:r>
      </w:del>
      <w:ins w:id="282" w:author="Windows User" w:date="2016-12-02T11:49:00Z">
        <w:r w:rsidR="00B62FB1">
          <w:t xml:space="preserve"> by discussion until the reviewers reach consensus.</w:t>
        </w:r>
        <w:r w:rsidR="00787244">
          <w:t xml:space="preserve"> Following </w:t>
        </w:r>
        <w:r w:rsidR="003A3C71">
          <w:t>selection of articles</w:t>
        </w:r>
      </w:ins>
      <w:ins w:id="283" w:author="Windows User" w:date="2016-11-29T15:22:00Z">
        <w:r w:rsidR="00A33265">
          <w:t>,</w:t>
        </w:r>
      </w:ins>
      <w:ins w:id="284" w:author="Windows User" w:date="2016-12-02T11:49:00Z">
        <w:r w:rsidR="00787244">
          <w:t xml:space="preserve"> two reviewers will</w:t>
        </w:r>
      </w:ins>
      <w:r w:rsidR="00F972DD">
        <w:t xml:space="preserve"> </w:t>
      </w:r>
      <w:del w:id="285" w:author="Windows User" w:date="2016-11-29T15:23:00Z">
        <w:r w:rsidR="00787244" w:rsidDel="00A33265">
          <w:delText xml:space="preserve"> review </w:delText>
        </w:r>
      </w:del>
      <w:ins w:id="286" w:author="Windows User" w:date="2016-12-02T11:49:00Z">
        <w:r w:rsidR="00787244">
          <w:t xml:space="preserve">independently rate the </w:t>
        </w:r>
        <w:r w:rsidR="003A3C71">
          <w:t xml:space="preserve">methodological quality of </w:t>
        </w:r>
      </w:ins>
      <w:ins w:id="287" w:author="Windows User" w:date="2016-11-29T15:23:00Z">
        <w:r w:rsidR="00A33265">
          <w:t>each</w:t>
        </w:r>
      </w:ins>
      <w:del w:id="288" w:author="Windows User" w:date="2016-11-29T15:23:00Z">
        <w:r w:rsidR="003A3C71" w:rsidDel="00A33265">
          <w:delText>the</w:delText>
        </w:r>
      </w:del>
      <w:ins w:id="289" w:author="Windows User" w:date="2016-12-02T11:49:00Z">
        <w:r w:rsidR="003A3C71">
          <w:t xml:space="preserve"> article</w:t>
        </w:r>
      </w:ins>
      <w:del w:id="290" w:author="Windows User" w:date="2016-11-29T15:23:00Z">
        <w:r w:rsidR="003A3C71" w:rsidDel="00A33265">
          <w:delText>s</w:delText>
        </w:r>
      </w:del>
      <w:ins w:id="291" w:author="Windows User" w:date="2016-12-02T11:49:00Z">
        <w:r w:rsidR="00B267AD">
          <w:t xml:space="preserve"> using a </w:t>
        </w:r>
      </w:ins>
      <w:ins w:id="292" w:author="Windows User" w:date="2016-11-29T15:23:00Z">
        <w:r w:rsidR="00A33265">
          <w:t xml:space="preserve">critical appraisal </w:t>
        </w:r>
      </w:ins>
      <w:ins w:id="293" w:author="Windows User" w:date="2016-12-02T11:49:00Z">
        <w:r w:rsidR="00B267AD">
          <w:t>form</w:t>
        </w:r>
      </w:ins>
      <w:del w:id="294" w:author="Windows User" w:date="2016-11-29T15:23:00Z">
        <w:r w:rsidR="00B267AD" w:rsidDel="00A33265">
          <w:delText xml:space="preserve"> that will be developed</w:delText>
        </w:r>
      </w:del>
      <w:ins w:id="295" w:author="Windows User" w:date="2016-12-02T11:49:00Z">
        <w:r w:rsidR="00B267AD">
          <w:t xml:space="preserve"> based on the </w:t>
        </w:r>
        <w:r w:rsidR="00B4218A">
          <w:t>Cochrane ris</w:t>
        </w:r>
        <w:r w:rsidR="00D63621">
          <w:t>k of bias</w:t>
        </w:r>
        <w:r w:rsidR="005542DD">
          <w:t xml:space="preserve"> tool</w:t>
        </w:r>
        <w:r w:rsidR="00D63621">
          <w:t>s</w:t>
        </w:r>
        <w:r w:rsidR="00F5671B">
          <w:t xml:space="preserve"> for randomised</w:t>
        </w:r>
      </w:ins>
      <w:r w:rsidR="00E53D0A">
        <w:fldChar w:fldCharType="begin"/>
      </w:r>
      <w:r w:rsidR="00EB3F5C">
        <w:instrText xml:space="preserve"> ADDIN PAPERS2_CITATIONS &lt;citation&gt;&lt;uuid&gt;EA29EE0E-035D-4D56-A731-A6E3EADD981E&lt;/uuid&gt;&lt;priority&gt;0&lt;/priority&gt;&lt;publications&gt;&lt;publication&gt;&lt;volume&gt;343&lt;/volume&gt;&lt;publication_date&gt;99201100001200000000200000&lt;/publication_date&gt;&lt;doi&gt;10.1136/bmj.d5928&lt;/doi&gt;&lt;institution&gt;MRC Biostatistics Unit, Institute of Public Health, Cambridge CB2 0SR, UK. julian.higgins@mrc-bsu.cam.ac.uk&lt;/institution&gt;&lt;startpage&gt;d5928&lt;/startpage&gt;&lt;title&gt;The Cochrane Collaboration's tool for assessing risk of bias in randomised trials.&lt;/title&gt;&lt;uuid&gt;7F8F5F08-E529-42C3-84ED-4A702D7A9EB6&lt;/uuid&gt;&lt;subtype&gt;400&lt;/subtype&gt;&lt;type&gt;400&lt;/type&gt;&lt;citekey&gt;&lt;/citekey&gt;&lt;url&gt;http://eutils.ncbi.nlm.nih.gov/entrez/eutils/elink.fcgi?dbfrom=pubmed&amp;amp;id=22008217&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ulian&lt;/firstName&gt;&lt;middleNames&gt;P T&lt;/middleNames&gt;&lt;lastName&gt;Higgins&lt;/lastName&gt;&lt;/author&gt;&lt;author&gt;&lt;firstName&gt;Douglas&lt;/firstName&gt;&lt;middleNames&gt;G&lt;/middleNames&gt;&lt;lastName&gt;Altman&lt;/lastName&gt;&lt;/author&gt;&lt;author&gt;&lt;firstName&gt;Peter&lt;/firstName&gt;&lt;middleNames&gt;C&lt;/middleNames&gt;&lt;lastName&gt;Gøtzsche&lt;/lastName&gt;&lt;/author&gt;&lt;author&gt;&lt;firstName&gt;Peter&lt;/firstName&gt;&lt;lastName&gt;Jüni&lt;/lastName&gt;&lt;/author&gt;&lt;author&gt;&lt;firstName&gt;David&lt;/firstName&gt;&lt;lastName&gt;Moher&lt;/lastName&gt;&lt;/author&gt;&lt;author&gt;&lt;firstName&gt;Andrew&lt;/firstName&gt;&lt;middleNames&gt;D&lt;/middleNames&gt;&lt;lastName&gt;Oxman&lt;/lastName&gt;&lt;/author&gt;&lt;author&gt;&lt;firstName&gt;Jelena&lt;/firstName&gt;&lt;lastName&gt;Savovic&lt;/lastName&gt;&lt;/author&gt;&lt;author&gt;&lt;firstName&gt;Kenneth&lt;/firstName&gt;&lt;middleNames&gt;F&lt;/middleNames&gt;&lt;lastName&gt;Schulz&lt;/lastName&gt;&lt;/author&gt;&lt;author&gt;&lt;firstName&gt;Laura&lt;/firstName&gt;&lt;lastName&gt;Weeks&lt;/lastName&gt;&lt;/author&gt;&lt;author&gt;&lt;firstName&gt;Jonathan&lt;/firstName&gt;&lt;middleNames&gt;A C&lt;/middleNames&gt;&lt;lastName&gt;Sterne&lt;/lastName&gt;&lt;/author&gt;&lt;author&gt;&lt;lastName&gt;Cochrane Bias Methods Group&lt;/lastName&gt;&lt;/author&gt;&lt;author&gt;&lt;lastName&gt;Cochrane Statistical Methods Group&lt;/lastName&gt;&lt;/author&gt;&lt;/authors&gt;&lt;/publication&gt;&lt;/publications&gt;&lt;cites&gt;&lt;/cites&gt;&lt;/citation&gt;</w:instrText>
      </w:r>
      <w:r w:rsidR="00E53D0A">
        <w:fldChar w:fldCharType="separate"/>
      </w:r>
      <w:r w:rsidR="00E53D0A">
        <w:rPr>
          <w:rFonts w:ascii="Calibri" w:hAnsi="Calibri" w:cs="Calibri"/>
          <w:lang w:val="en-US"/>
        </w:rPr>
        <w:t>{Higgins:2011cg}</w:t>
      </w:r>
      <w:r w:rsidR="00E53D0A">
        <w:fldChar w:fldCharType="end"/>
      </w:r>
      <w:ins w:id="296" w:author="Windows User" w:date="2016-12-02T11:49:00Z">
        <w:r w:rsidR="000A5B53">
          <w:t xml:space="preserve"> and non-ra</w:t>
        </w:r>
      </w:ins>
      <w:ins w:id="297" w:author="Patrick Linehan" w:date="2016-12-01T12:34:00Z">
        <w:r w:rsidR="00BC7769">
          <w:t>n</w:t>
        </w:r>
      </w:ins>
      <w:ins w:id="298" w:author="Windows User" w:date="2016-12-02T11:49:00Z">
        <w:r w:rsidR="000A5B53">
          <w:t>domised</w:t>
        </w:r>
      </w:ins>
      <w:r w:rsidR="00E53D0A">
        <w:fldChar w:fldCharType="begin"/>
      </w:r>
      <w:r w:rsidR="00EB3F5C">
        <w:instrText xml:space="preserve"> ADDIN PAPERS2_CITATIONS &lt;citation&gt;&lt;uuid&gt;9FE23401-1136-4AA6-B903-6A3CFEE5BAE4&lt;/uuid&gt;&lt;priority&gt;0&lt;/priority&gt;&lt;publications&gt;&lt;publication&gt;&lt;volume&gt;355&lt;/volume&gt;&lt;publication_date&gt;99201610121200000000222000&lt;/publication_date&gt;&lt;doi&gt;10.1136/bmj.i4919&lt;/doi&gt;&lt;institution&gt;School of Social and Community Medicine, University of Bristol, Bristol BS8 2PS, UK jonathan.sterne@bristol.ac.uk.&lt;/institution&gt;&lt;startpage&gt;i4919&lt;/startpage&gt;&lt;title&gt;ROBINS-I: a tool for assessing risk of bias in non-randomised studies of interventions.&lt;/title&gt;&lt;uuid&gt;828B1DFB-934E-4D1B-B932-83EBC500D70E&lt;/uuid&gt;&lt;subtype&gt;400&lt;/subtype&gt;&lt;type&gt;400&lt;/type&gt;&lt;url&gt;http://eutils.ncbi.nlm.nih.gov/entrez/eutils/elink.fcgi?dbfrom=pubmed&amp;amp;id=27733354&amp;amp;retmode=ref&amp;amp;cmd=prlinks&lt;/url&gt;&lt;bundle&gt;&lt;publication&gt;&lt;title&gt;BMJ (Clinical research ed)&lt;/title&gt;&lt;uuid&gt;407C82B6-9F0F-4358-A203-DCA98DAB086A&lt;/uuid&gt;&lt;subtype&gt;-100&lt;/subtype&gt;&lt;livfeID&gt;51338&lt;/livfeID&gt;&lt;type&gt;-100&lt;/type&gt;&lt;citekey&gt;BMJ:vj&lt;/citekey&gt;&lt;url&gt;http://www.bmj.com&lt;/url&gt;&lt;/publication&gt;&lt;/bundle&gt;&lt;authors&gt;&lt;author&gt;&lt;firstName&gt;Jonathan&lt;/firstName&gt;&lt;middleNames&gt;AC&lt;/middleNames&gt;&lt;lastName&gt;Sterne&lt;/lastName&gt;&lt;/author&gt;&lt;author&gt;&lt;firstName&gt;Miguel&lt;/firstName&gt;&lt;middleNames&gt;A&lt;/middleNames&gt;&lt;lastName&gt;Hernán&lt;/lastName&gt;&lt;/author&gt;&lt;author&gt;&lt;firstName&gt;Barnaby&lt;/firstName&gt;&lt;middleNames&gt;C&lt;/middleNames&gt;&lt;lastName&gt;Reeves&lt;/lastName&gt;&lt;/author&gt;&lt;author&gt;&lt;firstName&gt;Jelena&lt;/firstName&gt;&lt;lastName&gt;Savovic&lt;/lastName&gt;&lt;/author&gt;&lt;author&gt;&lt;firstName&gt;Nancy&lt;/firstName&gt;&lt;middleNames&gt;D&lt;/middleNames&gt;&lt;lastName&gt;Berkman&lt;/lastName&gt;&lt;/author&gt;&lt;author&gt;&lt;firstName&gt;Meera&lt;/firstName&gt;&lt;lastName&gt;Viswanathan&lt;/lastName&gt;&lt;/author&gt;&lt;author&gt;&lt;firstName&gt;David&lt;/firstName&gt;&lt;lastName&gt;Henry&lt;/lastName&gt;&lt;/author&gt;&lt;author&gt;&lt;firstName&gt;Douglas&lt;/firstName&gt;&lt;middleNames&gt;G&lt;/middleNames&gt;&lt;lastName&gt;Altman&lt;/lastName&gt;&lt;/author&gt;&lt;author&gt;&lt;firstName&gt;Mohammed&lt;/firstName&gt;&lt;middleNames&gt;T&lt;/middleNames&gt;&lt;lastName&gt;Ansari&lt;/lastName&gt;&lt;/author&gt;&lt;author&gt;&lt;firstName&gt;Isabelle&lt;/firstName&gt;&lt;lastName&gt;Boutron&lt;/lastName&gt;&lt;/author&gt;&lt;author&gt;&lt;firstName&gt;James&lt;/firstName&gt;&lt;middleNames&gt;R&lt;/middleNames&gt;&lt;lastName&gt;Carpenter&lt;/lastName&gt;&lt;/author&gt;&lt;author&gt;&lt;firstName&gt;An-Wen&lt;/firstName&gt;&lt;lastName&gt;Chan&lt;/lastName&gt;&lt;/author&gt;&lt;author&gt;&lt;firstName&gt;Rachel&lt;/firstName&gt;&lt;lastName&gt;Churchill&lt;/lastName&gt;&lt;/author&gt;&lt;author&gt;&lt;firstName&gt;Jonathan&lt;/firstName&gt;&lt;middleNames&gt;J&lt;/middleNames&gt;&lt;lastName&gt;Deeks&lt;/lastName&gt;&lt;/author&gt;&lt;author&gt;&lt;firstName&gt;Asbjørn&lt;/firstName&gt;&lt;lastName&gt;Hróbjartsson&lt;/lastName&gt;&lt;/author&gt;&lt;author&gt;&lt;firstName&gt;Jamie&lt;/firstName&gt;&lt;lastName&gt;Kirkham&lt;/lastName&gt;&lt;/author&gt;&lt;author&gt;&lt;firstName&gt;Peter&lt;/firstName&gt;&lt;lastName&gt;Jüni&lt;/lastName&gt;&lt;/author&gt;&lt;author&gt;&lt;firstName&gt;Yoon&lt;/firstName&gt;&lt;middleNames&gt;K&lt;/middleNames&gt;&lt;lastName&gt;Loke&lt;/lastName&gt;&lt;/author&gt;&lt;author&gt;&lt;firstName&gt;Theresa&lt;/firstName&gt;&lt;middleNames&gt;D&lt;/middleNames&gt;&lt;lastName&gt;Pigott&lt;/lastName&gt;&lt;/author&gt;&lt;author&gt;&lt;firstName&gt;Craig&lt;/firstName&gt;&lt;middleNames&gt;R&lt;/middleNames&gt;&lt;lastName&gt;Ramsay&lt;/lastName&gt;&lt;/author&gt;&lt;author&gt;&lt;firstName&gt;Deborah&lt;/firstName&gt;&lt;lastName&gt;Regidor&lt;/lastName&gt;&lt;/author&gt;&lt;author&gt;&lt;firstName&gt;Hannah&lt;/firstName&gt;&lt;middleNames&gt;R&lt;/middleNames&gt;&lt;lastName&gt;Rothstein&lt;/lastName&gt;&lt;/author&gt;&lt;author&gt;&lt;firstName&gt;Lakhbir&lt;/firstName&gt;&lt;lastName&gt;Sandhu&lt;/lastName&gt;&lt;/author&gt;&lt;author&gt;&lt;firstName&gt;Pasqualina&lt;/firstName&gt;&lt;middleNames&gt;L&lt;/middleNames&gt;&lt;lastName&gt;Santaguida&lt;/lastName&gt;&lt;/author&gt;&lt;author&gt;&lt;firstName&gt;Holger&lt;/firstName&gt;&lt;middleNames&gt;J&lt;/middleNames&gt;&lt;lastName&gt;Schünemann&lt;/lastName&gt;&lt;/author&gt;&lt;author&gt;&lt;firstName&gt;Beverly&lt;/firstName&gt;&lt;lastName&gt;Shea&lt;/lastName&gt;&lt;/author&gt;&lt;author&gt;&lt;firstName&gt;Ian&lt;/firstName&gt;&lt;lastName&gt;Shrier&lt;/lastName&gt;&lt;/author&gt;&lt;author&gt;&lt;firstName&gt;Peter&lt;/firstName&gt;&lt;lastName&gt;Tugwell&lt;/lastName&gt;&lt;/author&gt;&lt;author&gt;&lt;firstName&gt;Lucy&lt;/firstName&gt;&lt;lastName&gt;Turner&lt;/lastName&gt;&lt;/author&gt;&lt;author&gt;&lt;firstName&gt;Jeffrey&lt;/firstName&gt;&lt;middleNames&gt;C&lt;/middleNames&gt;&lt;lastName&gt;Valentine&lt;/lastName&gt;&lt;/author&gt;&lt;author&gt;&lt;firstName&gt;Hugh&lt;/firstName&gt;&lt;lastName&gt;Waddington&lt;/lastName&gt;&lt;/author&gt;&lt;author&gt;&lt;firstName&gt;Elizabeth&lt;/firstName&gt;&lt;lastName&gt;Waters&lt;/lastName&gt;&lt;/author&gt;&lt;author&gt;&lt;firstName&gt;George&lt;/firstName&gt;&lt;middleNames&gt;A&lt;/middleNames&gt;&lt;lastName&gt;Wells&lt;/lastName&gt;&lt;/author&gt;&lt;author&gt;&lt;firstName&gt;Penny&lt;/firstName&gt;&lt;middleNames&gt;F&lt;/middleNames&gt;&lt;lastName&gt;Whiting&lt;/lastName&gt;&lt;/author&gt;&lt;author&gt;&lt;firstName&gt;Julian&lt;/firstName&gt;&lt;middleNames&gt;Pt&lt;/middleNames&gt;&lt;lastName&gt;Higgins&lt;/lastName&gt;&lt;/author&gt;&lt;/authors&gt;&lt;/publication&gt;&lt;/publications&gt;&lt;cites&gt;&lt;/cites&gt;&lt;/citation&gt;</w:instrText>
      </w:r>
      <w:r w:rsidR="00E53D0A">
        <w:fldChar w:fldCharType="separate"/>
      </w:r>
      <w:r w:rsidR="00E53D0A">
        <w:rPr>
          <w:rFonts w:ascii="Calibri" w:hAnsi="Calibri" w:cs="Calibri"/>
          <w:lang w:val="en-US"/>
        </w:rPr>
        <w:t>{Sterne:2016jn}</w:t>
      </w:r>
      <w:r w:rsidR="00E53D0A">
        <w:fldChar w:fldCharType="end"/>
      </w:r>
      <w:r w:rsidR="008F71B4">
        <w:t xml:space="preserve"> studies.</w:t>
      </w:r>
      <w:ins w:id="299" w:author="Windows User" w:date="2016-12-02T11:49:00Z">
        <w:r w:rsidR="005542DD">
          <w:t xml:space="preserve"> </w:t>
        </w:r>
      </w:ins>
      <w:r w:rsidR="00F2574A">
        <w:t>D</w:t>
      </w:r>
      <w:ins w:id="300" w:author="Windows User" w:date="2016-12-02T11:49:00Z">
        <w:r w:rsidR="005542DD">
          <w:t xml:space="preserve">ata from the articles will </w:t>
        </w:r>
        <w:r w:rsidR="00BB2769">
          <w:t>be summarized in tables. The</w:t>
        </w:r>
      </w:ins>
      <w:r w:rsidR="00620AF6">
        <w:t>re</w:t>
      </w:r>
      <w:ins w:id="301" w:author="Windows User" w:date="2016-12-02T11:49:00Z">
        <w:r w:rsidR="00BB2769">
          <w:t xml:space="preserve"> will be a qualitative synthesis of the results.</w:t>
        </w:r>
      </w:ins>
      <w:r w:rsidR="00620AF6">
        <w:t xml:space="preserve"> </w:t>
      </w:r>
      <w:r w:rsidR="00620AF6">
        <w:t xml:space="preserve">The </w:t>
      </w:r>
      <w:ins w:id="302" w:author="Windows User" w:date="2016-12-02T11:49:00Z">
        <w:r w:rsidR="00620AF6">
          <w:t>GRADE guidelines</w:t>
        </w:r>
      </w:ins>
      <w:r w:rsidR="00620AF6">
        <w:t xml:space="preserve"> will be used to rate the quality of the evidence across the studies.</w:t>
      </w:r>
      <w:r w:rsidR="00556338">
        <w:fldChar w:fldCharType="begin"/>
      </w:r>
      <w:r w:rsidR="00EB3F5C">
        <w:instrText xml:space="preserve"> ADDIN PAPERS2_CITATIONS &lt;citation&gt;&lt;uuid&gt;F03F490B-23CE-4E8B-8030-6C2279F5EBFB&lt;/uuid&gt;&lt;priority&gt;0&lt;/priority&gt;&lt;publications&gt;&lt;publication&gt;&lt;uuid&gt;6E15051C-0ACB-483E-8F70-F3A7E5323462&lt;/uuid&gt;&lt;volume&gt;64&lt;/volume&gt;&lt;accepted_date&gt;99201004081200000000222000&lt;/accepted_date&gt;&lt;doi&gt;10.1016/j.jclinepi.2010.04.026&lt;/doi&gt;&lt;startpage&gt;383&lt;/startpage&gt;&lt;publication_date&gt;99201101041200000000222000&lt;/publication_date&gt;&lt;url&gt;http://www.jclinepi.com/article/S0895435610003306/fulltext&lt;/url&gt;&lt;citekey&gt;&lt;/citekey&gt;&lt;type&gt;400&lt;/type&gt;&lt;title&gt;GRADE guidelines: 1. Introduction—GRADE evidence profiles and summary of findings tables&lt;/title&gt;&lt;publisher&gt;Elsevier&lt;/publisher&gt;&lt;submission_date&gt;99201004061200000000222000&lt;/submission_date&gt;&lt;number&gt;4&lt;/number&gt;&lt;institution&gt;Department of Clinical Epidemiology and Biostatistics, McMaster University, Hamilton, Ontario L8N 3Z5, Canada. guyatt@mcmaster.ca&lt;/institution&gt;&lt;subtype&gt;400&lt;/subtype&gt;&lt;endpage&gt;394&lt;/endpage&gt;&lt;bundle&gt;&lt;publication&gt;&lt;title&gt;Journal of clinical epidemiology&lt;/title&gt;&lt;uuid&gt;7C06101B-3689-4112-9B5B-376B65657EA0&lt;/uuid&gt;&lt;subtype&gt;-100&lt;/subtype&gt;&lt;publisher&gt;Elsevier Inc&lt;/publisher&gt;&lt;type&gt;-100&lt;/type&gt;&lt;citekey&gt;Journalofclinicalepidemiology:ty&lt;/citekey&gt;&lt;url&gt;http://www.jclinepi.com&lt;/url&gt;&lt;/publication&gt;&lt;/bundle&gt;&lt;authors&gt;&lt;author&gt;&lt;firstName&gt;Gordon&lt;/firstName&gt;&lt;lastName&gt;Guyatt&lt;/lastName&gt;&lt;/author&gt;&lt;author&gt;&lt;firstName&gt;Andrew&lt;/firstName&gt;&lt;middleNames&gt;D&lt;/middleNames&gt;&lt;lastName&gt;Oxman&lt;/lastName&gt;&lt;/author&gt;&lt;author&gt;&lt;firstName&gt;Elie&lt;/firstName&gt;&lt;middleNames&gt;A&lt;/middleNames&gt;&lt;lastName&gt;Akl&lt;/lastName&gt;&lt;/author&gt;&lt;author&gt;&lt;firstName&gt;Regina&lt;/firstName&gt;&lt;lastName&gt;Kunz&lt;/lastName&gt;&lt;/author&gt;&lt;author&gt;&lt;firstName&gt;Gunn&lt;/firstName&gt;&lt;lastName&gt;Vist&lt;/lastName&gt;&lt;/author&gt;&lt;author&gt;&lt;firstName&gt;Jan&lt;/firstName&gt;&lt;lastName&gt;Brozek&lt;/lastName&gt;&lt;/author&gt;&lt;author&gt;&lt;firstName&gt;Susan&lt;/firstName&gt;&lt;lastName&gt;Norris&lt;/lastName&gt;&lt;/author&gt;&lt;author&gt;&lt;firstName&gt;Yngve&lt;/firstName&gt;&lt;lastName&gt;Falck-Ytter&lt;/lastName&gt;&lt;/author&gt;&lt;author&gt;&lt;firstName&gt;Paul&lt;/firstName&gt;&lt;lastName&gt;Glasziou&lt;/lastName&gt;&lt;/author&gt;&lt;author&gt;&lt;firstName&gt;Hans&lt;/firstName&gt;&lt;lastName&gt;deBeer&lt;/lastName&gt;&lt;/author&gt;&lt;author&gt;&lt;firstName&gt;Roman&lt;/firstName&gt;&lt;lastName&gt;Jaeschke&lt;/lastName&gt;&lt;/author&gt;&lt;author&gt;&lt;firstName&gt;David&lt;/firstName&gt;&lt;lastName&gt;Rind&lt;/lastName&gt;&lt;/author&gt;&lt;author&gt;&lt;firstName&gt;Joerg&lt;/firstName&gt;&lt;lastName&gt;Meerpohl&lt;/lastName&gt;&lt;/author&gt;&lt;author&gt;&lt;firstName&gt;Philipp&lt;/firstName&gt;&lt;lastName&gt;Dahm&lt;/lastName&gt;&lt;/author&gt;&lt;author&gt;&lt;firstName&gt;Holger&lt;/firstName&gt;&lt;middleNames&gt;J&lt;/middleNames&gt;&lt;lastName&gt;Schünemann&lt;/lastName&gt;&lt;/author&gt;&lt;/authors&gt;&lt;/publication&gt;&lt;/publications&gt;&lt;cites&gt;&lt;/cites&gt;&lt;/citation&gt;</w:instrText>
      </w:r>
      <w:r w:rsidR="00556338">
        <w:fldChar w:fldCharType="separate"/>
      </w:r>
      <w:r w:rsidR="00556338">
        <w:rPr>
          <w:rFonts w:ascii="Calibri" w:hAnsi="Calibri" w:cs="Calibri"/>
          <w:lang w:val="en-US"/>
        </w:rPr>
        <w:t>{Guyatt:2011ef}</w:t>
      </w:r>
      <w:r w:rsidR="00556338">
        <w:fldChar w:fldCharType="end"/>
      </w:r>
      <w:ins w:id="303" w:author="Windows User" w:date="2016-12-02T11:49:00Z">
        <w:r w:rsidR="00BB2769">
          <w:t xml:space="preserve"> If the studies contain sufficient detail and are </w:t>
        </w:r>
        <w:r w:rsidR="00385C8B">
          <w:t xml:space="preserve">judged to be </w:t>
        </w:r>
        <w:r w:rsidR="00BB2769">
          <w:t xml:space="preserve">homogenous enough </w:t>
        </w:r>
        <w:r w:rsidR="00385C8B">
          <w:t xml:space="preserve">after the qualitative synthesis then a meta-analysis </w:t>
        </w:r>
        <w:r w:rsidR="00AE7210">
          <w:t>will be included.</w:t>
        </w:r>
        <w:r w:rsidR="00BB2769">
          <w:t xml:space="preserve"> </w:t>
        </w:r>
      </w:ins>
    </w:p>
    <w:p w14:paraId="4B401AA2" w14:textId="608AFECA" w:rsidR="00E25BA0" w:rsidRDefault="00F74185">
      <w:pPr>
        <w:rPr>
          <w:ins w:id="304" w:author="Windows User" w:date="2016-12-02T11:49:00Z"/>
        </w:rPr>
      </w:pPr>
      <w:r>
        <w:t>For the first review co</w:t>
      </w:r>
      <w:r w:rsidR="00151AAE">
        <w:t xml:space="preserve">ncerning the </w:t>
      </w:r>
      <w:r w:rsidR="00D71622">
        <w:t>relationship between pain scale measures</w:t>
      </w:r>
      <w:r w:rsidR="00151AAE">
        <w:t xml:space="preserve"> and </w:t>
      </w:r>
      <w:bookmarkStart w:id="305" w:name="OLE_LINK14"/>
      <w:r w:rsidR="00771DCA">
        <w:t>“enough pain treatment”</w:t>
      </w:r>
      <w:bookmarkEnd w:id="305"/>
      <w:r w:rsidR="00771DCA" w:rsidRPr="00771DCA">
        <w:t xml:space="preserve"> </w:t>
      </w:r>
      <w:r w:rsidR="00EF4743">
        <w:t>there</w:t>
      </w:r>
      <w:r w:rsidR="00771DCA">
        <w:t xml:space="preserve"> will</w:t>
      </w:r>
      <w:r w:rsidR="00EF4743">
        <w:t xml:space="preserve"> be an</w:t>
      </w:r>
      <w:r w:rsidR="00771DCA">
        <w:t xml:space="preserve"> attempt to derive a bias analysis tool</w:t>
      </w:r>
      <w:r w:rsidR="00EF4743">
        <w:fldChar w:fldCharType="begin"/>
      </w:r>
      <w:r w:rsidR="00EB3F5C">
        <w:instrText xml:space="preserve"> ADDIN PAPERS2_CITATIONS &lt;citation&gt;&lt;uuid&gt;E2F6D8D4-6411-4AC8-B6B0-DF137C6FA1AD&lt;/uuid&gt;&lt;priority&gt;0&lt;/priority&gt;&lt;publications&gt;&lt;publication&gt;&lt;publication_date&gt;99201104141200000000222000&lt;/publication_date&gt;&lt;startpage&gt;192&lt;/startpage&gt;&lt;doi&gt;10.1007/978-0-387-87959-8_1&lt;/doi&gt;&lt;title&gt;Applying Quantitative Bias Analysis to Epidemiologic Data&lt;/title&gt;&lt;uuid&gt;1A1CD09A-CD25-43F7-9521-F7C08B242811&lt;/uuid&gt;&lt;subtype&gt;0&lt;/subtype&gt;&lt;publisher&gt;Springer&lt;/publisher&gt;&lt;type&gt;0&lt;/type&gt;&lt;citekey&gt;&lt;/citekey&gt;&lt;url&gt;http://books.google.ca/books?id=BV599AQjiZQC&amp;amp;printsec=frontcover&amp;amp;dq=intitle:Applying+Quantitative+Bias+Analysis+to+Epidemiologic+Data&amp;amp;hl=&amp;amp;cd=1&amp;amp;source=gbs_api&lt;/url&gt;&lt;authors&gt;&lt;author&gt;&lt;firstName&gt;Timothy&lt;/firstName&gt;&lt;middleNames&gt;L&lt;/middleNames&gt;&lt;lastName&gt;Lash&lt;/lastName&gt;&lt;/author&gt;&lt;author&gt;&lt;firstName&gt;Matthew&lt;/firstName&gt;&lt;middleNames&gt;P&lt;/middleNames&gt;&lt;lastName&gt;Fox&lt;/lastName&gt;&lt;/author&gt;&lt;author&gt;&lt;firstName&gt;Aliza&lt;/firstName&gt;&lt;middleNames&gt;K&lt;/middleNames&gt;&lt;lastName&gt;Fink&lt;/lastName&gt;&lt;/author&gt;&lt;/authors&gt;&lt;/publication&gt;&lt;/publications&gt;&lt;cites&gt;&lt;/cites&gt;&lt;/citation&gt;</w:instrText>
      </w:r>
      <w:r w:rsidR="00EF4743">
        <w:fldChar w:fldCharType="separate"/>
      </w:r>
      <w:r w:rsidR="00EF4743">
        <w:rPr>
          <w:rFonts w:ascii="Calibri" w:hAnsi="Calibri" w:cs="Calibri"/>
          <w:lang w:val="en-US"/>
        </w:rPr>
        <w:t>{Lash:2011kd}</w:t>
      </w:r>
      <w:r w:rsidR="00EF4743">
        <w:fldChar w:fldCharType="end"/>
      </w:r>
      <w:r w:rsidR="00771DCA">
        <w:t xml:space="preserve"> to </w:t>
      </w:r>
      <w:r w:rsidR="006B6305">
        <w:t>mo</w:t>
      </w:r>
      <w:r w:rsidR="00D71622">
        <w:t xml:space="preserve">re easily translate the pain scale measures into the endpoint of </w:t>
      </w:r>
      <w:r w:rsidR="00D71622">
        <w:t>“enough pain treatment”</w:t>
      </w:r>
      <w:r w:rsidR="00825115">
        <w:t>, that can then be used in the second review for studies that do not use</w:t>
      </w:r>
      <w:r w:rsidR="004A01E8">
        <w:t xml:space="preserve"> that endpoint.</w:t>
      </w:r>
    </w:p>
    <w:p w14:paraId="79918884" w14:textId="66E28833" w:rsidR="005B0165" w:rsidRDefault="005B0165"/>
    <w:sectPr w:rsidR="005B0165" w:rsidSect="00FB18D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Windows User" w:date="2016-11-28T13:36:00Z" w:initials="WU">
    <w:p w14:paraId="02CCDFB4" w14:textId="5868A73C" w:rsidR="001D1E03" w:rsidRDefault="001D1E03">
      <w:pPr>
        <w:pStyle w:val="CommentText"/>
      </w:pPr>
      <w:r>
        <w:rPr>
          <w:rStyle w:val="CommentReference"/>
        </w:rPr>
        <w:annotationRef/>
      </w:r>
      <w:r>
        <w:t>Do you have a citation for this?</w:t>
      </w:r>
    </w:p>
  </w:comment>
  <w:comment w:id="35" w:author="Windows User" w:date="2016-11-28T13:51:00Z" w:initials="WU">
    <w:p w14:paraId="690E3468" w14:textId="268070E2" w:rsidR="00687259" w:rsidRDefault="00687259">
      <w:pPr>
        <w:pStyle w:val="CommentText"/>
      </w:pPr>
      <w:r>
        <w:rPr>
          <w:rStyle w:val="CommentReference"/>
        </w:rPr>
        <w:annotationRef/>
      </w:r>
      <w:r>
        <w:t>What’s the prehospital setting?</w:t>
      </w:r>
    </w:p>
  </w:comment>
  <w:comment w:id="127" w:author="Windows User" w:date="2016-11-28T14:13:00Z" w:initials="WU">
    <w:p w14:paraId="1C132963" w14:textId="77777777" w:rsidR="0016408F" w:rsidRDefault="0016408F" w:rsidP="0016408F">
      <w:pPr>
        <w:pStyle w:val="CommentText"/>
      </w:pPr>
      <w:r>
        <w:rPr>
          <w:rStyle w:val="CommentReference"/>
        </w:rPr>
        <w:annotationRef/>
      </w:r>
      <w:r>
        <w:t>Citation?</w:t>
      </w:r>
    </w:p>
  </w:comment>
  <w:comment w:id="130" w:author="Windows User" w:date="2016-11-28T14:09:00Z" w:initials="WU">
    <w:p w14:paraId="73BD847E" w14:textId="539B16A9" w:rsidR="0016408F" w:rsidRDefault="0016408F">
      <w:pPr>
        <w:pStyle w:val="CommentText"/>
      </w:pPr>
      <w:r>
        <w:rPr>
          <w:rStyle w:val="CommentReference"/>
        </w:rPr>
        <w:annotationRef/>
      </w:r>
      <w:r>
        <w:t>Citation?</w:t>
      </w:r>
    </w:p>
  </w:comment>
  <w:comment w:id="139" w:author="Windows User" w:date="2016-11-28T14:15:00Z" w:initials="WU">
    <w:p w14:paraId="3F52CDE1" w14:textId="10F11F43" w:rsidR="0016408F" w:rsidRDefault="0016408F">
      <w:pPr>
        <w:pStyle w:val="CommentText"/>
      </w:pPr>
      <w:r>
        <w:rPr>
          <w:rStyle w:val="CommentReference"/>
        </w:rPr>
        <w:annotationRef/>
      </w:r>
      <w:r>
        <w:t xml:space="preserve">I think you have oversimplified this a bit. </w:t>
      </w:r>
    </w:p>
  </w:comment>
  <w:comment w:id="169" w:author="Windows User" w:date="2016-11-28T14:32:00Z" w:initials="WU">
    <w:p w14:paraId="74589660" w14:textId="2DF25A2C" w:rsidR="00205125" w:rsidRDefault="00205125">
      <w:pPr>
        <w:pStyle w:val="CommentText"/>
      </w:pPr>
      <w:r>
        <w:rPr>
          <w:rStyle w:val="CommentReference"/>
        </w:rPr>
        <w:annotationRef/>
      </w:r>
      <w:r>
        <w:t>citation</w:t>
      </w:r>
    </w:p>
  </w:comment>
  <w:comment w:id="176" w:author="Windows User" w:date="2016-11-28T14:27:00Z" w:initials="WU">
    <w:p w14:paraId="5D695B38" w14:textId="0637DD3D" w:rsidR="00205125" w:rsidRDefault="00205125">
      <w:pPr>
        <w:pStyle w:val="CommentText"/>
      </w:pPr>
      <w:r>
        <w:rPr>
          <w:rStyle w:val="CommentReference"/>
        </w:rPr>
        <w:annotationRef/>
      </w:r>
      <w:r>
        <w:t>citation</w:t>
      </w:r>
    </w:p>
  </w:comment>
  <w:comment w:id="192" w:author="Windows User" w:date="2016-11-28T14:35:00Z" w:initials="WU">
    <w:p w14:paraId="6046AE7C" w14:textId="2516AAF8" w:rsidR="00AB73B9" w:rsidRDefault="00AB73B9">
      <w:pPr>
        <w:pStyle w:val="CommentText"/>
      </w:pPr>
      <w:r>
        <w:rPr>
          <w:rStyle w:val="CommentReference"/>
        </w:rPr>
        <w:annotationRef/>
      </w:r>
      <w:r>
        <w:t>decide whether you want to call this emergency department or emergency room. I don</w:t>
      </w:r>
      <w:bookmarkStart w:id="193" w:name="_GoBack"/>
      <w:bookmarkEnd w:id="193"/>
      <w:r>
        <w:t>’t care which one.</w:t>
      </w:r>
    </w:p>
  </w:comment>
  <w:comment w:id="217" w:author="Windows User" w:date="2016-11-28T14:41:00Z" w:initials="WU">
    <w:p w14:paraId="6DB8FFA7" w14:textId="14AB4CB3" w:rsidR="00AB73B9" w:rsidRDefault="00AB73B9">
      <w:pPr>
        <w:pStyle w:val="CommentText"/>
      </w:pPr>
      <w:r>
        <w:rPr>
          <w:rStyle w:val="CommentReference"/>
        </w:rPr>
        <w:annotationRef/>
      </w:r>
      <w:r>
        <w:t>citation</w:t>
      </w:r>
    </w:p>
  </w:comment>
  <w:comment w:id="230" w:author="Windows User" w:date="2016-11-28T14:46:00Z" w:initials="WU">
    <w:p w14:paraId="775CD75B" w14:textId="7563B229" w:rsidR="00F5241B" w:rsidRDefault="00F5241B">
      <w:pPr>
        <w:pStyle w:val="CommentText"/>
      </w:pPr>
      <w:r>
        <w:rPr>
          <w:rStyle w:val="CommentReference"/>
        </w:rPr>
        <w:annotationRef/>
      </w:r>
      <w:r>
        <w:t>is that true? Isn’t that maybe just in emergency department settings? I don’t think that the standard pain treatment for pain (acute or not) in, say, family practice settings is morphine.</w:t>
      </w:r>
    </w:p>
  </w:comment>
  <w:comment w:id="252" w:author="Windows User" w:date="2016-11-29T15:13:00Z" w:initials="WU">
    <w:p w14:paraId="58704F83" w14:textId="13BF3121" w:rsidR="00ED3015" w:rsidRDefault="00ED3015">
      <w:pPr>
        <w:pStyle w:val="CommentText"/>
      </w:pPr>
      <w:r>
        <w:rPr>
          <w:rStyle w:val="CommentReference"/>
        </w:rPr>
        <w:annotationRef/>
      </w:r>
      <w:r>
        <w:t xml:space="preserve">You haven’t really talked about why it is important to do a review on this as opposed to another study. So – the introduction should be used not only to justify the subject area of the question, but the method you are proposing. Is the purpose of the review to identify studies that link the idea of patient reported “enough pain treatment” to other research outcomes?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CCDFB4" w15:done="0"/>
  <w15:commentEx w15:paraId="690E3468" w15:done="0"/>
  <w15:commentEx w15:paraId="1C132963" w15:done="0"/>
  <w15:commentEx w15:paraId="73BD847E" w15:done="0"/>
  <w15:commentEx w15:paraId="3F52CDE1" w15:done="0"/>
  <w15:commentEx w15:paraId="74589660" w15:done="0"/>
  <w15:commentEx w15:paraId="5D695B38" w15:done="0"/>
  <w15:commentEx w15:paraId="6046AE7C" w15:done="0"/>
  <w15:commentEx w15:paraId="6DB8FFA7" w15:done="0"/>
  <w15:commentEx w15:paraId="775CD75B" w15:done="0"/>
  <w15:commentEx w15:paraId="58704F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Linehan">
    <w15:presenceInfo w15:providerId="Windows Live" w15:userId="b6b4e4677719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CA" w:vendorID="64" w:dllVersion="131078" w:nlCheck="1" w:checkStyle="0"/>
  <w:activeWritingStyle w:appName="MSWord" w:lang="en-US" w:vendorID="64" w:dllVersion="131078" w:nlCheck="1" w:checkStyle="0"/>
  <w:activeWritingStyle w:appName="MSWord" w:lang="fr-CA"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14F0A"/>
    <w:rsid w:val="000255F8"/>
    <w:rsid w:val="000536C7"/>
    <w:rsid w:val="00055111"/>
    <w:rsid w:val="000A5B53"/>
    <w:rsid w:val="000B3462"/>
    <w:rsid w:val="000B3A77"/>
    <w:rsid w:val="000B6DEF"/>
    <w:rsid w:val="000C03BC"/>
    <w:rsid w:val="000C778B"/>
    <w:rsid w:val="000D5C0B"/>
    <w:rsid w:val="000D61BC"/>
    <w:rsid w:val="000E000E"/>
    <w:rsid w:val="000E14F8"/>
    <w:rsid w:val="000E49F8"/>
    <w:rsid w:val="000F0518"/>
    <w:rsid w:val="000F2ACC"/>
    <w:rsid w:val="00100EB7"/>
    <w:rsid w:val="00120453"/>
    <w:rsid w:val="001268EC"/>
    <w:rsid w:val="0014188A"/>
    <w:rsid w:val="00151846"/>
    <w:rsid w:val="00151AAE"/>
    <w:rsid w:val="00156222"/>
    <w:rsid w:val="0016408F"/>
    <w:rsid w:val="00174377"/>
    <w:rsid w:val="00183F3B"/>
    <w:rsid w:val="00191E33"/>
    <w:rsid w:val="001A6B47"/>
    <w:rsid w:val="001B33C5"/>
    <w:rsid w:val="001C5AF1"/>
    <w:rsid w:val="001D1E03"/>
    <w:rsid w:val="001D7151"/>
    <w:rsid w:val="001D749B"/>
    <w:rsid w:val="00205125"/>
    <w:rsid w:val="00216874"/>
    <w:rsid w:val="00227880"/>
    <w:rsid w:val="00245588"/>
    <w:rsid w:val="0028014B"/>
    <w:rsid w:val="00284B2D"/>
    <w:rsid w:val="002A14C5"/>
    <w:rsid w:val="002D716A"/>
    <w:rsid w:val="00306C70"/>
    <w:rsid w:val="003079E1"/>
    <w:rsid w:val="00326533"/>
    <w:rsid w:val="00327AA7"/>
    <w:rsid w:val="00330A8B"/>
    <w:rsid w:val="003464C2"/>
    <w:rsid w:val="00364D70"/>
    <w:rsid w:val="00385C8B"/>
    <w:rsid w:val="003A0FB5"/>
    <w:rsid w:val="003A34AC"/>
    <w:rsid w:val="003A3C71"/>
    <w:rsid w:val="003B1E6A"/>
    <w:rsid w:val="003D0B95"/>
    <w:rsid w:val="003D1DEE"/>
    <w:rsid w:val="003D6766"/>
    <w:rsid w:val="003D6F68"/>
    <w:rsid w:val="0041038E"/>
    <w:rsid w:val="00416D03"/>
    <w:rsid w:val="00454E97"/>
    <w:rsid w:val="004570AD"/>
    <w:rsid w:val="004604CC"/>
    <w:rsid w:val="00466EEC"/>
    <w:rsid w:val="004716B0"/>
    <w:rsid w:val="00477B64"/>
    <w:rsid w:val="004821F0"/>
    <w:rsid w:val="00485F68"/>
    <w:rsid w:val="004952F5"/>
    <w:rsid w:val="00497EBB"/>
    <w:rsid w:val="004A01E8"/>
    <w:rsid w:val="004A0DFE"/>
    <w:rsid w:val="004D05C8"/>
    <w:rsid w:val="004D08F9"/>
    <w:rsid w:val="004F201F"/>
    <w:rsid w:val="00502A01"/>
    <w:rsid w:val="005045AE"/>
    <w:rsid w:val="005131DF"/>
    <w:rsid w:val="00514D48"/>
    <w:rsid w:val="005248FF"/>
    <w:rsid w:val="005542DD"/>
    <w:rsid w:val="00556338"/>
    <w:rsid w:val="00567BCA"/>
    <w:rsid w:val="00572B0F"/>
    <w:rsid w:val="00577D80"/>
    <w:rsid w:val="00590BE9"/>
    <w:rsid w:val="005A3998"/>
    <w:rsid w:val="005B0165"/>
    <w:rsid w:val="005B415A"/>
    <w:rsid w:val="005B5715"/>
    <w:rsid w:val="005C258D"/>
    <w:rsid w:val="005C5B04"/>
    <w:rsid w:val="005D1FA7"/>
    <w:rsid w:val="005D3324"/>
    <w:rsid w:val="005E657C"/>
    <w:rsid w:val="005F42F9"/>
    <w:rsid w:val="00602163"/>
    <w:rsid w:val="006100B9"/>
    <w:rsid w:val="00620AF6"/>
    <w:rsid w:val="00627DAE"/>
    <w:rsid w:val="00635F8E"/>
    <w:rsid w:val="006463F2"/>
    <w:rsid w:val="006618D0"/>
    <w:rsid w:val="00682F49"/>
    <w:rsid w:val="00687259"/>
    <w:rsid w:val="0068750C"/>
    <w:rsid w:val="0069104F"/>
    <w:rsid w:val="006933B9"/>
    <w:rsid w:val="0069688B"/>
    <w:rsid w:val="00697043"/>
    <w:rsid w:val="006A760B"/>
    <w:rsid w:val="006B6305"/>
    <w:rsid w:val="006C65F8"/>
    <w:rsid w:val="006C70EE"/>
    <w:rsid w:val="006D26E7"/>
    <w:rsid w:val="006D4455"/>
    <w:rsid w:val="006E2DE5"/>
    <w:rsid w:val="006E5635"/>
    <w:rsid w:val="00710AB5"/>
    <w:rsid w:val="007311A2"/>
    <w:rsid w:val="007323B4"/>
    <w:rsid w:val="00750701"/>
    <w:rsid w:val="00756619"/>
    <w:rsid w:val="00765BA8"/>
    <w:rsid w:val="0076740A"/>
    <w:rsid w:val="00771189"/>
    <w:rsid w:val="00771DCA"/>
    <w:rsid w:val="00782088"/>
    <w:rsid w:val="00787244"/>
    <w:rsid w:val="007A4D63"/>
    <w:rsid w:val="007E4B71"/>
    <w:rsid w:val="007F63D5"/>
    <w:rsid w:val="008005F3"/>
    <w:rsid w:val="00801728"/>
    <w:rsid w:val="00804E86"/>
    <w:rsid w:val="0080696B"/>
    <w:rsid w:val="008172C4"/>
    <w:rsid w:val="00825115"/>
    <w:rsid w:val="0084003D"/>
    <w:rsid w:val="0084135C"/>
    <w:rsid w:val="00843BC3"/>
    <w:rsid w:val="00860D38"/>
    <w:rsid w:val="00885108"/>
    <w:rsid w:val="00896763"/>
    <w:rsid w:val="008B2DB5"/>
    <w:rsid w:val="008D4271"/>
    <w:rsid w:val="008F16BA"/>
    <w:rsid w:val="008F71B4"/>
    <w:rsid w:val="00900DB2"/>
    <w:rsid w:val="00901C5A"/>
    <w:rsid w:val="00976440"/>
    <w:rsid w:val="00992F20"/>
    <w:rsid w:val="009A67BD"/>
    <w:rsid w:val="009B5C0B"/>
    <w:rsid w:val="009E194D"/>
    <w:rsid w:val="009E1DAA"/>
    <w:rsid w:val="009E5ED3"/>
    <w:rsid w:val="009F51AC"/>
    <w:rsid w:val="009F6B62"/>
    <w:rsid w:val="00A04B25"/>
    <w:rsid w:val="00A06C98"/>
    <w:rsid w:val="00A269DC"/>
    <w:rsid w:val="00A32ADD"/>
    <w:rsid w:val="00A33265"/>
    <w:rsid w:val="00A45C9D"/>
    <w:rsid w:val="00A93B3E"/>
    <w:rsid w:val="00AA6A7E"/>
    <w:rsid w:val="00AB573C"/>
    <w:rsid w:val="00AB73B9"/>
    <w:rsid w:val="00AC3724"/>
    <w:rsid w:val="00AE478C"/>
    <w:rsid w:val="00AE7210"/>
    <w:rsid w:val="00AF618F"/>
    <w:rsid w:val="00B267AD"/>
    <w:rsid w:val="00B4218A"/>
    <w:rsid w:val="00B62145"/>
    <w:rsid w:val="00B62FB1"/>
    <w:rsid w:val="00B64FB8"/>
    <w:rsid w:val="00B6724E"/>
    <w:rsid w:val="00B71914"/>
    <w:rsid w:val="00BA5D54"/>
    <w:rsid w:val="00BB2769"/>
    <w:rsid w:val="00BC5129"/>
    <w:rsid w:val="00BC7769"/>
    <w:rsid w:val="00C071C3"/>
    <w:rsid w:val="00C11BFF"/>
    <w:rsid w:val="00C136C5"/>
    <w:rsid w:val="00C13B7B"/>
    <w:rsid w:val="00C140FC"/>
    <w:rsid w:val="00C17776"/>
    <w:rsid w:val="00C20E83"/>
    <w:rsid w:val="00C20EA7"/>
    <w:rsid w:val="00C36AB2"/>
    <w:rsid w:val="00C40714"/>
    <w:rsid w:val="00C43C47"/>
    <w:rsid w:val="00C507E3"/>
    <w:rsid w:val="00C76670"/>
    <w:rsid w:val="00CA2C6B"/>
    <w:rsid w:val="00CF19D0"/>
    <w:rsid w:val="00D02717"/>
    <w:rsid w:val="00D24C07"/>
    <w:rsid w:val="00D252FB"/>
    <w:rsid w:val="00D260A0"/>
    <w:rsid w:val="00D30215"/>
    <w:rsid w:val="00D3219D"/>
    <w:rsid w:val="00D37456"/>
    <w:rsid w:val="00D40A83"/>
    <w:rsid w:val="00D63621"/>
    <w:rsid w:val="00D71622"/>
    <w:rsid w:val="00D75A33"/>
    <w:rsid w:val="00D80922"/>
    <w:rsid w:val="00DA2838"/>
    <w:rsid w:val="00DB39CF"/>
    <w:rsid w:val="00DF3B2C"/>
    <w:rsid w:val="00DF6E59"/>
    <w:rsid w:val="00E0001A"/>
    <w:rsid w:val="00E00ED7"/>
    <w:rsid w:val="00E01F38"/>
    <w:rsid w:val="00E25BA0"/>
    <w:rsid w:val="00E31200"/>
    <w:rsid w:val="00E53D0A"/>
    <w:rsid w:val="00E5649C"/>
    <w:rsid w:val="00E62120"/>
    <w:rsid w:val="00E654F2"/>
    <w:rsid w:val="00E7352F"/>
    <w:rsid w:val="00E94632"/>
    <w:rsid w:val="00EA0B37"/>
    <w:rsid w:val="00EA6B96"/>
    <w:rsid w:val="00EB025D"/>
    <w:rsid w:val="00EB0289"/>
    <w:rsid w:val="00EB3F5C"/>
    <w:rsid w:val="00ED3015"/>
    <w:rsid w:val="00ED7E9B"/>
    <w:rsid w:val="00EE59D3"/>
    <w:rsid w:val="00EF3A55"/>
    <w:rsid w:val="00EF4743"/>
    <w:rsid w:val="00EF5CD5"/>
    <w:rsid w:val="00F13F05"/>
    <w:rsid w:val="00F2574A"/>
    <w:rsid w:val="00F4740A"/>
    <w:rsid w:val="00F5241B"/>
    <w:rsid w:val="00F5671B"/>
    <w:rsid w:val="00F56EB6"/>
    <w:rsid w:val="00F616E4"/>
    <w:rsid w:val="00F65B77"/>
    <w:rsid w:val="00F72185"/>
    <w:rsid w:val="00F74185"/>
    <w:rsid w:val="00F76BED"/>
    <w:rsid w:val="00F972DD"/>
    <w:rsid w:val="00FB18D3"/>
    <w:rsid w:val="00FB29B5"/>
    <w:rsid w:val="00FD067D"/>
    <w:rsid w:val="00FE2133"/>
    <w:rsid w:val="00FF799A"/>
    <w:rsid w:val="00FF79CC"/>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 w:type="character" w:styleId="Hyperlink">
    <w:name w:val="Hyperlink"/>
    <w:basedOn w:val="DefaultParagraphFont"/>
    <w:uiPriority w:val="99"/>
    <w:unhideWhenUsed/>
    <w:rsid w:val="00FF799A"/>
    <w:rPr>
      <w:color w:val="0563C1" w:themeColor="hyperlink"/>
      <w:u w:val="single"/>
    </w:rPr>
  </w:style>
  <w:style w:type="character" w:styleId="CommentReference">
    <w:name w:val="annotation reference"/>
    <w:basedOn w:val="DefaultParagraphFont"/>
    <w:uiPriority w:val="99"/>
    <w:semiHidden/>
    <w:unhideWhenUsed/>
    <w:rsid w:val="003D6766"/>
    <w:rPr>
      <w:sz w:val="16"/>
      <w:szCs w:val="16"/>
    </w:rPr>
  </w:style>
  <w:style w:type="paragraph" w:styleId="CommentText">
    <w:name w:val="annotation text"/>
    <w:basedOn w:val="Normal"/>
    <w:link w:val="CommentTextChar"/>
    <w:uiPriority w:val="99"/>
    <w:semiHidden/>
    <w:unhideWhenUsed/>
    <w:rsid w:val="003D6766"/>
    <w:rPr>
      <w:sz w:val="20"/>
      <w:szCs w:val="20"/>
    </w:rPr>
  </w:style>
  <w:style w:type="character" w:customStyle="1" w:styleId="CommentTextChar">
    <w:name w:val="Comment Text Char"/>
    <w:basedOn w:val="DefaultParagraphFont"/>
    <w:link w:val="CommentText"/>
    <w:uiPriority w:val="99"/>
    <w:semiHidden/>
    <w:rsid w:val="003D6766"/>
    <w:rPr>
      <w:sz w:val="20"/>
      <w:szCs w:val="20"/>
    </w:rPr>
  </w:style>
  <w:style w:type="paragraph" w:styleId="CommentSubject">
    <w:name w:val="annotation subject"/>
    <w:basedOn w:val="CommentText"/>
    <w:next w:val="CommentText"/>
    <w:link w:val="CommentSubjectChar"/>
    <w:uiPriority w:val="99"/>
    <w:semiHidden/>
    <w:unhideWhenUsed/>
    <w:rsid w:val="003D6766"/>
    <w:rPr>
      <w:b/>
      <w:bCs/>
    </w:rPr>
  </w:style>
  <w:style w:type="character" w:customStyle="1" w:styleId="CommentSubjectChar">
    <w:name w:val="Comment Subject Char"/>
    <w:basedOn w:val="CommentTextChar"/>
    <w:link w:val="CommentSubject"/>
    <w:uiPriority w:val="99"/>
    <w:semiHidden/>
    <w:rsid w:val="003D6766"/>
    <w:rPr>
      <w:b/>
      <w:bCs/>
      <w:sz w:val="20"/>
      <w:szCs w:val="20"/>
    </w:rPr>
  </w:style>
  <w:style w:type="paragraph" w:styleId="BalloonText">
    <w:name w:val="Balloon Text"/>
    <w:basedOn w:val="Normal"/>
    <w:link w:val="BalloonTextChar"/>
    <w:uiPriority w:val="99"/>
    <w:semiHidden/>
    <w:unhideWhenUsed/>
    <w:rsid w:val="003D6766"/>
    <w:rPr>
      <w:rFonts w:ascii="Tahoma" w:hAnsi="Tahoma" w:cs="Tahoma"/>
      <w:sz w:val="16"/>
      <w:szCs w:val="16"/>
    </w:rPr>
  </w:style>
  <w:style w:type="character" w:customStyle="1" w:styleId="BalloonTextChar">
    <w:name w:val="Balloon Text Char"/>
    <w:basedOn w:val="DefaultParagraphFont"/>
    <w:link w:val="BalloonText"/>
    <w:uiPriority w:val="99"/>
    <w:semiHidden/>
    <w:rsid w:val="003D6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crd.york.ac.uk/PROSPERO/)"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0B606D-3629-D247-9424-3672D118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15744</Words>
  <Characters>89747</Characters>
  <Application>Microsoft Macintosh Word</Application>
  <DocSecurity>0</DocSecurity>
  <Lines>747</Lines>
  <Paragraphs>210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Summary of the Problem: Patients in emergencies are not consistently well-treate</vt:lpstr>
      <vt:lpstr>Research on morphine dosing often uses outcomes that are not patient-oriented.</vt:lpstr>
    </vt:vector>
  </TitlesOfParts>
  <LinksUpToDate>false</LinksUpToDate>
  <CharactersWithSpaces>105281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6</cp:revision>
  <dcterms:created xsi:type="dcterms:W3CDTF">2016-11-11T17:51:00Z</dcterms:created>
  <dcterms:modified xsi:type="dcterms:W3CDTF">2016-12-05T19:24:00Z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citations="32" publications="38"/&gt;&lt;/info&gt;PAPERS2_INFO_END</vt:lpwstr>
  </property>
</Properties>
</file>