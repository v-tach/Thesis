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4081E" w14:textId="0841EA15" w:rsidR="00CF10D0" w:rsidRDefault="00477B64">
      <w:r>
        <w:t>Thesis proposal</w:t>
      </w:r>
    </w:p>
    <w:p w14:paraId="3EE82BAF" w14:textId="77777777" w:rsidR="00D3219D" w:rsidRDefault="00D3219D"/>
    <w:p w14:paraId="6BE0A8AC" w14:textId="4A2B715D" w:rsidR="00D3219D" w:rsidRPr="005D1FA7" w:rsidRDefault="00687259" w:rsidP="00DF6E59">
      <w:pPr>
        <w:outlineLvl w:val="0"/>
        <w:rPr>
          <w:b/>
        </w:rPr>
      </w:pPr>
      <w:ins w:id="0" w:author="Windows User" w:date="2016-11-28T13:52:00Z">
        <w:r>
          <w:rPr>
            <w:b/>
          </w:rPr>
          <w:t xml:space="preserve">Summary of the Problem: </w:t>
        </w:r>
      </w:ins>
      <w:r w:rsidR="005E657C" w:rsidRPr="005D1FA7">
        <w:rPr>
          <w:b/>
        </w:rPr>
        <w:t xml:space="preserve">Patients in emergencies are not </w:t>
      </w:r>
      <w:r w:rsidR="00156222">
        <w:rPr>
          <w:b/>
        </w:rPr>
        <w:t xml:space="preserve">consistently </w:t>
      </w:r>
      <w:r w:rsidR="005E657C" w:rsidRPr="005D1FA7">
        <w:rPr>
          <w:b/>
        </w:rPr>
        <w:t>well-treated for pain.</w:t>
      </w:r>
    </w:p>
    <w:p w14:paraId="77074724" w14:textId="77777777" w:rsidR="00CF19D0" w:rsidRDefault="00CF19D0"/>
    <w:p w14:paraId="58E5F69D" w14:textId="3C6A3839" w:rsidR="004604CC" w:rsidRDefault="00687259" w:rsidP="004604CC">
      <w:ins w:id="1" w:author="Windows User" w:date="2016-11-28T13:52:00Z">
        <w:r>
          <w:t xml:space="preserve">Background: </w:t>
        </w:r>
      </w:ins>
      <w:r w:rsidR="004604CC">
        <w:t xml:space="preserve">Oligoanalgesia is the inadequate treatment of pain, and in the </w:t>
      </w:r>
      <w:del w:id="2" w:author="Windows User" w:date="2016-11-28T12:53:00Z">
        <w:r w:rsidR="004604CC" w:rsidDel="009F6B62">
          <w:delText>e</w:delText>
        </w:r>
      </w:del>
      <w:ins w:id="3" w:author="Windows User" w:date="2016-11-28T12:53:00Z">
        <w:r w:rsidR="009F6B62">
          <w:t>E</w:t>
        </w:r>
      </w:ins>
      <w:ins w:id="4" w:author="Windows User" w:date="2016-12-02T11:49:00Z">
        <w:r w:rsidR="004604CC">
          <w:t xml:space="preserve">mergency </w:t>
        </w:r>
      </w:ins>
      <w:ins w:id="5" w:author="Windows User" w:date="2016-11-28T12:53:00Z">
        <w:r w:rsidR="009F6B62">
          <w:t xml:space="preserve">Department </w:t>
        </w:r>
      </w:ins>
      <w:del w:id="6" w:author="Windows User" w:date="2016-12-02T11:49:00Z">
        <w:r w:rsidR="004604CC">
          <w:delText xml:space="preserve">emergency </w:delText>
        </w:r>
      </w:del>
      <w:r w:rsidR="004604CC">
        <w:t>setting</w:t>
      </w:r>
      <w:ins w:id="7" w:author="Windows User" w:date="2016-11-28T12:54:00Z">
        <w:r w:rsidR="009F6B62">
          <w:t>,</w:t>
        </w:r>
      </w:ins>
      <w:r w:rsidR="004604CC">
        <w:t xml:space="preserve"> the term is usually reserved </w:t>
      </w:r>
      <w:del w:id="8" w:author="Windows User" w:date="2016-11-28T12:54:00Z">
        <w:r w:rsidR="004604CC">
          <w:delText>for</w:delText>
        </w:r>
      </w:del>
      <w:ins w:id="9" w:author="Windows User" w:date="2016-11-28T12:54:00Z">
        <w:r w:rsidR="009F6B62">
          <w:t>to describe</w:t>
        </w:r>
      </w:ins>
      <w:r w:rsidR="004604CC">
        <w:t xml:space="preserve">  the experience of patients</w:t>
      </w:r>
      <w:ins w:id="10" w:author="Windows User" w:date="2016-11-28T12:54:00Z">
        <w:r w:rsidR="004604CC">
          <w:t xml:space="preserve"> </w:t>
        </w:r>
        <w:r w:rsidR="009F6B62">
          <w:t>who present for emergency care</w:t>
        </w:r>
      </w:ins>
      <w:ins w:id="11" w:author="Windows User" w:date="2016-12-02T11:49:00Z">
        <w:r w:rsidR="004604CC">
          <w:t xml:space="preserve"> </w:t>
        </w:r>
      </w:ins>
      <w:r w:rsidR="004604CC">
        <w:t>with acutely painful conditions</w:t>
      </w:r>
      <w:del w:id="12" w:author="Windows User" w:date="2016-11-28T12:54:00Z">
        <w:r w:rsidR="004604CC">
          <w:delText xml:space="preserve"> who present for emergency care</w:delText>
        </w:r>
      </w:del>
      <w:r w:rsidR="004604CC">
        <w:t>, and who do not get adequate analgesia</w:t>
      </w:r>
      <w:r w:rsidR="003D6766">
        <w:t>.</w:t>
      </w:r>
      <w:ins w:id="13" w:author="Patrick Linehan" w:date="2016-12-02T11:49:00Z">
        <w:r w:rsidR="003464C2">
          <w:fldChar w:fldCharType="begin"/>
        </w:r>
      </w:ins>
      <w:r w:rsidR="00E009D3">
        <w:instrText xml:space="preserve"> ADDIN PAPERS2_CITATIONS &lt;citation&gt;&lt;uuid&gt;492A9D3E-DD67-4F64-ADC3-0CA2A9EE89C7&lt;/uuid&gt;&lt;priority&gt;0&lt;/priority&gt;&lt;publications&gt;&lt;publication&gt;&lt;uuid&gt;108C1D8A-5E1B-4893-B3DA-3E561D7FAB4A&lt;/uuid&gt;&lt;volume&gt;7&lt;/volume&gt;&lt;doi&gt;10.1016/0735-6757(89)90286-6&lt;/doi&gt;&lt;startpage&gt;620&lt;/startpage&gt;&lt;publication_date&gt;99198911001200000000220000&lt;/publication_date&gt;&lt;url&gt;http://eutils.ncbi.nlm.nih.gov/entrez/eutils/elink.fcgi?dbfrom=pubmed&amp;amp;id=2803357&amp;amp;retmode=ref&amp;amp;cmd=prlinks&lt;/url&gt;&lt;citekey&gt;&lt;/citekey&gt;&lt;type&gt;400&lt;/type&gt;&lt;title&gt;Oligoanalgesia in the emergency department.&lt;/title&gt;&lt;institution&gt;Department of Emergency Medicine, Akron City Hospital, OH.&lt;/institution&gt;&lt;number&gt;6&lt;/number&gt;&lt;subtype&gt;400&lt;/subtype&gt;&lt;endpage&gt;623&lt;/endpage&gt;&lt;bundle&gt;&lt;publication&gt;&lt;publisher&gt;Elsevier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J&lt;/firstName&gt;&lt;middleNames&gt;E&lt;/middleNames&gt;&lt;lastName&gt;Wilson&lt;/lastName&gt;&lt;/author&gt;&lt;author&gt;&lt;firstName&gt;J&lt;/firstName&gt;&lt;middleNames&gt;M&lt;/middleNames&gt;&lt;lastName&gt;Pendleton&lt;/lastName&gt;&lt;/author&gt;&lt;/authors&gt;&lt;/publication&gt;&lt;/publications&gt;&lt;cites&gt;&lt;/cites&gt;&lt;/citation&gt;</w:instrText>
      </w:r>
      <w:ins w:id="14" w:author="Patrick Linehan" w:date="2016-12-02T11:49:00Z">
        <w:r w:rsidR="003464C2">
          <w:fldChar w:fldCharType="separate"/>
        </w:r>
        <w:r w:rsidR="003464C2">
          <w:rPr>
            <w:rFonts w:ascii="Calibri" w:hAnsi="Calibri" w:cs="Calibri"/>
            <w:lang w:val="en-US"/>
          </w:rPr>
          <w:t>{Wilson:1989da}</w:t>
        </w:r>
        <w:r w:rsidR="003464C2">
          <w:fldChar w:fldCharType="end"/>
        </w:r>
      </w:ins>
      <w:r w:rsidR="003D6766">
        <w:t xml:space="preserve"> </w:t>
      </w:r>
      <w:r w:rsidR="004604CC">
        <w:t>The processes that lead to undertreatment of pain are complex</w:t>
      </w:r>
      <w:r w:rsidR="00454E97">
        <w:t>.</w:t>
      </w:r>
      <w:ins w:id="15" w:author="Patrick Linehan" w:date="2016-12-02T11:49:00Z">
        <w:r w:rsidR="001268EC">
          <w:fldChar w:fldCharType="begin"/>
        </w:r>
      </w:ins>
      <w:r w:rsidR="00E009D3">
        <w:instrText xml:space="preserve"> ADDIN PAPERS2_CITATIONS &lt;citation&gt;&lt;uuid&gt;CE8B38C8-D1A2-44BF-AAB7-CB1946911359&lt;/uuid&gt;&lt;priority&gt;0&lt;/priority&gt;&lt;publications&gt;&lt;publication&gt;&lt;uuid&gt;627C2DA0-8B9E-4A75-9941-DCD802C2C328&lt;/uuid&gt;&lt;volume&gt;43&lt;/volume&gt;&lt;doi&gt;10.1016/S0196064403012265&lt;/doi&gt;&lt;startpage&gt;494&lt;/startpage&gt;&lt;publication_date&gt;99200404001200000000220000&lt;/publication_date&gt;&lt;url&gt;http://eutils.ncbi.nlm.nih.gov/entrez/eutils/elink.fcgi?dbfrom=pubmed&amp;amp;id=15039693&amp;amp;retmode=ref&amp;amp;cmd=prlinks&lt;/url&gt;&lt;citekey&gt;&lt;/citekey&gt;&lt;type&gt;400&lt;/type&gt;&lt;title&gt;Inadequate analgesia in emergency medicine.&lt;/title&gt;&lt;institution&gt;Department of Surgery, Division of Emergency Medicine, University of Texas Southwestern Medical Center at Dallas, Dallas, TX, USA. timothy.rupp@utsouthwestern.edu&lt;/institution&gt;&lt;number&gt;4&lt;/number&gt;&lt;subtype&gt;400&lt;/subtype&gt;&lt;endpage&gt;503&lt;/endpage&gt;&lt;bundle&gt;&lt;publication&gt;&lt;publisher&gt;American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Timothy&lt;/firstName&gt;&lt;lastName&gt;Rupp&lt;/lastName&gt;&lt;/author&gt;&lt;author&gt;&lt;firstName&gt;Kathleen&lt;/firstName&gt;&lt;middleNames&gt;A&lt;/middleNames&gt;&lt;lastName&gt;Delaney&lt;/lastName&gt;&lt;/author&gt;&lt;/authors&gt;&lt;/publication&gt;&lt;/publications&gt;&lt;cites&gt;&lt;/cites&gt;&lt;/citation&gt;</w:instrText>
      </w:r>
      <w:ins w:id="16" w:author="Patrick Linehan" w:date="2016-12-02T11:49:00Z">
        <w:r w:rsidR="001268EC">
          <w:fldChar w:fldCharType="separate"/>
        </w:r>
        <w:r w:rsidR="001268EC">
          <w:rPr>
            <w:rFonts w:ascii="Calibri" w:hAnsi="Calibri" w:cs="Calibri"/>
            <w:lang w:val="en-US"/>
          </w:rPr>
          <w:t>{Rupp:2004bk}</w:t>
        </w:r>
        <w:r w:rsidR="001268EC">
          <w:fldChar w:fldCharType="end"/>
        </w:r>
      </w:ins>
      <w:r w:rsidR="004604CC">
        <w:t xml:space="preserve"> It has been traditional to think that the administration of opioid analgesia may lead to complications. Sir Vincent Zachary Cope, the author of *Cope's Early Diagnosis of the Acute Abdomen*, a standard text of general surgery, said in 1929:</w:t>
      </w:r>
    </w:p>
    <w:p w14:paraId="0932B836" w14:textId="77777777" w:rsidR="004604CC" w:rsidRDefault="004604CC" w:rsidP="004604CC"/>
    <w:p w14:paraId="79D1948E" w14:textId="77777777" w:rsidR="004604CC" w:rsidRDefault="009F6B62" w:rsidP="00454E97">
      <w:pPr>
        <w:ind w:firstLine="720"/>
      </w:pPr>
      <w:ins w:id="17" w:author="Windows User" w:date="2016-11-28T12:55:00Z">
        <w:r>
          <w:t>“</w:t>
        </w:r>
      </w:ins>
      <w:del w:id="18" w:author="Windows User" w:date="2016-11-28T12:55:00Z">
        <w:r w:rsidR="004604CC">
          <w:delText>&gt;</w:delText>
        </w:r>
      </w:del>
      <w:r w:rsidR="004604CC">
        <w:t>There are many acute abdominal pains for which a dose of</w:t>
      </w:r>
    </w:p>
    <w:p w14:paraId="783CFA7A" w14:textId="77777777" w:rsidR="004604CC" w:rsidRDefault="004604CC" w:rsidP="00454E97">
      <w:pPr>
        <w:ind w:firstLine="720"/>
      </w:pPr>
      <w:r>
        <w:t>morphine is the correct treatment—such, for example, as</w:t>
      </w:r>
    </w:p>
    <w:p w14:paraId="566213EE" w14:textId="77777777" w:rsidR="004604CC" w:rsidRDefault="004604CC" w:rsidP="00454E97">
      <w:pPr>
        <w:ind w:firstLine="720"/>
      </w:pPr>
      <w:r>
        <w:t>renal and biliary colic, gastric crises, diaphragmatic</w:t>
      </w:r>
    </w:p>
    <w:p w14:paraId="0BA363D0" w14:textId="77777777" w:rsidR="004604CC" w:rsidRDefault="004604CC" w:rsidP="00454E97">
      <w:pPr>
        <w:ind w:firstLine="720"/>
      </w:pPr>
      <w:r>
        <w:t>pleurisy with pain referred to the abdomen—but there are</w:t>
      </w:r>
    </w:p>
    <w:p w14:paraId="1638C794" w14:textId="77777777" w:rsidR="004604CC" w:rsidRDefault="004604CC" w:rsidP="00454E97">
      <w:pPr>
        <w:ind w:firstLine="720"/>
      </w:pPr>
      <w:r>
        <w:t>other conditions of an apparently similar nature for which</w:t>
      </w:r>
    </w:p>
    <w:p w14:paraId="1B4D4844" w14:textId="77777777" w:rsidR="004604CC" w:rsidRDefault="004604CC" w:rsidP="00454E97">
      <w:pPr>
        <w:ind w:firstLine="720"/>
      </w:pPr>
      <w:r>
        <w:t>to give a dose of morphine is, to say the least, an unwise</w:t>
      </w:r>
    </w:p>
    <w:p w14:paraId="7EDA27D3" w14:textId="74FD3B20" w:rsidR="004604CC" w:rsidRDefault="004604CC" w:rsidP="00454E97">
      <w:pPr>
        <w:ind w:firstLine="720"/>
      </w:pPr>
      <w:ins w:id="19" w:author="Windows User" w:date="2016-12-02T11:49:00Z">
        <w:r>
          <w:t>and, to say the most, a possibly fatal, procedure.</w:t>
        </w:r>
      </w:ins>
      <w:ins w:id="20" w:author="Windows User" w:date="2016-11-28T12:55:00Z">
        <w:r w:rsidR="009F6B62">
          <w:t>”</w:t>
        </w:r>
      </w:ins>
      <w:ins w:id="21" w:author="Patrick Linehan" w:date="2016-12-02T11:49:00Z">
        <w:r w:rsidR="0076740A">
          <w:fldChar w:fldCharType="begin"/>
        </w:r>
      </w:ins>
      <w:r w:rsidR="00E009D3">
        <w:instrText xml:space="preserve"> ADDIN PAPERS2_CITATIONS &lt;citation&gt;&lt;uuid&gt;19801ABE-3C64-446F-AE9F-03E42292D013&lt;/uuid&gt;&lt;priority&gt;0&lt;/priority&gt;&lt;publications&gt;&lt;publication&gt;&lt;volume&gt;1&lt;/volume&gt;&lt;publication_date&gt;99192901051200000000222000&lt;/publication_date&gt;&lt;number&gt;3548&lt;/number&gt;&lt;startpage&gt;6&lt;/startpage&gt;&lt;title&gt;The Prevention and Early Diagnosis of the Acute Abdomen.&lt;/title&gt;&lt;uuid&gt;EE4D9563-53A9-4F6A-819A-A7A85425C6BA&lt;/uuid&gt;&lt;subtype&gt;400&lt;/subtype&gt;&lt;endpage&gt;9&lt;/endpage&gt;&lt;type&gt;400&lt;/type&gt;&lt;citekey&gt;&lt;/citekey&gt;&lt;url&gt;http://eutils.ncbi.nlm.nih.gov/entrez/eutils/elink.fcgi?dbfrom=pubmed&amp;amp;id=20774387&amp;amp;retmode=ref&amp;amp;cmd=prlinks&lt;/url&gt;&lt;bundle&gt;&lt;publication&gt;&lt;publisher&gt;the ACP-ASIM and BMJ Publishing Group for Evidence-Based Medicine and by the ACP-ASIM for portions reproduced from ACP Journal Club&lt;/publisher&gt;&lt;title&gt;British Medical Journal&lt;/title&gt;&lt;citekey&gt;BritishMedicalJournal:tw&lt;/citekey&gt;&lt;type&gt;-100&lt;/type&gt;&lt;subtype&gt;-100&lt;/subtype&gt;&lt;uuid&gt;24415CF4-6179-40D8-92D2-B9C28ECD2070&lt;/uuid&gt;&lt;/publication&gt;&lt;/bundle&gt;&lt;authors&gt;&lt;author&gt;&lt;firstName&gt;Z&lt;/firstName&gt;&lt;lastName&gt;Cope&lt;/lastName&gt;&lt;/author&gt;&lt;/authors&gt;&lt;/publication&gt;&lt;/publications&gt;&lt;cites&gt;&lt;/cites&gt;&lt;/citation&gt;</w:instrText>
      </w:r>
      <w:ins w:id="22" w:author="Patrick Linehan" w:date="2016-12-02T11:49:00Z">
        <w:r w:rsidR="0076740A">
          <w:fldChar w:fldCharType="separate"/>
        </w:r>
        <w:bookmarkStart w:id="23" w:name="OLE_LINK1"/>
        <w:bookmarkStart w:id="24" w:name="OLE_LINK2"/>
        <w:r w:rsidR="0076740A">
          <w:rPr>
            <w:rFonts w:ascii="Calibri" w:hAnsi="Calibri" w:cs="Calibri"/>
            <w:lang w:val="en-US"/>
          </w:rPr>
          <w:t>{Cope:</w:t>
        </w:r>
        <w:bookmarkEnd w:id="23"/>
        <w:bookmarkEnd w:id="24"/>
        <w:r w:rsidR="0076740A">
          <w:rPr>
            <w:rFonts w:ascii="Calibri" w:hAnsi="Calibri" w:cs="Calibri"/>
            <w:lang w:val="en-US"/>
          </w:rPr>
          <w:t>1929we}</w:t>
        </w:r>
        <w:r w:rsidR="0076740A">
          <w:fldChar w:fldCharType="end"/>
        </w:r>
      </w:ins>
    </w:p>
    <w:p w14:paraId="1236C2AA" w14:textId="77777777" w:rsidR="004604CC" w:rsidRDefault="004604CC" w:rsidP="004604CC"/>
    <w:p w14:paraId="59D6B4B8" w14:textId="5E8B299F" w:rsidR="004604CC" w:rsidRDefault="004604CC" w:rsidP="004604CC">
      <w:r>
        <w:t xml:space="preserve">This fairly nuanced expression was taken as a prohibition against giving opioids to patients with acute abdominal </w:t>
      </w:r>
      <w:commentRangeStart w:id="25"/>
      <w:r>
        <w:t>pain</w:t>
      </w:r>
      <w:commentRangeEnd w:id="25"/>
      <w:r w:rsidR="001D1E03">
        <w:rPr>
          <w:rStyle w:val="CommentReference"/>
        </w:rPr>
        <w:commentReference w:id="25"/>
      </w:r>
      <w:r>
        <w:t>.</w:t>
      </w:r>
      <w:r w:rsidR="00874DA6">
        <w:fldChar w:fldCharType="begin"/>
      </w:r>
      <w:r w:rsidR="00874DA6">
        <w:instrText xml:space="preserve"> ADDIN PAPERS2_CITATIONS &lt;citation&gt;&lt;uuid&gt;EC0473D7-F377-4DB2-9E55-126D3EBCF88A&lt;/uuid&gt;&lt;priority&gt;0&lt;/priority&gt;&lt;publications&gt;&lt;publication&gt;&lt;volume&gt;3&lt;/volume&gt;&lt;publication_date&gt;99199612001200000000220000&lt;/publication_date&gt;&lt;number&gt;12&lt;/number&gt;&lt;startpage&gt;1081&lt;/startpage&gt;&lt;title&gt;Challenging dogma--analgesia in abdominal pain.&lt;/title&gt;&lt;uuid&gt;ECF76961-8CC4-46B3-B8FF-B99BA451EA49&lt;/uuid&gt;&lt;subtype&gt;400&lt;/subtype&gt;&lt;endpage&gt;1082&lt;/endpage&gt;&lt;type&gt;400&lt;/type&gt;&lt;url&gt;http://eutils.ncbi.nlm.nih.gov/entrez/eutils/elink.fcgi?dbfrom=pubmed&amp;amp;id=8959157&amp;amp;retmode=ref&amp;amp;cmd=prlinks&lt;/url&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D&lt;/firstName&gt;&lt;middleNames&gt;M&lt;/middleNames&gt;&lt;lastName&gt;Yealy&lt;/lastName&gt;&lt;/author&gt;&lt;author&gt;&lt;firstName&gt;K&lt;/firstName&gt;&lt;middleNames&gt;S&lt;/middleNames&gt;&lt;lastName&gt;O'Toole&lt;/lastName&gt;&lt;/author&gt;&lt;/authors&gt;&lt;/publication&gt;&lt;/publications&gt;&lt;cites&gt;&lt;/cites&gt;&lt;/citation&gt;</w:instrText>
      </w:r>
      <w:r w:rsidR="00874DA6">
        <w:fldChar w:fldCharType="separate"/>
      </w:r>
      <w:r w:rsidR="00874DA6">
        <w:rPr>
          <w:rFonts w:ascii="Calibri" w:hAnsi="Calibri" w:cs="Calibri"/>
          <w:lang w:val="en-US"/>
        </w:rPr>
        <w:t>{Yealy:1996wq}</w:t>
      </w:r>
      <w:r w:rsidR="00874DA6">
        <w:fldChar w:fldCharType="end"/>
      </w:r>
      <w:bookmarkStart w:id="26" w:name="_GoBack"/>
      <w:bookmarkEnd w:id="26"/>
    </w:p>
    <w:p w14:paraId="1CDFE331" w14:textId="77777777" w:rsidR="004604CC" w:rsidRDefault="004604CC" w:rsidP="004604CC"/>
    <w:p w14:paraId="410E21D0" w14:textId="3BF3644D" w:rsidR="00687259" w:rsidRDefault="004604CC" w:rsidP="00687259">
      <w:pPr>
        <w:rPr>
          <w:ins w:id="27" w:author="Windows User" w:date="2016-12-02T11:49:00Z"/>
        </w:rPr>
      </w:pPr>
      <w:ins w:id="28" w:author="Windows User" w:date="2016-12-02T11:49:00Z">
        <w:r>
          <w:t xml:space="preserve">Different physicians presented with the same clinical presentation may </w:t>
        </w:r>
      </w:ins>
      <w:ins w:id="29" w:author="Windows User" w:date="2016-11-28T13:43:00Z">
        <w:r w:rsidR="001D1E03">
          <w:t>make widely disparate decisions about treat</w:t>
        </w:r>
      </w:ins>
      <w:ins w:id="30" w:author="Windows User" w:date="2016-11-28T13:44:00Z">
        <w:r w:rsidR="001D1E03">
          <w:t>ments for</w:t>
        </w:r>
      </w:ins>
      <w:del w:id="31" w:author="Windows User" w:date="2016-11-28T13:43:00Z">
        <w:r w:rsidDel="001D1E03">
          <w:delText>decide to give widely varying treatments for</w:delText>
        </w:r>
      </w:del>
      <w:ins w:id="32" w:author="Windows User" w:date="2016-12-02T11:49:00Z">
        <w:r>
          <w:t xml:space="preserve"> a</w:t>
        </w:r>
        <w:r w:rsidR="0076740A">
          <w:t>cute pain</w:t>
        </w:r>
        <w:r>
          <w:t>.</w:t>
        </w:r>
      </w:ins>
      <w:r w:rsidR="00E5649C">
        <w:fldChar w:fldCharType="begin"/>
      </w:r>
      <w:r w:rsidR="00E009D3">
        <w:instrText xml:space="preserve"> ADDIN PAPERS2_CITATIONS &lt;citation&gt;&lt;uuid&gt;0158150D-23FC-4782-9868-225D01BBB509&lt;/uuid&gt;&lt;priority&gt;0&lt;/priority&gt;&lt;publications&gt;&lt;publication&gt;&lt;uuid&gt;50ACA007-6DA3-4D6A-8F9D-9E0FB602F57A&lt;/uuid&gt;&lt;volume&gt;43&lt;/volume&gt;&lt;doi&gt;10.1016/j.annemergmed.2003.10.043&lt;/doi&gt;&lt;startpage&gt;483&lt;/startpage&gt;&lt;publication_date&gt;99200404001200000000220000&lt;/publication_date&gt;&lt;url&gt;http://linkinghub.elsevier.com/retrieve/pii/S0196064403011284&lt;/url&gt;&lt;citekey&gt;&lt;/citekey&gt;&lt;type&gt;400&lt;/type&gt;&lt;title&gt;Variability in emergency physician decisionmaking about prescribing opioid analgesics&lt;/title&gt;&lt;number&gt;4&lt;/number&gt;&lt;subtype&gt;400&lt;/subtype&gt;&lt;endpage&gt;493&lt;/endpage&gt;&lt;bundle&gt;&lt;publication&gt;&lt;publisher&gt;American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Joshua&lt;/firstName&gt;&lt;middleNames&gt;H&lt;/middleNames&gt;&lt;lastName&gt;Tamayo-Sarver&lt;/lastName&gt;&lt;/author&gt;&lt;author&gt;&lt;firstName&gt;Neal&lt;/firstName&gt;&lt;middleNames&gt;V&lt;/middleNames&gt;&lt;lastName&gt;Dawson&lt;/lastName&gt;&lt;/author&gt;&lt;author&gt;&lt;firstName&gt;Rita&lt;/firstName&gt;&lt;middleNames&gt;K&lt;/middleNames&gt;&lt;lastName&gt;Cydulka&lt;/lastName&gt;&lt;/author&gt;&lt;author&gt;&lt;firstName&gt;Robert&lt;/firstName&gt;&lt;middleNames&gt;S&lt;/middleNames&gt;&lt;lastName&gt;Wigton&lt;/lastName&gt;&lt;/author&gt;&lt;author&gt;&lt;firstName&gt;David&lt;/firstName&gt;&lt;middleNames&gt;W&lt;/middleNames&gt;&lt;lastName&gt;Baker&lt;/lastName&gt;&lt;/author&gt;&lt;/authors&gt;&lt;/publication&gt;&lt;/publications&gt;&lt;cites&gt;&lt;/cites&gt;&lt;/citation&gt;</w:instrText>
      </w:r>
      <w:r w:rsidR="00E5649C">
        <w:fldChar w:fldCharType="separate"/>
      </w:r>
      <w:r w:rsidR="00E5649C">
        <w:rPr>
          <w:rFonts w:ascii="Calibri" w:hAnsi="Calibri" w:cs="Calibri"/>
          <w:lang w:val="en-US"/>
        </w:rPr>
        <w:t>{TamayoSarver:2004jw}</w:t>
      </w:r>
      <w:r w:rsidR="00E5649C">
        <w:fldChar w:fldCharType="end"/>
      </w:r>
      <w:ins w:id="33" w:author="Windows User" w:date="2016-12-02T11:49:00Z">
        <w:r>
          <w:t xml:space="preserve"> </w:t>
        </w:r>
      </w:ins>
      <w:ins w:id="34" w:author="Windows User" w:date="2016-11-28T13:50:00Z">
        <w:r w:rsidR="00687259">
          <w:t xml:space="preserve">Even within the same clinical setting, the treatment of pain varies widely among clinicians, </w:t>
        </w:r>
        <w:r w:rsidR="00687259">
          <w:t xml:space="preserve">both in </w:t>
        </w:r>
      </w:ins>
      <w:r w:rsidR="00750701">
        <w:t>emergency medical services</w:t>
      </w:r>
      <w:r w:rsidR="003B1E6A">
        <w:fldChar w:fldCharType="begin"/>
      </w:r>
      <w:r w:rsidR="00E009D3">
        <w:instrText xml:space="preserve"> ADDIN PAPERS2_CITATIONS &lt;citation&gt;&lt;uuid&gt;05F6179B-B943-4331-BBBC-B7FE8E63811C&lt;/uuid&gt;&lt;priority&gt;0&lt;/priority&gt;&lt;publications&gt;&lt;publication&gt;&lt;uuid&gt;334155A2-E3FF-4557-8300-377C5DA3BEE0&lt;/uuid&gt;&lt;volume&gt;110&lt;/volume&gt;&lt;doi&gt;10.1093/bja/aes355&lt;/doi&gt;&lt;startpage&gt;96&lt;/startpage&gt;&lt;publication_date&gt;99201301001200000000220000&lt;/publication_date&gt;&lt;url&gt;http://eutils.ncbi.nlm.nih.gov/entrez/eutils/elink.fcgi?dbfrom=pubmed&amp;amp;id=23059961&amp;amp;retmode=ref&amp;amp;cmd=prlinks&lt;/url&gt;&lt;citekey&gt;Albrecht:2013dv&lt;/citekey&gt;&lt;type&gt;400&lt;/type&gt;&lt;title&gt;Undertreatment of acute pain (oligoanalgesia) and medical practice variation in prehospital analgesia of adult trauma patients: a 10 yr retrospective study.&lt;/title&gt;&lt;institution&gt;Department of Anaesthesiology, Lausanne University Hospital, Bugnon 46, 1011 Lausanne, Switzerland.&lt;/institution&gt;&lt;number&gt;1&lt;/number&gt;&lt;subtype&gt;400&lt;/subtype&gt;&lt;endpage&gt;106&lt;/endpage&gt;&lt;bundle&gt;&lt;publication&gt;&lt;title&gt;British journal of anaesthesia&lt;/title&gt;&lt;citekey&gt;Britishjournalofanaesthesia:th&lt;/citekey&gt;&lt;type&gt;-100&lt;/type&gt;&lt;subtype&gt;-100&lt;/subtype&gt;&lt;uuid&gt;023160F8-C9D5-4317-B8FF-8271CA4D039E&lt;/uuid&gt;&lt;/publication&gt;&lt;/bundle&gt;&lt;authors&gt;&lt;author&gt;&lt;firstName&gt;E&lt;/firstName&gt;&lt;lastName&gt;Albrecht&lt;/lastName&gt;&lt;/author&gt;&lt;author&gt;&lt;firstName&gt;P&lt;/firstName&gt;&lt;lastName&gt;Taffe&lt;/lastName&gt;&lt;/author&gt;&lt;author&gt;&lt;firstName&gt;B&lt;/firstName&gt;&lt;lastName&gt;Yersin&lt;/lastName&gt;&lt;/author&gt;&lt;author&gt;&lt;firstName&gt;P&lt;/firstName&gt;&lt;lastName&gt;Schoettker&lt;/lastName&gt;&lt;/author&gt;&lt;author&gt;&lt;firstName&gt;I&lt;/firstName&gt;&lt;lastName&gt;Decosterd&lt;/lastName&gt;&lt;/author&gt;&lt;author&gt;&lt;firstName&gt;O&lt;/firstName&gt;&lt;lastName&gt;Hugli&lt;/lastName&gt;&lt;/author&gt;&lt;/authors&gt;&lt;/publication&gt;&lt;/publications&gt;&lt;cites&gt;&lt;/cites&gt;&lt;/citation&gt;</w:instrText>
      </w:r>
      <w:r w:rsidR="003B1E6A">
        <w:fldChar w:fldCharType="separate"/>
      </w:r>
      <w:r w:rsidR="003B1E6A">
        <w:rPr>
          <w:rFonts w:ascii="Calibri" w:hAnsi="Calibri" w:cs="Calibri"/>
          <w:lang w:val="en-US"/>
        </w:rPr>
        <w:t>{Albrecht:2013dv}</w:t>
      </w:r>
      <w:r w:rsidR="003B1E6A">
        <w:fldChar w:fldCharType="end"/>
      </w:r>
      <w:ins w:id="35" w:author="Windows User" w:date="2016-12-02T11:49:00Z">
        <w:r w:rsidR="00687259">
          <w:rPr>
            <w:rStyle w:val="CommentReference"/>
          </w:rPr>
          <w:commentReference w:id="36"/>
        </w:r>
      </w:ins>
      <w:ins w:id="37" w:author="Windows User" w:date="2016-11-28T13:50:00Z">
        <w:r w:rsidR="00687259">
          <w:t xml:space="preserve"> and in the emergency department setting.</w:t>
        </w:r>
      </w:ins>
      <w:r w:rsidR="00843BC3">
        <w:fldChar w:fldCharType="begin"/>
      </w:r>
      <w:r w:rsidR="00E009D3">
        <w:instrText xml:space="preserve"> ADDIN PAPERS2_CITATIONS &lt;citation&gt;&lt;uuid&gt;56455772-306E-4EA0-96CA-12B66B0306E5&lt;/uuid&gt;&lt;priority&gt;0&lt;/priority&gt;&lt;publications&gt;&lt;publication&gt;&lt;uuid&gt;A799CFF8-1BFE-466B-9760-43772389848A&lt;/uuid&gt;&lt;volume&gt;32&lt;/volume&gt;&lt;doi&gt;10.1016/j.jen.2006.01.010&lt;/doi&gt;&lt;startpage&gt;219&lt;/startpage&gt;&lt;publication_date&gt;99200606001200000000220000&lt;/publication_date&gt;&lt;url&gt;http://linkinghub.elsevier.com/retrieve/pii/S0099176706000626&lt;/url&gt;&lt;citekey&gt;&lt;/citekey&gt;&lt;type&gt;400&lt;/type&gt;&lt;title&gt;Disparities in analgesia and opioid prescribing practices for patients with musculoskeletal pain in the emergency department.&lt;/title&gt;&lt;institution&gt;University of Mobile School of Nursing, Alabama, USA. knkansas@hotmail.com&lt;/institution&gt;&lt;number&gt;3&lt;/number&gt;&lt;subtype&gt;400&lt;/subtype&gt;&lt;endpage&gt;224&lt;/endpage&gt;&lt;bundle&gt;&lt;publication&gt;&lt;publisher&gt;Emergency Department, Presbyterian Hospital of Dallas, Dallas, TX, USA. Kmp63052@aol.com&lt;/publisher&gt;&lt;title&gt;Journal of emergency nursing: JEN : official publication of the Emergency Department Nurses Association&lt;/title&gt;&lt;citekey&gt;JournalofemergencynursingJENofficialpublicationoftheEmergencyDepartmentNursesAssociation:vc&lt;/citekey&gt;&lt;type&gt;-100&lt;/type&gt;&lt;subtype&gt;-100&lt;/subtype&gt;&lt;uuid&gt;78F3F5C7-5788-4A51-9768-2701E100AB51&lt;/uuid&gt;&lt;/publication&gt;&lt;/bundle&gt;&lt;authors&gt;&lt;author&gt;&lt;firstName&gt;Janet&lt;/firstName&gt;&lt;middleNames&gt;Kaye&lt;/middleNames&gt;&lt;lastName&gt;Heins&lt;/lastName&gt;&lt;/author&gt;&lt;author&gt;&lt;firstName&gt;Alan&lt;/firstName&gt;&lt;lastName&gt;Heins&lt;/lastName&gt;&lt;/author&gt;&lt;author&gt;&lt;firstName&gt;Marianthe&lt;/firstName&gt;&lt;lastName&gt;Grammas&lt;/lastName&gt;&lt;/author&gt;&lt;author&gt;&lt;firstName&gt;Melissa&lt;/firstName&gt;&lt;lastName&gt;Costello&lt;/lastName&gt;&lt;/author&gt;&lt;author&gt;&lt;firstName&gt;Kun&lt;/firstName&gt;&lt;lastName&gt;Huang&lt;/lastName&gt;&lt;/author&gt;&lt;author&gt;&lt;firstName&gt;Satya&lt;/firstName&gt;&lt;lastName&gt;Mishra&lt;/lastName&gt;&lt;/author&gt;&lt;/authors&gt;&lt;/publication&gt;&lt;/publications&gt;&lt;cites&gt;&lt;/cites&gt;&lt;/citation&gt;</w:instrText>
      </w:r>
      <w:r w:rsidR="00843BC3">
        <w:fldChar w:fldCharType="separate"/>
      </w:r>
      <w:r w:rsidR="00843BC3">
        <w:rPr>
          <w:rFonts w:ascii="Calibri" w:hAnsi="Calibri" w:cs="Calibri"/>
          <w:lang w:val="en-US"/>
        </w:rPr>
        <w:t>{Heins:2006gb}</w:t>
      </w:r>
      <w:r w:rsidR="00843BC3">
        <w:fldChar w:fldCharType="end"/>
      </w:r>
    </w:p>
    <w:p w14:paraId="2D7E9F27" w14:textId="4FD6E26B" w:rsidR="00687259" w:rsidRDefault="00687259" w:rsidP="004604CC">
      <w:pPr>
        <w:rPr>
          <w:ins w:id="38" w:author="Windows User" w:date="2016-11-28T13:49:00Z"/>
        </w:rPr>
      </w:pPr>
    </w:p>
    <w:p w14:paraId="0C22DEA0" w14:textId="77777777" w:rsidR="00687259" w:rsidRDefault="00687259" w:rsidP="004604CC">
      <w:pPr>
        <w:rPr>
          <w:ins w:id="39" w:author="Windows User" w:date="2016-11-28T13:49:00Z"/>
        </w:rPr>
      </w:pPr>
    </w:p>
    <w:p w14:paraId="1D6C9462" w14:textId="0E4860E2" w:rsidR="00687259" w:rsidRDefault="00687259" w:rsidP="004604CC">
      <w:ins w:id="40" w:author="Windows User" w:date="2016-11-28T13:52:00Z">
        <w:r>
          <w:t xml:space="preserve">Factors Contributing to </w:t>
        </w:r>
      </w:ins>
      <w:ins w:id="41" w:author="Windows User" w:date="2016-11-28T13:53:00Z">
        <w:r>
          <w:t>Oligoanalgesia</w:t>
        </w:r>
      </w:ins>
    </w:p>
    <w:p w14:paraId="26B0AFA1" w14:textId="77777777" w:rsidR="00843BC3" w:rsidRDefault="00843BC3" w:rsidP="004604CC">
      <w:pPr>
        <w:rPr>
          <w:ins w:id="42" w:author="Windows User" w:date="2016-11-28T13:52:00Z"/>
        </w:rPr>
      </w:pPr>
    </w:p>
    <w:p w14:paraId="4A0EF9EC" w14:textId="146F0D98" w:rsidR="00687259" w:rsidRDefault="00687259" w:rsidP="00687259">
      <w:pPr>
        <w:rPr>
          <w:ins w:id="43" w:author="Windows User" w:date="2016-11-28T13:55:00Z"/>
        </w:rPr>
      </w:pPr>
      <w:ins w:id="44" w:author="Windows User" w:date="2016-11-28T13:53:00Z">
        <w:r>
          <w:t xml:space="preserve">A number of factors have been identified as contributing to oligoanalgesia. These include </w:t>
        </w:r>
      </w:ins>
      <w:del w:id="45" w:author="Windows User" w:date="2016-11-28T13:54:00Z">
        <w:r w:rsidR="004604CC" w:rsidDel="00687259">
          <w:delText xml:space="preserve">Factors such as </w:delText>
        </w:r>
      </w:del>
      <w:ins w:id="46" w:author="Windows User" w:date="2016-12-02T11:49:00Z">
        <w:r w:rsidR="004604CC">
          <w:t xml:space="preserve">lack of clinician education about </w:t>
        </w:r>
      </w:ins>
      <w:ins w:id="47" w:author="Windows User" w:date="2016-11-28T13:54:00Z">
        <w:r>
          <w:t>how to manage pain</w:t>
        </w:r>
      </w:ins>
      <w:del w:id="48" w:author="Windows User" w:date="2016-11-28T13:54:00Z">
        <w:r w:rsidR="004604CC" w:rsidDel="00687259">
          <w:delText>the management of pain</w:delText>
        </w:r>
      </w:del>
      <w:ins w:id="49" w:author="Windows User" w:date="2016-12-02T11:49:00Z">
        <w:r w:rsidR="004604CC">
          <w:t xml:space="preserve">; treatment of pain not being included in quality improvement initiatives; fears of </w:t>
        </w:r>
      </w:ins>
      <w:ins w:id="50" w:author="Windows User" w:date="2016-11-28T13:44:00Z">
        <w:r w:rsidR="001D1E03">
          <w:t>patients becoming addicted to or abusing</w:t>
        </w:r>
      </w:ins>
      <w:del w:id="51" w:author="Windows User" w:date="2016-11-28T13:44:00Z">
        <w:r w:rsidR="004604CC" w:rsidDel="001D1E03">
          <w:delText>addiction and abuse of</w:delText>
        </w:r>
      </w:del>
      <w:ins w:id="52" w:author="Windows User" w:date="2016-12-02T11:49:00Z">
        <w:r w:rsidR="004604CC">
          <w:t xml:space="preserve"> opioids; concerns over side effects, such as nausea, vomiting, respiratory depression, or hypotension; and differential treatment </w:t>
        </w:r>
      </w:ins>
      <w:ins w:id="53" w:author="Windows User" w:date="2016-11-28T13:45:00Z">
        <w:r w:rsidR="001D1E03">
          <w:t xml:space="preserve">according </w:t>
        </w:r>
      </w:ins>
      <w:ins w:id="54" w:author="Windows User" w:date="2016-12-02T11:49:00Z">
        <w:r w:rsidR="004604CC">
          <w:t>to members</w:t>
        </w:r>
      </w:ins>
      <w:ins w:id="55" w:author="Windows User" w:date="2016-11-28T13:45:00Z">
        <w:r w:rsidR="001D1E03">
          <w:t>hip in</w:t>
        </w:r>
      </w:ins>
      <w:del w:id="56" w:author="Windows User" w:date="2016-11-28T13:45:00Z">
        <w:r w:rsidR="004604CC" w:rsidDel="001D1E03">
          <w:delText xml:space="preserve"> of</w:delText>
        </w:r>
      </w:del>
      <w:ins w:id="57" w:author="Windows User" w:date="2016-12-02T11:49:00Z">
        <w:r w:rsidR="004604CC">
          <w:t xml:space="preserve"> racial and ethnic groups contribute to the undertreatment of pa</w:t>
        </w:r>
        <w:r w:rsidR="004821F0">
          <w:t>in</w:t>
        </w:r>
      </w:ins>
      <w:r w:rsidR="004952F5">
        <w:t>.</w:t>
      </w:r>
      <w:r w:rsidR="004952F5">
        <w:fldChar w:fldCharType="begin"/>
      </w:r>
      <w:r w:rsidR="00E009D3">
        <w:instrText xml:space="preserve"> ADDIN PAPERS2_CITATIONS &lt;citation&gt;&lt;uuid&gt;CD82EDAF-75EC-4B3D-B034-793997E8F7E7&lt;/uuid&gt;&lt;priority&gt;0&lt;/priority&gt;&lt;publications&gt;&lt;publication&gt;&lt;uuid&gt;3BB6F750-DE47-48FA-9CD6-4C7EE2C6D551&lt;/uuid&gt;&lt;volume&gt;13&lt;/volume&gt;&lt;doi&gt;10.1197/j.aem.2005.08.008&lt;/doi&gt;&lt;startpage&gt;140&lt;/startpage&gt;&lt;publication_date&gt;99200602001200000000220000&lt;/publication_date&gt;&lt;url&gt;http://doi.wiley.com/10.1197/j.aem.2005.08.008&lt;/url&gt;&lt;type&gt;400&lt;/type&gt;&lt;title&gt;Patient and physician perceptions as risk factors for oligoanalgesia: a prospective observational study of the relief of pain in the emergency department.&lt;/title&gt;&lt;institution&gt;Department of Emergency Medicine, Hennepin County Medical Center, Minneapolis, MN 55415, USA. miner015@umn.edu&lt;/institution&gt;&lt;number&gt;2&lt;/number&gt;&lt;subtype&gt;400&lt;/subtype&gt;&lt;endpage&gt;146&lt;/endpage&gt;&lt;bundle&gt;&lt;publication&gt;&lt;publisher&gt;Department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James&lt;/firstName&gt;&lt;lastName&gt;Miner&lt;/lastName&gt;&lt;/author&gt;&lt;author&gt;&lt;firstName&gt;Michelle&lt;/firstName&gt;&lt;middleNames&gt;H&lt;/middleNames&gt;&lt;lastName&gt;Biros&lt;/lastName&gt;&lt;/author&gt;&lt;author&gt;&lt;firstName&gt;Arleigh&lt;/firstName&gt;&lt;lastName&gt;Trainor&lt;/lastName&gt;&lt;/author&gt;&lt;author&gt;&lt;firstName&gt;Daniel&lt;/firstName&gt;&lt;lastName&gt;Hubbard&lt;/lastName&gt;&lt;/author&gt;&lt;author&gt;&lt;firstName&gt;Maryam&lt;/firstName&gt;&lt;lastName&gt;Beltram&lt;/lastName&gt;&lt;/author&gt;&lt;/authors&gt;&lt;/publication&gt;&lt;/publications&gt;&lt;cites&gt;&lt;/cites&gt;&lt;/citation&gt;</w:instrText>
      </w:r>
      <w:r w:rsidR="004952F5">
        <w:fldChar w:fldCharType="separate"/>
      </w:r>
      <w:r w:rsidR="004952F5">
        <w:rPr>
          <w:rFonts w:ascii="Calibri" w:hAnsi="Calibri" w:cs="Calibri"/>
          <w:lang w:val="en-US"/>
        </w:rPr>
        <w:t>{Miner:2006ie}</w:t>
      </w:r>
      <w:r w:rsidR="004952F5">
        <w:fldChar w:fldCharType="end"/>
      </w:r>
      <w:r w:rsidR="00896763">
        <w:t xml:space="preserve"> C</w:t>
      </w:r>
      <w:ins w:id="58" w:author="Windows User" w:date="2016-11-28T13:55:00Z">
        <w:r>
          <w:t>aregivers’ attitudes, such as the belief that pain is an accepted part of the process of disease and that patients pain experience is not valid, also contribute to oligoanalgesia.</w:t>
        </w:r>
      </w:ins>
      <w:r w:rsidR="00896763">
        <w:fldChar w:fldCharType="begin"/>
      </w:r>
      <w:r w:rsidR="00E009D3">
        <w:instrText xml:space="preserve"> ADDIN PAPERS2_CITATIONS &lt;citation&gt;&lt;uuid&gt;207C2AA9-B539-4A0B-A4B7-950D4330FCE7&lt;/uuid&gt;&lt;priority&gt;0&lt;/priority&gt;&lt;publications&gt;&lt;publication&gt;&lt;uuid&gt;659121D9-A021-4DD7-AE16-DE4BE5CF8D16&lt;/uuid&gt;&lt;volume&gt;25&lt;/volume&gt;&lt;doi&gt;10.1111/1742-6723.12054&lt;/doi&gt;&lt;startpage&gt;110&lt;/startpage&gt;&lt;publication_date&gt;99201304001200000000220000&lt;/publication_date&gt;&lt;url&gt;http://eutils.ncbi.nlm.nih.gov/entrez/eutils/elink.fcgi?dbfrom=pubmed&amp;amp;id=23560958&amp;amp;retmode=ref&amp;amp;cmd=prlinks&lt;/url&gt;&lt;citekey&gt;&lt;/citekey&gt;&lt;type&gt;400&lt;/type&gt;&lt;title&gt;Why is improving pain care so hard?&lt;/title&gt;&lt;number&gt;2&lt;/number&gt;&lt;subtype&gt;400&lt;/subtype&gt;&lt;endpage&gt;111&lt;/endpage&gt;&lt;bundle&gt;&lt;publication&gt;&lt;title&gt;Emergency Medicine Australasia&lt;/title&gt;&lt;citekey&gt;EmergMedAustralas:uh&lt;/citekey&gt;&lt;type&gt;-100&lt;/type&gt;&lt;subtype&gt;-100&lt;/subtype&gt;&lt;uuid&gt;F491F314-284D-4ABC-A125-89F5FD9C96D8&lt;/uuid&gt;&lt;/publication&gt;&lt;/bundle&gt;&lt;authors&gt;&lt;author&gt;&lt;firstName&gt;James&lt;/firstName&gt;&lt;lastName&gt;Ducharme&lt;/lastName&gt;&lt;/author&gt;&lt;/authors&gt;&lt;/publication&gt;&lt;/publications&gt;&lt;cites&gt;&lt;/cites&gt;&lt;/citation&gt;</w:instrText>
      </w:r>
      <w:r w:rsidR="00896763">
        <w:fldChar w:fldCharType="separate"/>
      </w:r>
      <w:r w:rsidR="00896763">
        <w:rPr>
          <w:rFonts w:ascii="Calibri" w:hAnsi="Calibri" w:cs="Calibri"/>
          <w:lang w:val="en-US"/>
        </w:rPr>
        <w:t>{Ducharme:2013bp}</w:t>
      </w:r>
      <w:r w:rsidR="00896763">
        <w:fldChar w:fldCharType="end"/>
      </w:r>
    </w:p>
    <w:p w14:paraId="4221C445" w14:textId="77777777" w:rsidR="004604CC" w:rsidRDefault="004604CC" w:rsidP="004604CC"/>
    <w:p w14:paraId="7D1351A0" w14:textId="77777777" w:rsidR="00BA5D54" w:rsidRDefault="00687259" w:rsidP="005248FF">
      <w:ins w:id="59" w:author="Windows User" w:date="2016-11-28T13:55:00Z">
        <w:r>
          <w:t>One common concern about providing adequate treatment for acute pain</w:t>
        </w:r>
      </w:ins>
      <w:ins w:id="60" w:author="Windows User" w:date="2016-11-28T13:56:00Z">
        <w:r>
          <w:t xml:space="preserve"> is that such treatment</w:t>
        </w:r>
      </w:ins>
      <w:del w:id="61" w:author="Windows User" w:date="2016-11-28T13:56:00Z">
        <w:r w:rsidR="004604CC" w:rsidDel="00687259">
          <w:delText>The concern that treating acute pain</w:delText>
        </w:r>
      </w:del>
      <w:ins w:id="62" w:author="Windows User" w:date="2016-12-02T11:49:00Z">
        <w:r w:rsidR="004604CC">
          <w:t xml:space="preserve"> may delay diagnosis and surgical treatment and lead to subsequent complications ha</w:t>
        </w:r>
      </w:ins>
      <w:ins w:id="63" w:author="Windows User" w:date="2016-11-28T13:45:00Z">
        <w:r w:rsidR="001D1E03">
          <w:t>s</w:t>
        </w:r>
      </w:ins>
      <w:del w:id="64" w:author="Windows User" w:date="2016-11-28T13:45:00Z">
        <w:r w:rsidR="004604CC" w:rsidDel="001D1E03">
          <w:delText>d</w:delText>
        </w:r>
      </w:del>
      <w:ins w:id="65" w:author="Windows User" w:date="2016-12-02T11:49:00Z">
        <w:r w:rsidR="004604CC">
          <w:t xml:space="preserve"> been address</w:t>
        </w:r>
      </w:ins>
      <w:r w:rsidR="002A14C5">
        <w:t xml:space="preserve">ed in </w:t>
      </w:r>
      <w:r w:rsidR="00E62120">
        <w:t>three systema</w:t>
      </w:r>
      <w:r w:rsidR="00120453">
        <w:t>tic reviews, which all conclude</w:t>
      </w:r>
      <w:r w:rsidR="00E62120">
        <w:t xml:space="preserve"> that</w:t>
      </w:r>
      <w:r w:rsidR="00120453">
        <w:t xml:space="preserve"> treatment of acute pain does not lead to these problems.</w:t>
      </w:r>
      <w:r w:rsidR="00DF3B2C">
        <w:fldChar w:fldCharType="begin"/>
      </w:r>
      <w:r w:rsidR="00DF3B2C">
        <w:instrText xml:space="preserve"> ADDIN PAPERS2_CITATIONS &lt;citation&gt;&lt;uuid&gt;ECB50966-75B0-4FC4-B4EA-7A4BB6F658A2&lt;/uuid&gt;&lt;priority&gt;0&lt;/priority&gt;&lt;publications&gt;&lt;publication&gt;&lt;uuid&gt;6D359809-08D2-4AAE-A9D5-11AE0F78F2E9&lt;/uuid&gt;&lt;volume&gt;21&lt;/volume&gt;&lt;accepted_date&gt;99201406241200000000222000&lt;/accepted_date&gt;&lt;subtitle&gt;La Analgesia con Opiáceos en el Dolor Abdominal Agudo en Niños: Una Revisión Sistemática y Metanálisis.&lt;/subtitle&gt;&lt;doi&gt;10.1111/acem.12509&lt;/doi&gt;&lt;revision_date&gt;99201406181200000000222000&lt;/revision_date&gt;&lt;startpage&gt;1183&lt;/startpage&gt;&lt;publication_date&gt;99201411001200000000220000&lt;/publication_date&gt;&lt;url&gt;http://eutils.ncbi.nlm.nih.gov/entrez/eutils/elink.fcgi?dbfrom=pubmed&amp;amp;id=25377394&amp;amp;retmode=ref&amp;amp;cmd=prlinks&lt;/url&gt;&lt;citekey&gt;&lt;/citekey&gt;&lt;type&gt;400&lt;/type&gt;&lt;title&gt;Opioid Analgesia for Acute Abdominal Pain in Children: A Systematic Review and Meta-analysis.&lt;/title&gt;&lt;submission_date&gt;99201405041200000000222000&lt;/submission_date&gt;&lt;number&gt;11&lt;/number&gt;&lt;institution&gt;The Division of Emergency Medicine, Schulich School of Medicine and Dentistry, Western University, London, Ontario, Canada; The Department of Paediatrics, Schulich School of Medicine and Dentistry, Western University, London, Ontario, Canada.&lt;/institution&gt;&lt;subtype&gt;400&lt;/subtype&gt;&lt;endpage&gt;1192&lt;/endpage&gt;&lt;bundle&gt;&lt;publication&gt;&lt;publisher&gt;Department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Naveen&lt;/firstName&gt;&lt;lastName&gt;Poonai&lt;/lastName&gt;&lt;/author&gt;&lt;author&gt;&lt;firstName&gt;David&lt;/firstName&gt;&lt;lastName&gt;Paskar&lt;/lastName&gt;&lt;/author&gt;&lt;author&gt;&lt;firstName&gt;Shauna-Lee&lt;/firstName&gt;&lt;lastName&gt;Konrad&lt;/lastName&gt;&lt;/author&gt;&lt;author&gt;&lt;firstName&gt;Michael&lt;/firstName&gt;&lt;lastName&gt;Rieder&lt;/lastName&gt;&lt;/author&gt;&lt;author&gt;&lt;firstName&gt;Gary&lt;/firstName&gt;&lt;lastName&gt;Joubert&lt;/lastName&gt;&lt;/author&gt;&lt;author&gt;&lt;firstName&gt;Rodrick&lt;/firstName&gt;&lt;lastName&gt;Lim&lt;/lastName&gt;&lt;/author&gt;&lt;author&gt;&lt;firstName&gt;Asieh&lt;/firstName&gt;&lt;lastName&gt;Golozar&lt;/lastName&gt;&lt;/author&gt;&lt;author&gt;&lt;firstName&gt;Sefu&lt;/firstName&gt;&lt;lastName&gt;Uledi&lt;/lastName&gt;&lt;/author&gt;&lt;author&gt;&lt;firstName&gt;Andrew&lt;/firstName&gt;&lt;lastName&gt;Worster&lt;/lastName&gt;&lt;/author&gt;&lt;author&gt;&lt;firstName&gt;Samina&lt;/firstName&gt;&lt;lastName&gt;Ali&lt;/lastName&gt;&lt;/author&gt;&lt;/authors&gt;&lt;editors&gt;&lt;author&gt;&lt;firstName&gt;Alan&lt;/firstName&gt;&lt;lastName&gt;Jones&lt;/lastName&gt;&lt;/author&gt;&lt;/editors&gt;&lt;/publication&gt;&lt;/publications&gt;&lt;cites&gt;&lt;/cites&gt;&lt;/citation&gt;</w:instrText>
      </w:r>
      <w:r w:rsidR="00DF3B2C">
        <w:fldChar w:fldCharType="separate"/>
      </w:r>
      <w:r w:rsidR="00DF3B2C">
        <w:rPr>
          <w:rFonts w:ascii="Calibri" w:hAnsi="Calibri" w:cs="Calibri"/>
          <w:lang w:val="en-US"/>
        </w:rPr>
        <w:t>{Poonai:2014hv}</w:t>
      </w:r>
      <w:r w:rsidR="00DF3B2C">
        <w:fldChar w:fldCharType="end"/>
      </w:r>
      <w:r w:rsidR="00F13F05">
        <w:fldChar w:fldCharType="begin"/>
      </w:r>
      <w:r w:rsidR="00F13F05">
        <w:instrText xml:space="preserve"> ADDIN PAPERS2_CITATIONS &lt;citation&gt;&lt;uuid&gt;0ED50062-36CE-40D8-9878-F93269EB6621&lt;/uuid&gt;&lt;priority&gt;0&lt;/priority&gt;&lt;publications&gt;&lt;publication&gt;&lt;uuid&gt;EDE378A8-A3F9-4A97-AA56-2817F7C4DD74&lt;/uuid&gt;&lt;doi&gt;10.1002/14651858.CD005660.pub3&lt;/doi&gt;&lt;startpage&gt;CD005660&lt;/startpage&gt;&lt;publication_date&gt;99201100001200000000200000&lt;/publication_date&gt;&lt;url&gt;http://eutils.ncbi.nlm.nih.gov/entrez/eutils/elink.fcgi?dbfrom=pubmed&amp;amp;id=21249672&amp;amp;retmode=ref&amp;amp;cmd=prlinks&lt;/url&gt;&lt;citekey&gt;&lt;/citekey&gt;&lt;type&gt;400&lt;/type&gt;&lt;title&gt;Analgesia in patients with acute abdominal pain.&lt;/title&gt;&lt;location&gt;&amp;lt;html&amp;gt;&amp;lt;head&amp;gt;&amp;lt;meta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Surgery, Universidad de la Frontera, Manuel Montt 112, Office 408, Temuco, Chile.&lt;/institution&gt;&lt;number&gt;1&lt;/number&gt;&lt;subtype&gt;400&lt;/subtype&gt;&lt;bundle&gt;&lt;publication&gt;&lt;title&gt;Cochrane database of systematic reviews (Online)&lt;/title&gt;&lt;citekey&gt;CochranedatabaseofsystematicreviewsOnline:wx&lt;/citekey&gt;&lt;type&gt;-100&lt;/type&gt;&lt;subtype&gt;-100&lt;/subtype&gt;&lt;uuid&gt;D28C57D0-3DAF-4A66-8CF5-3CFB8B65BFBA&lt;/uuid&gt;&lt;/publication&gt;&lt;/bundle&gt;&lt;authors&gt;&lt;author&gt;&lt;firstName&gt;Carlos&lt;/firstName&gt;&lt;lastName&gt;Manterola&lt;/lastName&gt;&lt;/author&gt;&lt;author&gt;&lt;firstName&gt;Manuel&lt;/firstName&gt;&lt;lastName&gt;Vial&lt;/lastName&gt;&lt;/author&gt;&lt;author&gt;&lt;firstName&gt;Javier&lt;/firstName&gt;&lt;lastName&gt;Moraga&lt;/lastName&gt;&lt;/author&gt;&lt;author&gt;&lt;firstName&gt;Paula&lt;/firstName&gt;&lt;lastName&gt;Astudillo&lt;/lastName&gt;&lt;/author&gt;&lt;/authors&gt;&lt;/publication&gt;&lt;/publications&gt;&lt;cites&gt;&lt;/cites&gt;&lt;/citation&gt;</w:instrText>
      </w:r>
      <w:r w:rsidR="00F13F05">
        <w:fldChar w:fldCharType="separate"/>
      </w:r>
      <w:r w:rsidR="00F13F05">
        <w:rPr>
          <w:rFonts w:ascii="Calibri" w:hAnsi="Calibri" w:cs="Calibri"/>
          <w:lang w:val="en-US"/>
        </w:rPr>
        <w:t>{Manterola:2011fk}</w:t>
      </w:r>
      <w:r w:rsidR="00F13F05">
        <w:fldChar w:fldCharType="end"/>
      </w:r>
      <w:r w:rsidR="00F13F05">
        <w:fldChar w:fldCharType="begin"/>
      </w:r>
      <w:r w:rsidR="00F13F05">
        <w:instrText xml:space="preserve"> ADDIN PAPERS2_CITATIONS &lt;citation&gt;&lt;uuid&gt;78A8840F-5361-4BAE-9966-B807CBC3E2E8&lt;/uuid&gt;&lt;priority&gt;0&lt;/priority&gt;&lt;publications&gt;&lt;publication&gt;&lt;uuid&gt;560AF471-2597-48D2-A537-59F4CAFF7FBD&lt;/uuid&gt;&lt;volume&gt;296&lt;/volume&gt;&lt;doi&gt;10.1001/jama.296.14.1764&lt;/doi&gt;&lt;startpage&gt;1764&lt;/startpage&gt;&lt;publication_date&gt;99200610111200000000222000&lt;/publication_date&gt;&lt;url&gt;http://jama.jamanetwork.com/article.aspx?doi=10.1001/jama.296.14.1764&lt;/url&gt;&lt;citekey&gt;&lt;/citekey&gt;&lt;type&gt;400&lt;/type&gt;&lt;title&gt;Do opiates affect the clinical evaluation of patients with acute abdominal pain?&lt;/title&gt;&lt;publisher&gt;American Medical Association&lt;/publisher&gt;&lt;institution&gt;Department of Medicine, University of California, San Francisco, CA 94143-0131, USA. sumantr@medicine.ucsf.edu&lt;/institution&gt;&lt;number&gt;14&lt;/number&gt;&lt;subtype&gt;400&lt;/subtype&gt;&lt;endpage&gt;1774&lt;/endpage&gt;&lt;bundle&gt;&lt;publication&gt;&lt;title&gt;JAMA : the journal of the American Medical Association&lt;/title&gt;&lt;uuid&gt;E63778EF-0A79-42E9-BC4F-88418D2681DE&lt;/uuid&gt;&lt;subtype&gt;-100&lt;/subtype&gt;&lt;publisher&gt;American Medical Association&lt;/publisher&gt;&lt;type&gt;-100&lt;/type&gt;&lt;citekey&gt;JAMA:uf&lt;/citekey&gt;&lt;url&gt;http://jama.jamanetwork.com&lt;/url&gt;&lt;/publication&gt;&lt;/bundle&gt;&lt;authors&gt;&lt;author&gt;&lt;firstName&gt;Sumant&lt;/firstName&gt;&lt;middleNames&gt;R&lt;/middleNames&gt;&lt;lastName&gt;Ranji&lt;/lastName&gt;&lt;/author&gt;&lt;author&gt;&lt;firstName&gt;L&lt;/firstName&gt;&lt;middleNames&gt;Elizabeth&lt;/middleNames&gt;&lt;lastName&gt;Goldman&lt;/lastName&gt;&lt;/author&gt;&lt;author&gt;&lt;firstName&gt;David&lt;/firstName&gt;&lt;middleNames&gt;L&lt;/middleNames&gt;&lt;lastName&gt;Simel&lt;/lastName&gt;&lt;/author&gt;&lt;author&gt;&lt;firstName&gt;Kaveh&lt;/firstName&gt;&lt;middleNames&gt;G&lt;/middleNames&gt;&lt;lastName&gt;Shojania&lt;/lastName&gt;&lt;/author&gt;&lt;/authors&gt;&lt;/publication&gt;&lt;/publications&gt;&lt;cites&gt;&lt;/cites&gt;&lt;/citation&gt;</w:instrText>
      </w:r>
      <w:r w:rsidR="00F13F05">
        <w:fldChar w:fldCharType="separate"/>
      </w:r>
      <w:r w:rsidR="00F13F05">
        <w:rPr>
          <w:rFonts w:ascii="Calibri" w:hAnsi="Calibri" w:cs="Calibri"/>
          <w:lang w:val="en-US"/>
        </w:rPr>
        <w:t>{Ranji:2006ki}</w:t>
      </w:r>
      <w:r w:rsidR="00F13F05">
        <w:fldChar w:fldCharType="end"/>
      </w:r>
      <w:ins w:id="66" w:author="Windows User" w:date="2016-11-28T13:46:00Z">
        <w:r w:rsidR="001D1E03">
          <w:t xml:space="preserve"> </w:t>
        </w:r>
      </w:ins>
    </w:p>
    <w:p w14:paraId="5C4DDFCF" w14:textId="77777777" w:rsidR="00BA5D54" w:rsidRDefault="00BA5D54" w:rsidP="005248FF"/>
    <w:p w14:paraId="466C3196" w14:textId="692F72A4" w:rsidR="00BA5D54" w:rsidRDefault="004604CC" w:rsidP="004604CC">
      <w:pPr>
        <w:rPr>
          <w:del w:id="67" w:author="Windows User" w:date="2016-11-28T13:51:00Z"/>
        </w:rPr>
      </w:pPr>
      <w:del w:id="68" w:author="Windows User" w:date="2016-12-02T11:49:00Z">
        <w:r>
          <w:delText>The concern that treating acute pain may delay diagnosis and surgical treatment and lead to subsequent complications had been addressed: reviews addressing these concerns are summarized below.</w:delText>
        </w:r>
        <w:r w:rsidR="00151846">
          <w:fldChar w:fldCharType="begin"/>
        </w:r>
        <w:r w:rsidR="00151846">
          <w:delInstrText xml:space="preserve"> ADDIN PAPERS2_CITATIONS &lt;citation&gt;&lt;uuid&gt;A2554201-DBDB-422B-9E8B-BB9D03487CE7&lt;/uuid&gt;&lt;priority&gt;0&lt;/priority&gt;&lt;publications&gt;&lt;publication&gt;&lt;uuid&gt;6D359809-08D2-4AAE-A9D5-11AE0F78F2E9&lt;/uuid&gt;&lt;volume&gt;21&lt;/volume&gt;&lt;accepted_date&gt;99201406241200000000222000&lt;/accepted_date&gt;&lt;subtitle&gt;La Analgesia con Opiáceos en el Dolor Abdominal Agudo en Niños: Una Revisión Sistemática y Metanálisis.&lt;/subtitle&gt;&lt;doi&gt;10.1111/acem.12509&lt;/doi&gt;&lt;revision_date&gt;99201406181200000000222000&lt;/revision_date&gt;&lt;startpage&gt;1183&lt;/startpage&gt;&lt;publication_date&gt;99201411001200000000220000&lt;/publication_date&gt;&lt;url&gt;http://eutils.ncbi.nlm.nih.gov/entrez/eutils/elink.fcgi?dbfrom=pubmed&amp;amp;id=25377394&amp;amp;retmode=ref&amp;amp;cmd=prlinks&lt;/url&gt;&lt;citekey&gt;&lt;/citekey&gt;&lt;type&gt;400&lt;/type&gt;&lt;title&gt;Opioid Analgesia for Acute Abdominal Pain in Children: A Systematic Review and Meta-analysis.&lt;/title&gt;&lt;submission_date&gt;99201405041200000000222000&lt;/submission_date&gt;&lt;number&gt;11&lt;/number&gt;&lt;institution&gt;The Division of Emergency Medicine, Schulich School of Medicine and Dentistry, Western University, London, Ontario, Canada; The Department of Paediatrics, Schulich School of Medicine and Dentistry, Western University, London, Ontario, Canada.&lt;/institution&gt;&lt;subtype&gt;400&lt;/subtype&gt;&lt;endpage&gt;1192&lt;/endpage&gt;&lt;bundle&gt;&lt;publication&gt;&lt;publisher&gt;Department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Naveen&lt;/firstName&gt;&lt;lastName&gt;Poonai&lt;/lastName&gt;&lt;/author&gt;&lt;author&gt;&lt;firstName&gt;David&lt;/firstName&gt;&lt;lastName&gt;Paskar&lt;/lastName&gt;&lt;/author&gt;&lt;author&gt;&lt;firstName&gt;Shauna-Lee&lt;/firstName&gt;&lt;lastName&gt;Konrad&lt;/lastName&gt;&lt;/author&gt;&lt;author&gt;&lt;firstName&gt;Michael&lt;/firstName&gt;&lt;lastName&gt;Rieder&lt;/lastName&gt;&lt;/author&gt;&lt;author&gt;&lt;firstName&gt;Gary&lt;/firstName&gt;&lt;lastName&gt;Joubert&lt;/lastName&gt;&lt;/author&gt;&lt;author&gt;&lt;firstName&gt;Rodrick&lt;/firstName&gt;&lt;lastName&gt;Lim&lt;/lastName&gt;&lt;/author&gt;&lt;author&gt;&lt;firstName&gt;Asieh&lt;/firstName&gt;&lt;lastName&gt;Golozar&lt;/lastName&gt;&lt;/author&gt;&lt;author&gt;&lt;firstName&gt;Sefu&lt;/firstName&gt;&lt;lastName&gt;Uledi&lt;/lastName&gt;&lt;/author&gt;&lt;author&gt;&lt;firstName&gt;Andrew&lt;/firstName&gt;&lt;lastName&gt;Worster&lt;/lastName&gt;&lt;/author&gt;&lt;author&gt;&lt;firstName&gt;Samina&lt;/firstName&gt;&lt;lastName&gt;Ali&lt;/lastName&gt;&lt;/author&gt;&lt;/authors&gt;&lt;editors&gt;&lt;author&gt;&lt;firstName&gt;Alan&lt;/firstName&gt;&lt;lastName&gt;Jones&lt;/lastName&gt;&lt;/author&gt;&lt;/editors&gt;&lt;/publication&gt;&lt;/publications&gt;&lt;cites&gt;&lt;/cites&gt;&lt;/citation&gt;</w:delInstrText>
        </w:r>
        <w:r w:rsidR="00151846">
          <w:fldChar w:fldCharType="separate"/>
        </w:r>
        <w:r w:rsidR="00151846">
          <w:rPr>
            <w:rFonts w:ascii="Calibri" w:hAnsi="Calibri" w:cs="Calibri"/>
            <w:lang w:val="en-US"/>
          </w:rPr>
          <w:delText>{Poonai:2014hv}</w:delText>
        </w:r>
        <w:r w:rsidR="00151846">
          <w:fldChar w:fldCharType="end"/>
        </w:r>
        <w:r w:rsidR="0080696B">
          <w:fldChar w:fldCharType="begin"/>
        </w:r>
        <w:r w:rsidR="0080696B">
          <w:delInstrText xml:space="preserve"> ADDIN PAPERS2_CITATIONS &lt;citation&gt;&lt;uuid&gt;F2F0E854-1CDF-4C84-A027-AA95077ACEEE&lt;/uuid&gt;&lt;priority&gt;0&lt;/priority&gt;&lt;publications&gt;&lt;publication&gt;&lt;uuid&gt;EDE378A8-A3F9-4A97-AA56-2817F7C4DD74&lt;/uuid&gt;&lt;doi&gt;10.1002/14651858.CD005660.pub3&lt;/doi&gt;&lt;startpage&gt;CD005660&lt;/startpage&gt;&lt;publication_date&gt;99201100001200000000200000&lt;/publication_date&gt;&lt;url&gt;http://eutils.ncbi.nlm.nih.gov/entrez/eutils/elink.fcgi?dbfrom=pubmed&amp;amp;id=21249672&amp;amp;retmode=ref&amp;amp;cmd=prlinks&lt;/url&gt;&lt;citekey&gt;&lt;/citekey&gt;&lt;type&gt;400&lt;/type&gt;&lt;title&gt;Analgesia in patients with acute abdominal pain.&lt;/title&gt;&lt;location&gt;&amp;lt;html&amp;gt;&amp;lt;head&amp;gt;&amp;lt;meta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Surgery, Universidad de la Frontera, Manuel Montt 112, Office 408, Temuco, Chile.&lt;/institution&gt;&lt;number&gt;1&lt;/number&gt;&lt;subtype&gt;400&lt;/subtype&gt;&lt;bundle&gt;&lt;publication&gt;&lt;title&gt;Cochrane database of systematic reviews (Online)&lt;/title&gt;&lt;citekey&gt;CochranedatabaseofsystematicreviewsOnline:wx&lt;/citekey&gt;&lt;type&gt;-100&lt;/type&gt;&lt;subtype&gt;-100&lt;/subtype&gt;&lt;uuid&gt;D28C57D0-3DAF-4A66-8CF5-3CFB8B65BFBA&lt;/uuid&gt;&lt;/publication&gt;&lt;/bundle&gt;&lt;authors&gt;&lt;author&gt;&lt;firstName&gt;Carlos&lt;/firstName&gt;&lt;lastName&gt;Manterola&lt;/lastName&gt;&lt;/author&gt;&lt;author&gt;&lt;firstName&gt;Manuel&lt;/firstName&gt;&lt;lastName&gt;Vial&lt;/lastName&gt;&lt;/author&gt;&lt;author&gt;&lt;firstName&gt;Javier&lt;/firstName&gt;&lt;lastName&gt;Moraga&lt;/lastName&gt;&lt;/author&gt;&lt;author&gt;&lt;firstName&gt;Paula&lt;/firstName&gt;&lt;lastName&gt;Astudillo&lt;/lastName&gt;&lt;/author&gt;&lt;/authors&gt;&lt;/publication&gt;&lt;/publications&gt;&lt;cites&gt;&lt;/cites&gt;&lt;/citation&gt;</w:delInstrText>
        </w:r>
        <w:r w:rsidR="0080696B">
          <w:fldChar w:fldCharType="separate"/>
        </w:r>
        <w:r w:rsidR="0080696B">
          <w:rPr>
            <w:rFonts w:ascii="Calibri" w:hAnsi="Calibri" w:cs="Calibri"/>
            <w:lang w:val="en-US"/>
          </w:rPr>
          <w:delText>{Manterola:2011fk}</w:delText>
        </w:r>
        <w:r w:rsidR="0080696B">
          <w:fldChar w:fldCharType="end"/>
        </w:r>
        <w:r w:rsidR="0080696B">
          <w:fldChar w:fldCharType="begin"/>
        </w:r>
        <w:r w:rsidR="0080696B">
          <w:delInstrText xml:space="preserve"> ADDIN PAPERS2_CITATIONS &lt;citation&gt;&lt;uuid&gt;28D02BF5-47E5-43F6-9BC4-1DED6596DC15&lt;/uuid&gt;&lt;priority&gt;0&lt;/priority&gt;&lt;publications&gt;&lt;publication&gt;&lt;uuid&gt;560AF471-2597-48D2-A537-59F4CAFF7FBD&lt;/uuid&gt;&lt;volume&gt;296&lt;/volume&gt;&lt;doi&gt;10.1001/jama.296.14.1764&lt;/doi&gt;&lt;startpage&gt;1764&lt;/startpage&gt;&lt;publication_date&gt;99200610111200000000222000&lt;/publication_date&gt;&lt;url&gt;http://jama.jamanetwork.com/article.aspx?doi=10.1001/jama.296.14.1764&lt;/url&gt;&lt;citekey&gt;&lt;/citekey&gt;&lt;type&gt;400&lt;/type&gt;&lt;title&gt;Do opiates affect the clinical evaluation of patients with acute abdominal pain?&lt;/title&gt;&lt;publisher&gt;American Medical Association&lt;/publisher&gt;&lt;institution&gt;Department of Medicine, University of California, San Francisco, CA 94143-0131, USA. sumantr@medicine.ucsf.edu&lt;/institution&gt;&lt;number&gt;14&lt;/number&gt;&lt;subtype&gt;400&lt;/subtype&gt;&lt;endpage&gt;1774&lt;/endpage&gt;&lt;bundle&gt;&lt;publication&gt;&lt;title&gt;JAMA : the journal of the American Medical Association&lt;/title&gt;&lt;uuid&gt;E63778EF-0A79-42E9-BC4F-88418D2681DE&lt;/uuid&gt;&lt;subtype&gt;-100&lt;/subtype&gt;&lt;publisher&gt;American Medical Association&lt;/publisher&gt;&lt;type&gt;-100&lt;/type&gt;&lt;citekey&gt;JAMA:uf&lt;/citekey&gt;&lt;url&gt;http://jama.jamanetwork.com&lt;/url&gt;&lt;/publication&gt;&lt;/bundle&gt;&lt;authors&gt;&lt;author&gt;&lt;firstName&gt;Sumant&lt;/firstName&gt;&lt;middleNames&gt;R&lt;/middleNames&gt;&lt;lastName&gt;Ranji&lt;/lastName&gt;&lt;/author&gt;&lt;author&gt;&lt;firstName&gt;L&lt;/firstName&gt;&lt;middleNames&gt;Elizabeth&lt;/middleNames&gt;&lt;lastName&gt;Goldman&lt;/lastName&gt;&lt;/author&gt;&lt;author&gt;&lt;firstName&gt;David&lt;/firstName&gt;&lt;middleNames&gt;L&lt;/middleNames&gt;&lt;lastName&gt;Simel&lt;/lastName&gt;&lt;/author&gt;&lt;author&gt;&lt;firstName&gt;Kaveh&lt;/firstName&gt;&lt;middleNames&gt;G&lt;/middleNames&gt;&lt;lastName&gt;Shojania&lt;/lastName&gt;&lt;/author&gt;&lt;/authors&gt;&lt;/publication&gt;&lt;/publications&gt;&lt;cites&gt;&lt;/cites&gt;&lt;/citation&gt;</w:delInstrText>
        </w:r>
        <w:r w:rsidR="0080696B">
          <w:fldChar w:fldCharType="separate"/>
        </w:r>
        <w:r w:rsidR="0080696B">
          <w:rPr>
            <w:rFonts w:ascii="Calibri" w:hAnsi="Calibri" w:cs="Calibri"/>
            <w:lang w:val="en-US"/>
          </w:rPr>
          <w:delText>{Ranji:2006ki}</w:delText>
        </w:r>
        <w:r w:rsidR="0080696B">
          <w:fldChar w:fldCharType="end"/>
        </w:r>
      </w:del>
    </w:p>
    <w:p w14:paraId="1C9FCC71" w14:textId="77777777" w:rsidR="004604CC" w:rsidRDefault="004604CC" w:rsidP="004604CC">
      <w:pPr>
        <w:rPr>
          <w:del w:id="69" w:author="Windows User" w:date="2016-11-28T13:51:00Z"/>
        </w:rPr>
      </w:pPr>
      <w:del w:id="70" w:author="Windows User" w:date="2016-11-28T13:51:00Z">
        <w:r>
          <w:delText xml:space="preserve"> </w:delText>
        </w:r>
      </w:del>
    </w:p>
    <w:p w14:paraId="11A1AD7A" w14:textId="77777777" w:rsidR="005248FF" w:rsidRPr="00EA0B37" w:rsidRDefault="005248FF" w:rsidP="005248FF">
      <w:pPr>
        <w:rPr>
          <w:b/>
        </w:rPr>
      </w:pPr>
      <w:r w:rsidRPr="00EA0B37">
        <w:rPr>
          <w:b/>
        </w:rPr>
        <w:t>The best outcome for research and clinical use is patient oriented: “enough pain treatment”.</w:t>
      </w:r>
    </w:p>
    <w:p w14:paraId="0288D16E" w14:textId="77777777" w:rsidR="005248FF" w:rsidRDefault="005248FF" w:rsidP="005248FF"/>
    <w:p w14:paraId="55D70D9A" w14:textId="0FF1214C" w:rsidR="005248FF" w:rsidRDefault="005248FF" w:rsidP="005248FF">
      <w:bookmarkStart w:id="71" w:name="OLE_LINK5"/>
      <w:bookmarkStart w:id="72" w:name="OLE_LINK6"/>
      <w:bookmarkStart w:id="73" w:name="OLE_LINK7"/>
      <w:r w:rsidRPr="00245588">
        <w:t>P</w:t>
      </w:r>
      <w:bookmarkStart w:id="74" w:name="OLE_LINK3"/>
      <w:bookmarkStart w:id="75" w:name="OLE_LINK4"/>
      <w:r w:rsidRPr="00245588">
        <w:t>ain is a subjective experience that, unlike temperature, pulse, blood pressure and oxygen saturation, cannot be measured by an external instrument; yet it has considered to be the "Fifth Vital Sig</w:t>
      </w:r>
      <w:r>
        <w:t>n" in medicine.</w:t>
      </w:r>
      <w:ins w:id="76" w:author="Patrick Linehan" w:date="2016-12-02T11:49:00Z">
        <w:r>
          <w:fldChar w:fldCharType="begin"/>
        </w:r>
      </w:ins>
      <w:r w:rsidR="00E009D3">
        <w:instrText xml:space="preserve"> ADDIN PAPERS2_CITATIONS &lt;citation&gt;&lt;uuid&gt;9B7C24F2-C448-4FCB-B3F4-8F89E5AC8A6A&lt;/uuid&gt;&lt;priority&gt;0&lt;/priority&gt;&lt;publications&gt;&lt;publication&gt;&lt;uuid&gt;2A9909E1-8D1F-4114-BC7B-D042C7C2AAF3&lt;/uuid&gt;&lt;volume&gt;5&lt;/volume&gt;&lt;doi&gt;10.1016/s1082-3174(96)80076-6&lt;/doi&gt;&lt;startpage&gt;85&lt;/startpage&gt;&lt;publication_date&gt;99199600001200000000200000&lt;/publication_date&gt;&lt;url&gt;http://linkinghub.elsevier.com/retrieve/pii/S1082317496800766&lt;/url&gt;&lt;citekey&gt;&lt;/citekey&gt;&lt;type&gt;400&lt;/type&gt;&lt;title&gt;APS 1995 Presidential address&lt;/title&gt;&lt;number&gt;1&lt;/number&gt;&lt;subtype&gt;400&lt;/subtype&gt;&lt;endpage&gt;88&lt;/endpage&gt;&lt;bundle&gt;&lt;publication&gt;&lt;publisher&gt;American Pain Society&lt;/publisher&gt;&lt;title&gt;Pain Forum&lt;/title&gt;&lt;type&gt;-100&lt;/type&gt;&lt;subtype&gt;-100&lt;/subtype&gt;&lt;uuid&gt;A25AF9D4-7C69-48EE-9726-02F6214B6330&lt;/uuid&gt;&lt;/publication&gt;&lt;/bundle&gt;&lt;authors&gt;&lt;author&gt;&lt;firstName&gt;James&lt;/firstName&gt;&lt;middleNames&gt;N&lt;/middleNames&gt;&lt;lastName&gt;Campbell&lt;/lastName&gt;&lt;/author&gt;&lt;/authors&gt;&lt;/publication&gt;&lt;/publications&gt;&lt;cites&gt;&lt;/cites&gt;&lt;/citation&gt;</w:instrText>
      </w:r>
      <w:ins w:id="77" w:author="Patrick Linehan" w:date="2016-12-02T11:49:00Z">
        <w:r>
          <w:fldChar w:fldCharType="separate"/>
        </w:r>
        <w:r>
          <w:rPr>
            <w:rFonts w:ascii="Calibri" w:hAnsi="Calibri" w:cs="Calibri"/>
            <w:lang w:val="en-US"/>
          </w:rPr>
          <w:t>{Campbell:1996gb}</w:t>
        </w:r>
        <w:r>
          <w:fldChar w:fldCharType="end"/>
        </w:r>
      </w:ins>
      <w:r w:rsidRPr="00245588">
        <w:t xml:space="preserve"> The intent behind designating pain this way is to promote </w:t>
      </w:r>
      <w:bookmarkEnd w:id="74"/>
      <w:bookmarkEnd w:id="75"/>
      <w:r w:rsidRPr="00245588">
        <w:t>the treatment of pain by recognizing significant abnormalities and taking action to bring these abnormalities back into an acceptable range; and to prioritize the treatment of patients in pain.</w:t>
      </w:r>
    </w:p>
    <w:bookmarkEnd w:id="71"/>
    <w:bookmarkEnd w:id="72"/>
    <w:bookmarkEnd w:id="73"/>
    <w:p w14:paraId="36319FF8" w14:textId="77777777" w:rsidR="005248FF" w:rsidRDefault="005248FF" w:rsidP="005248FF"/>
    <w:p w14:paraId="28D2C177" w14:textId="7A8BB139" w:rsidR="005248FF" w:rsidRDefault="005248FF" w:rsidP="005248FF">
      <w:ins w:id="78" w:author="Windows User" w:date="2016-12-02T11:49:00Z">
        <w:r w:rsidRPr="00771189">
          <w:t>As pain is a patient reported outcome (PRO), based on self</w:t>
        </w:r>
      </w:ins>
      <w:ins w:id="79" w:author="Windows User" w:date="2016-11-28T13:58:00Z">
        <w:r w:rsidR="006A760B">
          <w:t>-</w:t>
        </w:r>
      </w:ins>
      <w:del w:id="80" w:author="Windows User" w:date="2016-11-28T13:58:00Z">
        <w:r w:rsidRPr="00771189" w:rsidDel="006A760B">
          <w:delText xml:space="preserve"> </w:delText>
        </w:r>
      </w:del>
      <w:ins w:id="81" w:author="Windows User" w:date="2016-12-02T11:49:00Z">
        <w:r w:rsidRPr="00771189">
          <w:t>report of symptoms, pain researchers have developed methods of measuring pain so as to make an individual patient's symptoms reproducible from one time to the next, and to measure and aggregate multiple pa</w:t>
        </w:r>
        <w:r>
          <w:t xml:space="preserve">tients' intensity of pain. The </w:t>
        </w:r>
        <w:r w:rsidRPr="00771189">
          <w:t>Initiative on Methods, Measurement, and Pain Assessment in Clinical Trials (IMMPACT)] group has published recommendations for PROs in clinical trials for chronic pain,</w:t>
        </w:r>
      </w:ins>
      <w:r w:rsidR="006E2DE5" w:rsidRPr="006E2DE5">
        <w:t xml:space="preserve"> </w:t>
      </w:r>
      <w:ins w:id="82" w:author="Patrick Linehan" w:date="2016-12-02T11:49:00Z">
        <w:r w:rsidR="006E2DE5">
          <w:fldChar w:fldCharType="begin"/>
        </w:r>
        <w:r w:rsidR="006E2DE5">
          <w:instrText xml:space="preserve"> ADDIN PAPERS2_CITATIONS &lt;citation&gt;&lt;uuid&gt;31B52281-CF53-4BC4-AD8F-B5153A82D505&lt;/uuid&gt;&lt;priority&gt;0&lt;/priority&gt;&lt;publications&gt;&lt;publication&gt;&lt;uuid&gt;FA589AFC-3734-4020-986D-DA48962C913F&lt;/uuid&gt;&lt;volume&gt;125&lt;/volume&gt;&lt;accepted_date&gt;99200609181200000000222000&lt;/accepted_date&gt;&lt;doi&gt;10.1016/j.pain.2006.09.028&lt;/doi&gt;&lt;startpage&gt;208&lt;/startpage&gt;&lt;revision_date&gt;99200605221200000000222000&lt;/revision_date&gt;&lt;publication_date&gt;99200612051200000000222000&lt;/publication_date&gt;&lt;url&gt;http://eutils.ncbi.nlm.nih.gov/entrez/eutils/elink.fcgi?dbfrom=pubmed&amp;amp;id=17069973&amp;amp;retmode=ref&amp;amp;cmd=prlinks&lt;/url&gt;&lt;citekey&gt;&lt;/citekey&gt;&lt;type&gt;700&lt;/type&gt;&lt;title&gt;Developing patient-reported outcome measures for pain clinical trials: IMMPACT recommendations.&lt;/title&gt;&lt;submission_date&gt;99200601091200000000222000&lt;/submission_date&gt;&lt;number&gt;3&lt;/number&gt;&lt;institution&gt;University of Washington, Seattle, WA 98195, USA. Turkdc@u.washington.edu&lt;/institution&gt;&lt;subtype&gt;717&lt;/subtype&gt;&lt;endpage&gt;215&lt;/endpage&gt;&lt;bundle&gt;&lt;publication&gt;&lt;publisher&gt;International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Dennis&lt;/firstName&gt;&lt;middleNames&gt;C&lt;/middleNames&gt;&lt;lastName&gt;Turk&lt;/lastName&gt;&lt;/author&gt;&lt;author&gt;&lt;firstName&gt;Robert&lt;/firstName&gt;&lt;middleNames&gt;H&lt;/middleNames&gt;&lt;lastName&gt;Dworkin&lt;/lastName&gt;&lt;/author&gt;&lt;author&gt;&lt;firstName&gt;Laurie&lt;/firstName&gt;&lt;middleNames&gt;B&lt;/middleNames&gt;&lt;lastName&gt;Burke&lt;/lastName&gt;&lt;/author&gt;&lt;author&gt;&lt;firstName&gt;Richard&lt;/firstName&gt;&lt;lastName&gt;Gershon&lt;/lastName&gt;&lt;/author&gt;&lt;author&gt;&lt;firstName&gt;Margaret&lt;/firstName&gt;&lt;lastName&gt;Rothman&lt;/lastName&gt;&lt;/author&gt;&lt;author&gt;&lt;firstName&gt;Jane&lt;/firstName&gt;&lt;lastName&gt;Scott&lt;/lastName&gt;&lt;/author&gt;&lt;author&gt;&lt;firstName&gt;Robert&lt;/firstName&gt;&lt;middleNames&gt;R&lt;/middleNames&gt;&lt;lastName&gt;Allen&lt;/lastName&gt;&lt;/author&gt;&lt;author&gt;&lt;firstName&gt;J&lt;/firstName&gt;&lt;middleNames&gt;Hampton&lt;/middleNames&gt;&lt;lastName&gt;Atkinson&lt;/lastName&gt;&lt;/author&gt;&lt;author&gt;&lt;firstName&gt;Julie&lt;/firstName&gt;&lt;lastName&gt;Chandler&lt;/lastName&gt;&lt;/author&gt;&lt;author&gt;&lt;firstName&gt;Charles&lt;/firstName&gt;&lt;lastName&gt;Cleeland&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Sharon&lt;/firstName&gt;&lt;lastName&gt;Hertz&lt;/lastName&gt;&lt;/author&gt;&lt;author&gt;&lt;firstName&gt;Alejandro&lt;/firstName&gt;&lt;middleNames&gt;R&lt;/middleNames&gt;&lt;lastName&gt;Jadad&lt;/lastName&gt;&lt;/author&gt;&lt;author&gt;&lt;firstName&gt;Mark&lt;/firstName&gt;&lt;middleNames&gt;P&lt;/middleNames&gt;&lt;lastName&gt;Jensen&lt;/lastName&gt;&lt;/author&gt;&lt;author&gt;&lt;firstName&gt;David&lt;/firstName&gt;&lt;lastName&gt;Kellstein&lt;/lastName&gt;&lt;/author&gt;&lt;author&gt;&lt;firstName&gt;Robert&lt;/firstName&gt;&lt;middleNames&gt;D&lt;/middleNames&gt;&lt;lastName&gt;Kerns&lt;/lastName&gt;&lt;/author&gt;&lt;author&gt;&lt;firstName&gt;Donald&lt;/firstName&gt;&lt;middleNames&gt;C&lt;/middleNames&gt;&lt;lastName&gt;Manning&lt;/lastName&gt;&lt;/author&gt;&lt;author&gt;&lt;firstName&gt;Susan&lt;/firstName&gt;&lt;lastName&gt;Martin&lt;/lastName&gt;&lt;/author&gt;&lt;author&gt;&lt;firstName&gt;Mitchell&lt;/firstName&gt;&lt;middleNames&gt;B&lt;/middleNames&gt;&lt;lastName&gt;Max&lt;/lastName&gt;&lt;/author&gt;&lt;author&gt;&lt;firstName&gt;Michael&lt;/firstName&gt;&lt;middleNames&gt;P&lt;/middleNames&gt;&lt;lastName&gt;McDermott&lt;/lastName&gt;&lt;/author&gt;&lt;author&gt;&lt;firstName&gt;Patrick&lt;/firstName&gt;&lt;lastName&gt;McGrath&lt;/lastName&gt;&lt;/author&gt;&lt;author&gt;&lt;firstName&gt;Dwight&lt;/firstName&gt;&lt;middleNames&gt;E&lt;/middleNames&gt;&lt;lastName&gt;Moulin&lt;/lastName&gt;&lt;/author&gt;&lt;author&gt;&lt;firstName&gt;Turo&lt;/firstName&gt;&lt;lastName&gt;Nurmikko&lt;/lastName&gt;&lt;/author&gt;&lt;author&gt;&lt;firstName&gt;Steve&lt;/firstName&gt;&lt;lastName&gt;Quessy&lt;/lastName&gt;&lt;/author&gt;&lt;author&gt;&lt;firstName&gt;Srinivasa&lt;/firstName&gt;&lt;lastName&gt;Raja&lt;/lastName&gt;&lt;/author&gt;&lt;author&gt;&lt;firstName&gt;Bob&lt;/firstName&gt;&lt;middleNames&gt;A&lt;/middleNames&gt;&lt;lastName&gt;Rappaport&lt;/lastName&gt;&lt;/author&gt;&lt;author&gt;&lt;firstName&gt;Christine&lt;/firstName&gt;&lt;lastName&gt;Rauschkolb&lt;/lastName&gt;&lt;/author&gt;&lt;author&gt;&lt;firstName&gt;James&lt;/firstName&gt;&lt;middleNames&gt;P&lt;/middleNames&gt;&lt;lastName&gt;Robinson&lt;/lastName&gt;&lt;/author&gt;&lt;author&gt;&lt;firstName&gt;Mike&lt;/firstName&gt;&lt;middleNames&gt;A&lt;/middleNames&gt;&lt;lastName&gt;Royal&lt;/lastName&gt;&lt;/author&gt;&lt;author&gt;&lt;firstName&gt;Lee&lt;/firstName&gt;&lt;lastName&gt;Simon&lt;/lastName&gt;&lt;/author&gt;&lt;author&gt;&lt;firstName&gt;Joseph&lt;/firstName&gt;&lt;middleNames&gt;W&lt;/middleNames&gt;&lt;lastName&gt;Stauffer&lt;/lastName&gt;&lt;/author&gt;&lt;author&gt;&lt;firstName&gt;Gerold&lt;/firstName&gt;&lt;lastName&gt;Stucki&lt;/lastName&gt;&lt;/author&gt;&lt;author&gt;&lt;firstName&gt;Jane&lt;/firstName&gt;&lt;lastName&gt;Tollett&lt;/lastName&gt;&lt;/author&gt;&lt;author&gt;&lt;firstName&gt;Thorsten&lt;/firstName&gt;&lt;droppingParticle&gt;von&lt;/droppingParticle&gt;&lt;lastName&gt;Stein&lt;/lastName&gt;&lt;/author&gt;&lt;author&gt;&lt;firstName&gt;Mark&lt;/firstName&gt;&lt;middleNames&gt;S&lt;/middleNames&gt;&lt;lastName&gt;Wallace&lt;/lastName&gt;&lt;/author&gt;&lt;author&gt;&lt;firstName&gt;Joachim&lt;/firstName&gt;&lt;lastName&gt;Wernicke&lt;/lastName&gt;&lt;/author&gt;&lt;author&gt;&lt;firstName&gt;Richard&lt;/firstName&gt;&lt;middleNames&gt;E&lt;/middleNames&gt;&lt;lastName&gt;White&lt;/lastName&gt;&lt;/author&gt;&lt;author&gt;&lt;firstName&gt;Amanda&lt;/firstName&gt;&lt;middleNames&gt;C&lt;/middleNames&gt;&lt;lastName&gt;Williams&lt;/lastName&gt;&lt;/author&gt;&lt;author&gt;&lt;firstName&gt;James&lt;/firstName&gt;&lt;lastName&gt;Witter&lt;/lastName&gt;&lt;/author&gt;&lt;author&gt;&lt;firstName&gt;Kathleen&lt;/firstName&gt;&lt;middleNames&gt;W&lt;/middleNames&gt;&lt;lastName&gt;Wyrwich&lt;/lastName&gt;&lt;/author&gt;&lt;author&gt;&lt;lastName&gt;Initiative on Methods, Measurement and Pain Assessment in Clinical Trials&lt;/lastName&gt;&lt;/author&gt;&lt;/authors&gt;&lt;/publication&gt;&lt;/publications&gt;&lt;cites&gt;&lt;/cites&gt;&lt;/citation&gt;</w:instrText>
        </w:r>
        <w:r w:rsidR="006E2DE5">
          <w:fldChar w:fldCharType="separate"/>
        </w:r>
        <w:r w:rsidR="006E2DE5">
          <w:rPr>
            <w:rFonts w:ascii="Calibri" w:hAnsi="Calibri" w:cs="Calibri"/>
            <w:lang w:val="en-US"/>
          </w:rPr>
          <w:t>{Turk:2006kf}</w:t>
        </w:r>
        <w:r w:rsidR="006E2DE5">
          <w:fldChar w:fldCharType="end"/>
        </w:r>
        <w:r w:rsidR="006E2DE5">
          <w:fldChar w:fldCharType="begin"/>
        </w:r>
        <w:r w:rsidR="006E2DE5">
          <w:instrText xml:space="preserve"> ADDIN PAPERS2_CITATIONS &lt;citation&gt;&lt;uuid&gt;C7887157-761B-4603-831D-77904100FABD&lt;/uuid&gt;&lt;priority&gt;0&lt;/priority&gt;&lt;publications&gt;&lt;publication&gt;&lt;uuid&gt;16942AC8-807B-4C59-9E22-9B6EBD1521F4&lt;/uuid&gt;&lt;volume&gt;9&lt;/volume&gt;&lt;accepted_date&gt;99200709281200000000222000&lt;/accepted_date&gt;&lt;doi&gt;10.1016/j.jpain.2007.09.005&lt;/doi&gt;&lt;startpage&gt;105&lt;/startpage&gt;&lt;revision_date&gt;99200708211200000000222000&lt;/revision_date&gt;&lt;publication_date&gt;99200802001200000000220000&lt;/publication_date&gt;&lt;url&gt;http://eutils.ncbi.nlm.nih.gov/entrez/eutils/elink.fcgi?dbfrom=pubmed&amp;amp;id=18055266&amp;amp;retmode=ref&amp;amp;cmd=prlinks&lt;/url&gt;&lt;citekey&gt;&lt;/citekey&gt;&lt;type&gt;400&lt;/type&gt;&lt;title&gt;Interpreting the clinical importance of treatment outcomes in chronic pain clinical trials: IMMPACT recommendations.&lt;/title&gt;&lt;submission_date&gt;99200706291200000000222000&lt;/submission_date&gt;&lt;number&gt;2&lt;/number&gt;&lt;institution&gt;Department of Anesthesiology, University of Rochester School of Medicine and Dentistry, Rochester, New York 14642, USA. robert_dworkin@urmc.rochester.edu&lt;/institution&gt;&lt;subtype&gt;420&lt;/subtype&gt;&lt;endpage&gt;121&lt;/endpage&gt;&lt;bundle&gt;&lt;publication&gt;&lt;title&gt;The journal of pain : official journal of the American Pain Society&lt;/title&gt;&lt;citekey&gt;Thejournalofpain:kpdArdV4&lt;/citekey&gt;&lt;type&gt;-200&lt;/type&gt;&lt;subtype&gt;-200&lt;/subtype&gt;&lt;uuid&gt;929740AD-D578-4F88-95A4-0A4563275DFF&lt;/uuid&gt;&lt;/publication&gt;&lt;/bundle&gt;&lt;authors&gt;&lt;author&gt;&lt;firstName&gt;Robert&lt;/firstName&gt;&lt;middleNames&gt;H&lt;/middleNames&gt;&lt;lastName&gt;Dworkin&lt;/lastName&gt;&lt;/author&gt;&lt;author&gt;&lt;firstName&gt;Dennis&lt;/firstName&gt;&lt;middleNames&gt;C&lt;/middleNames&gt;&lt;lastName&gt;Turk&lt;/lastName&gt;&lt;/author&gt;&lt;author&gt;&lt;firstName&gt;Kathleen&lt;/firstName&gt;&lt;middleNames&gt;W&lt;/middleNames&gt;&lt;lastName&gt;Wyrwich&lt;/lastName&gt;&lt;/author&gt;&lt;author&gt;&lt;firstName&gt;Dorcas&lt;/firstName&gt;&lt;lastName&gt;Beaton&lt;/lastName&gt;&lt;/author&gt;&lt;author&gt;&lt;firstName&gt;Charles&lt;/firstName&gt;&lt;middleNames&gt;S&lt;/middleNames&gt;&lt;lastName&gt;Cleeland&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Mark&lt;/firstName&gt;&lt;middleNames&gt;P&lt;/middleNames&gt;&lt;lastName&gt;Jensen&lt;/lastName&gt;&lt;/author&gt;&lt;author&gt;&lt;firstName&gt;Robert&lt;/firstName&gt;&lt;middleNames&gt;D&lt;/middleNames&gt;&lt;lastName&gt;Kerns&lt;/lastName&gt;&lt;/author&gt;&lt;author&gt;&lt;firstName&gt;Deborah&lt;/firstName&gt;&lt;middleNames&gt;N&lt;/middleNames&gt;&lt;lastName&gt;Ader&lt;/lastName&gt;&lt;/author&gt;&lt;author&gt;&lt;firstName&gt;Nancy&lt;/firstName&gt;&lt;lastName&gt;Brandenburg&lt;/lastName&gt;&lt;/author&gt;&lt;author&gt;&lt;firstName&gt;Laurie&lt;/firstName&gt;&lt;middleNames&gt;B&lt;/middleNames&gt;&lt;lastName&gt;Burke&lt;/lastName&gt;&lt;/author&gt;&lt;author&gt;&lt;firstName&gt;David&lt;/firstName&gt;&lt;lastName&gt;Cella&lt;/lastName&gt;&lt;/author&gt;&lt;author&gt;&lt;firstName&gt;Julie&lt;/firstName&gt;&lt;lastName&gt;Chandler&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Sharon&lt;/firstName&gt;&lt;lastName&gt;Hertz&lt;/lastName&gt;&lt;/author&gt;&lt;author&gt;&lt;firstName&gt;Alejandro&lt;/firstName&gt;&lt;middleNames&gt;R&lt;/middleNames&gt;&lt;lastName&gt;Jadad&lt;/lastName&gt;&lt;/author&gt;&lt;author&gt;&lt;firstName&gt;Nathaniel&lt;/firstName&gt;&lt;middleNames&gt;P&lt;/middleNames&gt;&lt;lastName&gt;Katz&lt;/lastName&gt;&lt;/author&gt;&lt;author&gt;&lt;firstName&gt;Henrik&lt;/firstName&gt;&lt;lastName&gt;Kehlet&lt;/lastName&gt;&lt;/author&gt;&lt;author&gt;&lt;firstName&gt;Lynn&lt;/firstName&gt;&lt;middleNames&gt;D&lt;/middleNames&gt;&lt;lastName&gt;Kramer&lt;/lastName&gt;&lt;/author&gt;&lt;author&gt;&lt;firstName&gt;Donald&lt;/firstName&gt;&lt;middleNames&gt;C&lt;/middleNames&gt;&lt;lastName&gt;Manning&lt;/lastName&gt;&lt;/author&gt;&lt;author&gt;&lt;firstName&gt;Cynthia&lt;/firstName&gt;&lt;lastName&gt;McCormick&lt;/lastName&gt;&lt;/author&gt;&lt;author&gt;&lt;firstName&gt;Michael&lt;/firstName&gt;&lt;middleNames&gt;P&lt;/middleNames&gt;&lt;lastName&gt;McDermott&lt;/lastName&gt;&lt;/author&gt;&lt;author&gt;&lt;firstName&gt;Henry&lt;/firstName&gt;&lt;middleNames&gt;J&lt;/middleNames&gt;&lt;lastName&gt;McQuay&lt;/lastName&gt;&lt;/author&gt;&lt;author&gt;&lt;firstName&gt;Sanjay&lt;/firstName&gt;&lt;lastName&gt;Patel&lt;/lastName&gt;&lt;/author&gt;&lt;author&gt;&lt;firstName&gt;Linda&lt;/firstName&gt;&lt;lastName&gt;Porter&lt;/lastName&gt;&lt;/author&gt;&lt;author&gt;&lt;firstName&gt;Steve&lt;/firstName&gt;&lt;lastName&gt;Quessy&lt;/lastName&gt;&lt;/author&gt;&lt;author&gt;&lt;firstName&gt;Bob&lt;/firstName&gt;&lt;middleNames&gt;A&lt;/middleNames&gt;&lt;lastName&gt;Rappaport&lt;/lastName&gt;&lt;/author&gt;&lt;author&gt;&lt;firstName&gt;Christine&lt;/firstName&gt;&lt;lastName&gt;Rauschkolb&lt;/lastName&gt;&lt;/author&gt;&lt;author&gt;&lt;firstName&gt;Dennis&lt;/firstName&gt;&lt;middleNames&gt;A&lt;/middleNames&gt;&lt;lastName&gt;Revicki&lt;/lastName&gt;&lt;/author&gt;&lt;author&gt;&lt;firstName&gt;Margaret&lt;/firstName&gt;&lt;lastName&gt;Rothman&lt;/lastName&gt;&lt;/author&gt;&lt;author&gt;&lt;firstName&gt;Kenneth&lt;/firstName&gt;&lt;middleNames&gt;E&lt;/middleNames&gt;&lt;lastName&gt;Schmader&lt;/lastName&gt;&lt;/author&gt;&lt;author&gt;&lt;firstName&gt;Brett&lt;/firstName&gt;&lt;middleNames&gt;R&lt;/middleNames&gt;&lt;lastName&gt;Stacey&lt;/lastName&gt;&lt;/author&gt;&lt;author&gt;&lt;firstName&gt;Joseph&lt;/firstName&gt;&lt;middleNames&gt;W&lt;/middleNames&gt;&lt;lastName&gt;Stauffer&lt;/lastName&gt;&lt;/author&gt;&lt;author&gt;&lt;firstName&gt;Thorsten&lt;/firstName&gt;&lt;droppingParticle&gt;von&lt;/droppingParticle&gt;&lt;lastName&gt;Stein&lt;/lastName&gt;&lt;/author&gt;&lt;author&gt;&lt;firstName&gt;Richard&lt;/firstName&gt;&lt;middleNames&gt;E&lt;/middleNames&gt;&lt;lastName&gt;White&lt;/lastName&gt;&lt;/author&gt;&lt;author&gt;&lt;firstName&gt;James&lt;/firstName&gt;&lt;lastName&gt;Witter&lt;/lastName&gt;&lt;/author&gt;&lt;author&gt;&lt;firstName&gt;Stojan&lt;/firstName&gt;&lt;lastName&gt;Zavisic&lt;/lastName&gt;&lt;/author&gt;&lt;/authors&gt;&lt;/publication&gt;&lt;/publications&gt;&lt;cites&gt;&lt;/cites&gt;&lt;/citation&gt;</w:instrText>
        </w:r>
        <w:r w:rsidR="006E2DE5">
          <w:fldChar w:fldCharType="separate"/>
        </w:r>
        <w:r w:rsidR="006E2DE5">
          <w:rPr>
            <w:rFonts w:ascii="Calibri" w:hAnsi="Calibri" w:cs="Calibri"/>
            <w:lang w:val="en-US"/>
          </w:rPr>
          <w:t>{Dworkin:2008ej}</w:t>
        </w:r>
        <w:r w:rsidR="006E2DE5">
          <w:fldChar w:fldCharType="end"/>
        </w:r>
      </w:ins>
      <w:ins w:id="83" w:author="Windows User" w:date="2016-12-02T11:49:00Z">
        <w:r w:rsidRPr="00771189">
          <w:t xml:space="preserve"> </w:t>
        </w:r>
      </w:ins>
      <w:r w:rsidR="00801728">
        <w:t>and</w:t>
      </w:r>
      <w:r w:rsidR="00A269DC">
        <w:t xml:space="preserve"> acute pain</w:t>
      </w:r>
      <w:r w:rsidR="0069688B">
        <w:t>,</w:t>
      </w:r>
      <w:r w:rsidR="0069688B">
        <w:fldChar w:fldCharType="begin"/>
      </w:r>
      <w:r w:rsidR="00E009D3">
        <w:instrText xml:space="preserve"> ADDIN PAPERS2_CITATIONS &lt;citation&gt;&lt;uuid&gt;261BD104-4294-418C-81F6-93A15EE131B7&lt;/uuid&gt;&lt;priority&gt;0&lt;/priority&gt;&lt;publications&gt;&lt;publication&gt;&lt;uuid&gt;A8676E73-5DBE-416A-8392-BBB0EF441792&lt;/uuid&gt;&lt;volume&gt;157&lt;/volume&gt;&lt;doi&gt;10.1097/j.pain.0000000000000375&lt;/doi&gt;&lt;subtitle&gt;IMMPACT recommendations&lt;/subtitle&gt;&lt;startpage&gt;288&lt;/startpage&gt;&lt;publication_date&gt;99201602001200000000220000&lt;/publication_date&gt;&lt;url&gt;http://content.wkhealth.com/linkback/openurl?sid=WKPTLP:landingpage&amp;amp;an=00006396-201602000-00004&lt;/url&gt;&lt;type&gt;400&lt;/type&gt;&lt;title&gt;Research design considerations for single-dose analgesic clinical trials in acute pain&lt;/title&gt;&lt;number&gt;2&lt;/number&gt;&lt;subtype&gt;400&lt;/subtype&gt;&lt;endpage&gt;301&lt;/endpage&gt;&lt;bundle&gt;&lt;publication&gt;&lt;publisher&gt;International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Stephen&lt;/firstName&gt;&lt;middleNames&gt;A&lt;/middleNames&gt;&lt;lastName&gt;Cooper&lt;/lastName&gt;&lt;/author&gt;&lt;author&gt;&lt;firstName&gt;Paul&lt;/firstName&gt;&lt;middleNames&gt;J&lt;/middleNames&gt;&lt;lastName&gt;Desjardins&lt;/lastName&gt;&lt;/author&gt;&lt;author&gt;&lt;firstName&gt;Dennis&lt;/firstName&gt;&lt;middleNames&gt;C&lt;/middleNames&gt;&lt;lastName&gt;Turk&lt;/lastName&gt;&lt;/author&gt;&lt;author&gt;&lt;firstName&gt;Robert&lt;/firstName&gt;&lt;middleNames&gt;H&lt;/middleNames&gt;&lt;lastName&gt;Dworkin&lt;/lastName&gt;&lt;/author&gt;&lt;author&gt;&lt;firstName&gt;Nathaniel&lt;/firstName&gt;&lt;middleNames&gt;P&lt;/middleNames&gt;&lt;lastName&gt;Katz&lt;/lastName&gt;&lt;/author&gt;&lt;author&gt;&lt;firstName&gt;Henrik&lt;/firstName&gt;&lt;lastName&gt;Kehlet&lt;/lastName&gt;&lt;/author&gt;&lt;author&gt;&lt;firstName&gt;Jane&lt;/firstName&gt;&lt;middleNames&gt;C&lt;/middleNames&gt;&lt;lastName&gt;Ballantyne&lt;/lastName&gt;&lt;/author&gt;&lt;author&gt;&lt;firstName&gt;Laurie&lt;/firstName&gt;&lt;middleNames&gt;B&lt;/middleNames&gt;&lt;lastName&gt;Burke&lt;/lastName&gt;&lt;/author&gt;&lt;author&gt;&lt;firstName&gt;Eugene&lt;/firstName&gt;&lt;lastName&gt;Carragee&lt;/lastName&gt;&lt;/author&gt;&lt;author&gt;&lt;firstName&gt;Penney&lt;/firstName&gt;&lt;lastName&gt;Cowan&lt;/lastName&gt;&lt;/author&gt;&lt;author&gt;&lt;firstName&gt;Scott&lt;/firstName&gt;&lt;lastName&gt;Croll&lt;/lastName&gt;&lt;/author&gt;&lt;author&gt;&lt;firstName&gt;Raymond&lt;/firstName&gt;&lt;middleNames&gt;A&lt;/middleNames&gt;&lt;lastName&gt;Dionne&lt;/lastName&gt;&lt;/author&gt;&lt;author&gt;&lt;firstName&gt;John&lt;/firstName&gt;&lt;middleNames&gt;T&lt;/middleNames&gt;&lt;lastName&gt;Farrar&lt;/lastName&gt;&lt;/author&gt;&lt;author&gt;&lt;firstName&gt;Ian&lt;/firstName&gt;&lt;lastName&gt;Gilron&lt;/lastName&gt;&lt;/author&gt;&lt;author&gt;&lt;firstName&gt;Debra&lt;/firstName&gt;&lt;middleNames&gt;B&lt;/middleNames&gt;&lt;lastName&gt;Gordon&lt;/lastName&gt;&lt;/author&gt;&lt;author&gt;&lt;firstName&gt;Smriti&lt;/firstName&gt;&lt;lastName&gt;Iyengar&lt;/lastName&gt;&lt;/author&gt;&lt;author&gt;&lt;firstName&gt;Gary&lt;/firstName&gt;&lt;middleNames&gt;W&lt;/middleNames&gt;&lt;lastName&gt;Jay&lt;/lastName&gt;&lt;/author&gt;&lt;author&gt;&lt;firstName&gt;Eija&lt;/firstName&gt;&lt;middleNames&gt;A&lt;/middleNames&gt;&lt;lastName&gt;Kalso&lt;/lastName&gt;&lt;/author&gt;&lt;author&gt;&lt;firstName&gt;Robert&lt;/firstName&gt;&lt;middleNames&gt;D&lt;/middleNames&gt;&lt;lastName&gt;Kerns&lt;/lastName&gt;&lt;/author&gt;&lt;author&gt;&lt;firstName&gt;Michael&lt;/firstName&gt;&lt;middleNames&gt;P&lt;/middleNames&gt;&lt;lastName&gt;McDermott&lt;/lastName&gt;&lt;/author&gt;&lt;author&gt;&lt;firstName&gt;Srinivasa&lt;/firstName&gt;&lt;middleNames&gt;N&lt;/middleNames&gt;&lt;lastName&gt;Raja&lt;/lastName&gt;&lt;/author&gt;&lt;author&gt;&lt;firstName&gt;Bob&lt;/firstName&gt;&lt;middleNames&gt;A&lt;/middleNames&gt;&lt;lastName&gt;Rappaport&lt;/lastName&gt;&lt;/author&gt;&lt;author&gt;&lt;firstName&gt;Christine&lt;/firstName&gt;&lt;lastName&gt;Rauschkolb&lt;/lastName&gt;&lt;/author&gt;&lt;author&gt;&lt;firstName&gt;Mike&lt;/firstName&gt;&lt;middleNames&gt;A&lt;/middleNames&gt;&lt;lastName&gt;Royal&lt;/lastName&gt;&lt;/author&gt;&lt;author&gt;&lt;firstName&gt;Märta&lt;/firstName&gt;&lt;lastName&gt;Segerdahl&lt;/lastName&gt;&lt;/author&gt;&lt;author&gt;&lt;firstName&gt;Joseph&lt;/firstName&gt;&lt;middleNames&gt;W&lt;/middleNames&gt;&lt;lastName&gt;Stauffer&lt;/lastName&gt;&lt;/author&gt;&lt;author&gt;&lt;firstName&gt;Knox&lt;/firstName&gt;&lt;middleNames&gt;H&lt;/middleNames&gt;&lt;lastName&gt;Todd&lt;/lastName&gt;&lt;/author&gt;&lt;author&gt;&lt;firstName&gt;Geertrui&lt;/firstName&gt;&lt;middleNames&gt;F&lt;/middleNames&gt;&lt;lastName&gt;Vanhove&lt;/lastName&gt;&lt;/author&gt;&lt;author&gt;&lt;firstName&gt;Mark&lt;/firstName&gt;&lt;middleNames&gt;S&lt;/middleNames&gt;&lt;lastName&gt;Wallace&lt;/lastName&gt;&lt;/author&gt;&lt;author&gt;&lt;firstName&gt;Christine&lt;/firstName&gt;&lt;lastName&gt;West&lt;/lastName&gt;&lt;/author&gt;&lt;author&gt;&lt;firstName&gt;Richard&lt;/firstName&gt;&lt;middleNames&gt;E&lt;/middleNames&gt;&lt;lastName&gt;White&lt;/lastName&gt;&lt;/author&gt;&lt;author&gt;&lt;firstName&gt;Christopher&lt;/firstName&gt;&lt;lastName&gt;Wu&lt;/lastName&gt;&lt;/author&gt;&lt;/authors&gt;&lt;/publication&gt;&lt;/publications&gt;&lt;cites&gt;&lt;/cites&gt;&lt;/citation&gt;</w:instrText>
      </w:r>
      <w:r w:rsidR="0069688B">
        <w:fldChar w:fldCharType="separate"/>
      </w:r>
      <w:r w:rsidR="0069688B">
        <w:rPr>
          <w:rFonts w:ascii="Calibri" w:hAnsi="Calibri" w:cs="Calibri"/>
          <w:lang w:val="en-US"/>
        </w:rPr>
        <w:t>{Cooper:2016kl}</w:t>
      </w:r>
      <w:r w:rsidR="0069688B">
        <w:fldChar w:fldCharType="end"/>
      </w:r>
      <w:r w:rsidR="0069688B">
        <w:t xml:space="preserve"> </w:t>
      </w:r>
      <w:r w:rsidR="00502A01">
        <w:t>but these</w:t>
      </w:r>
      <w:r w:rsidR="00992F20">
        <w:t xml:space="preserve"> recommendations are not addressed at the emergency department</w:t>
      </w:r>
      <w:ins w:id="84" w:author="Windows User" w:date="2016-12-02T11:49:00Z">
        <w:r w:rsidRPr="00771189">
          <w:t xml:space="preserve">. The </w:t>
        </w:r>
      </w:ins>
      <w:ins w:id="85" w:author="Windows User" w:date="2016-11-28T14:05:00Z">
        <w:r w:rsidR="006A760B">
          <w:t xml:space="preserve">two </w:t>
        </w:r>
      </w:ins>
      <w:ins w:id="86" w:author="Windows User" w:date="2016-12-02T11:49:00Z">
        <w:r w:rsidRPr="00771189">
          <w:t xml:space="preserve">most commonly used </w:t>
        </w:r>
      </w:ins>
      <w:ins w:id="87" w:author="Windows User" w:date="2016-11-28T14:04:00Z">
        <w:r w:rsidR="006A760B">
          <w:t xml:space="preserve">pain </w:t>
        </w:r>
      </w:ins>
      <w:ins w:id="88" w:author="Windows User" w:date="2016-12-02T11:49:00Z">
        <w:r w:rsidRPr="00771189">
          <w:t xml:space="preserve">measurements in </w:t>
        </w:r>
      </w:ins>
      <w:r w:rsidR="000E49F8">
        <w:t>emergency department</w:t>
      </w:r>
      <w:ins w:id="89" w:author="Windows User" w:date="2016-11-28T13:59:00Z">
        <w:r w:rsidR="006A760B">
          <w:t xml:space="preserve"> pain </w:t>
        </w:r>
      </w:ins>
      <w:ins w:id="90" w:author="Windows User" w:date="2016-12-02T11:49:00Z">
        <w:r w:rsidRPr="00771189">
          <w:t>research are</w:t>
        </w:r>
      </w:ins>
      <w:ins w:id="91" w:author="Windows User" w:date="2016-11-28T14:05:00Z">
        <w:r w:rsidR="006A760B">
          <w:t>: 1)</w:t>
        </w:r>
      </w:ins>
      <w:ins w:id="92" w:author="Windows User" w:date="2016-12-02T11:49:00Z">
        <w:r w:rsidRPr="00771189">
          <w:t xml:space="preserve"> a visual analogue scale (VAS)</w:t>
        </w:r>
      </w:ins>
      <w:ins w:id="93" w:author="Windows User" w:date="2016-11-28T14:02:00Z">
        <w:r w:rsidR="006A760B">
          <w:t xml:space="preserve">, which is a </w:t>
        </w:r>
      </w:ins>
      <w:del w:id="94" w:author="Windows User" w:date="2016-11-28T14:02:00Z">
        <w:r w:rsidRPr="00771189" w:rsidDel="006A760B">
          <w:delText xml:space="preserve">that </w:delText>
        </w:r>
      </w:del>
      <w:ins w:id="95" w:author="Windows User" w:date="2016-11-28T14:00:00Z">
        <w:r w:rsidR="006A760B">
          <w:t xml:space="preserve"> 100 mm </w:t>
        </w:r>
      </w:ins>
      <w:ins w:id="96" w:author="Windows User" w:date="2016-11-28T14:02:00Z">
        <w:r w:rsidR="006A760B">
          <w:t>line</w:t>
        </w:r>
      </w:ins>
      <w:ins w:id="97" w:author="Windows User" w:date="2016-11-28T14:03:00Z">
        <w:r w:rsidR="006A760B">
          <w:t>, anchored by descriptors on each end (typically, “no pain” and “</w:t>
        </w:r>
      </w:ins>
      <w:ins w:id="98" w:author="Windows User" w:date="2016-11-28T14:06:00Z">
        <w:r w:rsidR="006A760B">
          <w:t>the worse pain imaginable</w:t>
        </w:r>
      </w:ins>
      <w:ins w:id="99" w:author="Windows User" w:date="2016-11-28T14:03:00Z">
        <w:r w:rsidR="006A760B">
          <w:t>”</w:t>
        </w:r>
      </w:ins>
      <w:ins w:id="100" w:author="Windows User" w:date="2016-11-28T14:04:00Z">
        <w:r w:rsidR="006A760B">
          <w:t>)</w:t>
        </w:r>
      </w:ins>
      <w:ins w:id="101" w:author="Windows User" w:date="2016-11-28T14:00:00Z">
        <w:r w:rsidR="006A760B">
          <w:t xml:space="preserve"> on which </w:t>
        </w:r>
      </w:ins>
      <w:ins w:id="102" w:author="Windows User" w:date="2016-11-28T14:04:00Z">
        <w:r w:rsidR="006A760B">
          <w:t>the</w:t>
        </w:r>
      </w:ins>
      <w:ins w:id="103" w:author="Windows User" w:date="2016-11-28T14:00:00Z">
        <w:r w:rsidR="006A760B">
          <w:t xml:space="preserve"> patient marks </w:t>
        </w:r>
      </w:ins>
      <w:ins w:id="104" w:author="Windows User" w:date="2016-11-28T14:04:00Z">
        <w:r w:rsidR="006A760B">
          <w:t>the point representing their perception of their pain intensity</w:t>
        </w:r>
      </w:ins>
      <w:ins w:id="105" w:author="Windows User" w:date="2016-11-28T14:05:00Z">
        <w:r w:rsidR="006A760B">
          <w:t>; and 2)</w:t>
        </w:r>
      </w:ins>
      <w:del w:id="106" w:author="Windows User" w:date="2016-11-28T14:05:00Z">
        <w:r w:rsidRPr="00771189" w:rsidDel="006A760B">
          <w:delText>goes from 0 mm to 100 mm, and</w:delText>
        </w:r>
      </w:del>
      <w:ins w:id="107" w:author="Windows User" w:date="2016-12-02T11:49:00Z">
        <w:r w:rsidRPr="00771189">
          <w:t xml:space="preserve"> an eleven point verbal numerical rating scale (VNRS) that goes from 0 to 10</w:t>
        </w:r>
      </w:ins>
      <w:ins w:id="108" w:author="Windows User" w:date="2016-11-28T14:05:00Z">
        <w:r w:rsidR="006A760B">
          <w:t xml:space="preserve"> (typically, with the</w:t>
        </w:r>
      </w:ins>
      <w:ins w:id="109" w:author="Windows User" w:date="2016-11-28T14:06:00Z">
        <w:r w:rsidR="006A760B">
          <w:t xml:space="preserve"> instructions: “on a scale of 0 to 10, with 0 being no pain at all and 10 being the worst pain imaginable, how wo</w:t>
        </w:r>
      </w:ins>
      <w:ins w:id="110" w:author="Windows User" w:date="2016-11-28T14:13:00Z">
        <w:r w:rsidR="0016408F">
          <w:t>u</w:t>
        </w:r>
      </w:ins>
      <w:ins w:id="111" w:author="Windows User" w:date="2016-11-28T14:07:00Z">
        <w:r w:rsidR="006A760B">
          <w:t>ld you rate your pain”)</w:t>
        </w:r>
      </w:ins>
      <w:ins w:id="112" w:author="Windows User" w:date="2016-11-28T14:06:00Z">
        <w:r w:rsidR="006A760B">
          <w:t xml:space="preserve"> </w:t>
        </w:r>
      </w:ins>
      <w:ins w:id="113" w:author="Windows User" w:date="2016-12-02T11:49:00Z">
        <w:r w:rsidRPr="00771189">
          <w:t xml:space="preserve">. </w:t>
        </w:r>
      </w:ins>
      <w:ins w:id="114" w:author="Windows User" w:date="2016-11-28T13:59:00Z">
        <w:r w:rsidR="006A760B">
          <w:t>T</w:t>
        </w:r>
      </w:ins>
      <w:del w:id="115" w:author="Windows User" w:date="2016-11-28T13:59:00Z">
        <w:r w:rsidRPr="00771189" w:rsidDel="006A760B">
          <w:delText>t</w:delText>
        </w:r>
      </w:del>
      <w:ins w:id="116" w:author="Windows User" w:date="2016-12-02T11:49:00Z">
        <w:r w:rsidRPr="00771189">
          <w:t>hese two scales do not seem to differ significantly when compared to each other.</w:t>
        </w:r>
      </w:ins>
      <w:r w:rsidR="009B5C0B" w:rsidRPr="009B5C0B">
        <w:t xml:space="preserve"> </w:t>
      </w:r>
      <w:ins w:id="117" w:author="Patrick Linehan" w:date="2016-12-02T11:49:00Z">
        <w:r w:rsidR="009B5C0B">
          <w:fldChar w:fldCharType="begin"/>
        </w:r>
      </w:ins>
      <w:r w:rsidR="00E009D3">
        <w:instrText xml:space="preserve"> ADDIN PAPERS2_CITATIONS &lt;citation&gt;&lt;uuid&gt;0E27E688-6616-44DF-B261-8ABD9AF7BB21&lt;/uuid&gt;&lt;priority&gt;0&lt;/priority&gt;&lt;publications&gt;&lt;publication&gt;&lt;uuid&gt;E7D708FC-BDF2-4FC0-8D90-CEE1AB525151&lt;/uuid&gt;&lt;volume&gt;10&lt;/volume&gt;&lt;doi&gt;10.1016/j.acpain.2008.01.003&lt;/doi&gt;&lt;startpage&gt;31&lt;/startpage&gt;&lt;publication_date&gt;99200800001200000000200000&lt;/publication_date&gt;&lt;url&gt;http://linkinghub.elsevier.com/retrieve/pii/S136600710800003X&lt;/url&gt;&lt;citekey&gt;&lt;/citekey&gt;&lt;type&gt;400&lt;/type&gt;&lt;title&gt;How patients and physicians rate patients’ pain in a French emergency department using a verbally administered numerical rating scale and a visual analog scale&lt;/title&gt;&lt;number&gt;1&lt;/number&gt;&lt;subtype&gt;400&lt;/subtype&gt;&lt;endpage&gt;37&lt;/endpage&gt;&lt;bundle&gt;&lt;publication&gt;&lt;title&gt;Acute Pain&lt;/title&gt;&lt;citekey&gt;AcutePain:uy&lt;/citekey&gt;&lt;type&gt;-100&lt;/type&gt;&lt;subtype&gt;-100&lt;/subtype&gt;&lt;uuid&gt;C5E6C903-B6C4-437E-81E9-6B537D3C4CAF&lt;/uuid&gt;&lt;/publication&gt;&lt;/bundle&gt;&lt;authors&gt;&lt;author&gt;&lt;firstName&gt;Laetitia&lt;/firstName&gt;&lt;lastName&gt;Marquié&lt;/lastName&gt;&lt;/author&gt;&lt;author&gt;&lt;firstName&gt;Liliana&lt;/firstName&gt;&lt;middleNames&gt;Rico&lt;/middleNames&gt;&lt;lastName&gt;Duarte&lt;/lastName&gt;&lt;/author&gt;&lt;author&gt;&lt;firstName&gt;Claudette&lt;/firstName&gt;&lt;lastName&gt;Mariné&lt;/lastName&gt;&lt;/author&gt;&lt;author&gt;&lt;firstName&gt;Dominique&lt;/firstName&gt;&lt;lastName&gt;Lauque&lt;/lastName&gt;&lt;/author&gt;&lt;author&gt;&lt;firstName&gt;Paul&lt;/firstName&gt;&lt;middleNames&gt;Clay&lt;/middleNames&gt;&lt;lastName&gt;Sorum&lt;/lastName&gt;&lt;/author&gt;&lt;/authors&gt;&lt;/publication&gt;&lt;/publications&gt;&lt;cites&gt;&lt;/cites&gt;&lt;/citation&gt;</w:instrText>
      </w:r>
      <w:ins w:id="118" w:author="Patrick Linehan" w:date="2016-12-02T11:49:00Z">
        <w:r w:rsidR="009B5C0B">
          <w:fldChar w:fldCharType="separate"/>
        </w:r>
        <w:r w:rsidR="009B5C0B">
          <w:rPr>
            <w:rFonts w:ascii="Calibri" w:hAnsi="Calibri" w:cs="Calibri"/>
            <w:lang w:val="en-US"/>
          </w:rPr>
          <w:t>{Marquie:2008bq}</w:t>
        </w:r>
        <w:r w:rsidR="009B5C0B">
          <w:fldChar w:fldCharType="end"/>
        </w:r>
      </w:ins>
      <w:del w:id="119" w:author="Windows User" w:date="2016-11-28T14:07:00Z">
        <w:r w:rsidDel="006A760B">
          <w:delText>.</w:delText>
        </w:r>
      </w:del>
      <w:ins w:id="120" w:author="Windows User" w:date="2016-12-02T11:49:00Z">
        <w:r w:rsidRPr="00771189">
          <w:t xml:space="preserve"> These scales have been shown to be reproducible within patients,</w:t>
        </w:r>
      </w:ins>
      <w:r w:rsidR="00DA2838">
        <w:fldChar w:fldCharType="begin"/>
      </w:r>
      <w:r w:rsidR="00E009D3">
        <w:instrText xml:space="preserve"> ADDIN PAPERS2_CITATIONS &lt;citation&gt;&lt;uuid&gt;F8A292EC-7E89-4F67-92F1-E3A0FFC243E9&lt;/uuid&gt;&lt;priority&gt;0&lt;/priority&gt;&lt;publications&gt;&lt;publication&gt;&lt;uuid&gt;546331B1-5B61-4074-A328-A602055627E6&lt;/uuid&gt;&lt;volume&gt;8&lt;/volume&gt;&lt;startpage&gt;1153&lt;/startpage&gt;&lt;publication_date&gt;99200112001200000000220000&lt;/publication_date&gt;&lt;url&gt;http://eutils.ncbi.nlm.nih.gov/entrez/eutils/elink.fcgi?dbfrom=pubmed&amp;amp;id=11733293&amp;amp;retmode=ref&amp;amp;cmd=prlinks&lt;/url&gt;&lt;citekey&gt;&lt;/citekey&gt;&lt;type&gt;400&lt;/type&gt;&lt;title&gt;Reliability of the visual analog scale for measurement of acute pain.&lt;/title&gt;&lt;institution&gt;Department of Emergency Medicine, Albert Einstein College of Medicine, Bronx, NY 10461, USA. bijur@aecom.yu.edu&lt;/institution&gt;&lt;number&gt;12&lt;/number&gt;&lt;subtype&gt;400&lt;/subtype&gt;&lt;endpage&gt;1157&lt;/endpage&gt;&lt;bundle&gt;&lt;publication&gt;&lt;publisher&gt;Department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P&lt;/firstName&gt;&lt;middleNames&gt;E&lt;/middleNames&gt;&lt;lastName&gt;Bijur&lt;/lastName&gt;&lt;/author&gt;&lt;author&gt;&lt;firstName&gt;W&lt;/firstName&gt;&lt;lastName&gt;Silver&lt;/lastName&gt;&lt;/author&gt;&lt;author&gt;&lt;firstName&gt;E&lt;/firstName&gt;&lt;middleNames&gt;J&lt;/middleNames&gt;&lt;lastName&gt;Gallagher&lt;/lastName&gt;&lt;/author&gt;&lt;/authors&gt;&lt;/publication&gt;&lt;/publications&gt;&lt;cites&gt;&lt;/cites&gt;&lt;/citation&gt;</w:instrText>
      </w:r>
      <w:r w:rsidR="00DA2838">
        <w:fldChar w:fldCharType="separate"/>
      </w:r>
      <w:r w:rsidR="00DA2838">
        <w:rPr>
          <w:rFonts w:ascii="Calibri" w:hAnsi="Calibri" w:cs="Calibri"/>
          <w:lang w:val="en-US"/>
        </w:rPr>
        <w:t>{Bijur:2001uo}</w:t>
      </w:r>
      <w:r w:rsidR="00DA2838">
        <w:fldChar w:fldCharType="end"/>
      </w:r>
      <w:ins w:id="121" w:author="Windows User" w:date="2016-12-02T11:49:00Z">
        <w:r w:rsidRPr="00771189">
          <w:t xml:space="preserve"> but in clinical practice different raters can elicit different pain scores from the same patient.</w:t>
        </w:r>
      </w:ins>
      <w:r w:rsidR="004A0DFE">
        <w:fldChar w:fldCharType="begin"/>
      </w:r>
      <w:r w:rsidR="00E009D3">
        <w:instrText xml:space="preserve"> ADDIN PAPERS2_CITATIONS &lt;citation&gt;&lt;uuid&gt;501EA946-54D9-4C58-BAD1-FF33C9DC026B&lt;/uuid&gt;&lt;priority&gt;0&lt;/priority&gt;&lt;publications&gt;&lt;publication&gt;&lt;uuid&gt;698D4BBD-6C1F-440C-A600-78C528EA428F&lt;/uuid&gt;&lt;volume&gt;22&lt;/volume&gt;&lt;doi&gt;10.1097/QMH.0000000000000009&lt;/doi&gt;&lt;startpage&gt;322&lt;/startpage&gt;&lt;publication_date&gt;99201310001200000000220000&lt;/publication_date&gt;&lt;url&gt;http://content.wkhealth.com/linkback/openurl?sid=WKPTLP:landingpage&amp;amp;an=00019514-201310000-00007&lt;/url&gt;&lt;citekey&gt;&lt;/citekey&gt;&lt;type&gt;400&lt;/type&gt;&lt;title&gt;An exploratory analysis of the correlation of pain scores, patient satisfaction with relief from pain, and a new measure of pain control on the total dose of opioids in pain care.&lt;/title&gt;&lt;institution&gt;Department of Medicine, Rush University Medical Center (Dr Harting, Abrams, Odwazny, Hasler, and McNutt), and Department of Health Systems Management, Rush University (Dr Johnson), Chicago, Illinois. This project was supported by grant number U19HS021093 from the Agency for Healthcare Research and Quality. The content is solely the responsibility of the authors and does not necessarily represent the official views of the Agency for Healthcare Research and Quality.&lt;/institution&gt;&lt;number&gt;4&lt;/number&gt;&lt;subtype&gt;400&lt;/subtype&gt;&lt;endpage&gt;326&lt;/endpage&gt;&lt;bundle&gt;&lt;publication&gt;&lt;title&gt;Quality management in health care&lt;/title&gt;&lt;citekey&gt;QualManagHealthCare:wn&lt;/citekey&gt;&lt;type&gt;-100&lt;/type&gt;&lt;subtype&gt;-100&lt;/subtype&gt;&lt;uuid&gt;1E5A5FC2-DB86-4FE2-B964-A0A3A29D1D54&lt;/uuid&gt;&lt;/publication&gt;&lt;/bundle&gt;&lt;authors&gt;&lt;author&gt;&lt;firstName&gt;Brian&lt;/firstName&gt;&lt;lastName&gt;Harting&lt;/lastName&gt;&lt;/author&gt;&lt;author&gt;&lt;firstName&gt;Tricia&lt;/firstName&gt;&lt;lastName&gt;Johnson&lt;/lastName&gt;&lt;/author&gt;&lt;author&gt;&lt;firstName&gt;Richard&lt;/firstName&gt;&lt;lastName&gt;Abrams&lt;/lastName&gt;&lt;/author&gt;&lt;author&gt;&lt;firstName&gt;Richard&lt;/firstName&gt;&lt;lastName&gt;Odwazny&lt;/lastName&gt;&lt;/author&gt;&lt;author&gt;&lt;firstName&gt;Scott&lt;/firstName&gt;&lt;lastName&gt;Hasler&lt;/lastName&gt;&lt;/author&gt;&lt;author&gt;&lt;firstName&gt;Robert&lt;/firstName&gt;&lt;lastName&gt;McNutt&lt;/lastName&gt;&lt;/author&gt;&lt;author&gt;&lt;lastName&gt;Patient Safety Committee at Rush and the UIC Center for Research Translation&lt;/lastName&gt;&lt;/author&gt;&lt;/authors&gt;&lt;/publication&gt;&lt;/publications&gt;&lt;cites&gt;&lt;/cites&gt;&lt;/citation&gt;</w:instrText>
      </w:r>
      <w:r w:rsidR="004A0DFE">
        <w:fldChar w:fldCharType="separate"/>
      </w:r>
      <w:r w:rsidR="004A0DFE">
        <w:rPr>
          <w:rFonts w:ascii="Calibri" w:hAnsi="Calibri" w:cs="Calibri"/>
          <w:lang w:val="en-US"/>
        </w:rPr>
        <w:t>{Harting:2013cd}</w:t>
      </w:r>
      <w:r w:rsidR="004A0DFE">
        <w:fldChar w:fldCharType="end"/>
      </w:r>
      <w:del w:id="122" w:author="Windows User" w:date="2016-11-28T14:07:00Z">
        <w:r w:rsidDel="0016408F">
          <w:delText>.</w:delText>
        </w:r>
      </w:del>
      <w:ins w:id="123" w:author="Windows User" w:date="2016-11-28T14:12:00Z">
        <w:r w:rsidR="0016408F">
          <w:t xml:space="preserve"> </w:t>
        </w:r>
      </w:ins>
      <w:ins w:id="124" w:author="Windows User" w:date="2016-11-28T14:13:00Z">
        <w:r w:rsidR="0016408F">
          <w:t>Furthermore, t</w:t>
        </w:r>
      </w:ins>
      <w:moveToRangeStart w:id="125" w:author="Windows User" w:date="2016-11-28T14:13:00Z" w:name="move468105743"/>
      <w:moveTo w:id="126" w:author="Windows User" w:date="2016-11-28T14:13:00Z">
        <w:del w:id="127" w:author="Windows User" w:date="2016-11-28T14:13:00Z">
          <w:r w:rsidR="0016408F" w:rsidDel="0016408F">
            <w:delText>T</w:delText>
          </w:r>
        </w:del>
        <w:r w:rsidR="0016408F">
          <w:t xml:space="preserve">he score a patient gives on a pain scale is not consistently related to their desire to be treated for </w:t>
        </w:r>
        <w:commentRangeStart w:id="128"/>
        <w:r w:rsidR="0016408F">
          <w:t>pain</w:t>
        </w:r>
        <w:commentRangeEnd w:id="128"/>
        <w:r w:rsidR="0016408F">
          <w:rPr>
            <w:rStyle w:val="CommentReference"/>
          </w:rPr>
          <w:commentReference w:id="128"/>
        </w:r>
      </w:moveTo>
      <w:moveToRangeEnd w:id="125"/>
      <w:r w:rsidR="00C13B7B">
        <w:t xml:space="preserve">: other factors such as considerations of side effects or </w:t>
      </w:r>
      <w:r w:rsidR="004F201F">
        <w:t>fear of addiction will a</w:t>
      </w:r>
      <w:r w:rsidR="00C17776">
        <w:t>ffect their decisions to accept treatment.</w:t>
      </w:r>
      <w:r w:rsidR="00FF79CC">
        <w:fldChar w:fldCharType="begin"/>
      </w:r>
      <w:r w:rsidR="00E009D3">
        <w:instrText xml:space="preserve"> ADDIN PAPERS2_CITATIONS &lt;citation&gt;&lt;uuid&gt;45674A94-6D08-4624-AC95-3A86ADF2D56D&lt;/uuid&gt;&lt;priority&gt;0&lt;/priority&gt;&lt;publications&gt;&lt;publication&gt;&lt;volume&gt;25&lt;/volume&gt;&lt;publication_date&gt;99199900001200000000200000&lt;/publication_date&gt;&lt;number&gt;3&lt;/number&gt;&lt;doi&gt;10.1016/s0099-1767(99)70200-x&lt;/doi&gt;&lt;startpage&gt;171&lt;/startpage&gt;&lt;title&gt;A prospective study of ED pain management practices and the patient's perspective&lt;/title&gt;&lt;uuid&gt;267A1DAE-F697-4942-8D89-B1F5CC0442CD&lt;/uuid&gt;&lt;subtype&gt;400&lt;/subtype&gt;&lt;endpage&gt;177&lt;/endpage&gt;&lt;type&gt;400&lt;/type&gt;&lt;url&gt;http://linkinghub.elsevier.com/retrieve/pii/S009917679970200X&lt;/url&gt;&lt;bundle&gt;&lt;publication&gt;&lt;title&gt;Journal of Emergency Nursing&lt;/title&gt;&lt;type&gt;-100&lt;/type&gt;&lt;subtype&gt;-100&lt;/subtype&gt;&lt;uuid&gt;11643720-A2A2-45E7-9F79-7357EA0B68DA&lt;/uuid&gt;&lt;/publication&gt;&lt;/bundle&gt;&lt;authors&gt;&lt;author&gt;&lt;firstName&gt;Paula&lt;/firstName&gt;&lt;lastName&gt;Tanabe&lt;/lastName&gt;&lt;/author&gt;&lt;author&gt;&lt;firstName&gt;MaryBeth&lt;/firstName&gt;&lt;lastName&gt;Buschmann&lt;/lastName&gt;&lt;/author&gt;&lt;/authors&gt;&lt;/publication&gt;&lt;/publications&gt;&lt;cites&gt;&lt;/cites&gt;&lt;/citation&gt;</w:instrText>
      </w:r>
      <w:r w:rsidR="00FF79CC">
        <w:fldChar w:fldCharType="separate"/>
      </w:r>
      <w:r w:rsidR="00FF79CC">
        <w:rPr>
          <w:rFonts w:ascii="Calibri" w:hAnsi="Calibri" w:cs="Calibri"/>
          <w:lang w:val="en-US"/>
        </w:rPr>
        <w:t>{Tanabe:1999co}</w:t>
      </w:r>
      <w:r w:rsidR="00FF79CC">
        <w:fldChar w:fldCharType="end"/>
      </w:r>
    </w:p>
    <w:p w14:paraId="3854B9F0" w14:textId="77777777" w:rsidR="005248FF" w:rsidRDefault="005248FF" w:rsidP="005248FF"/>
    <w:p w14:paraId="256DFF82" w14:textId="440F9CFA" w:rsidR="005248FF" w:rsidRDefault="005248FF" w:rsidP="005248FF">
      <w:moveFromRangeStart w:id="129" w:author="Windows User" w:date="2016-11-28T14:13:00Z" w:name="move468105743"/>
      <w:moveFrom w:id="130" w:author="Windows User" w:date="2016-11-28T14:13:00Z">
        <w:r>
          <w:t xml:space="preserve">The score a patient gives on a pain scale is not consistently related to their desire to be treated for the </w:t>
        </w:r>
        <w:commentRangeStart w:id="131"/>
        <w:r>
          <w:t>pain</w:t>
        </w:r>
        <w:commentRangeEnd w:id="131"/>
        <w:r w:rsidR="0016408F" w:rsidDel="0016408F">
          <w:rPr>
            <w:rStyle w:val="CommentReference"/>
          </w:rPr>
          <w:commentReference w:id="131"/>
        </w:r>
        <w:r>
          <w:t xml:space="preserve">. </w:t>
        </w:r>
      </w:moveFrom>
      <w:moveFromRangeEnd w:id="129"/>
      <w:del w:id="132" w:author="Windows User" w:date="2016-11-28T14:14:00Z">
        <w:r>
          <w:delText xml:space="preserve">In the emergency setting there </w:delText>
        </w:r>
      </w:del>
      <w:ins w:id="133" w:author="Windows User" w:date="2016-11-28T14:14:00Z">
        <w:r w:rsidR="0016408F">
          <w:t xml:space="preserve">There </w:t>
        </w:r>
      </w:ins>
      <w:r>
        <w:t>have been multiple studies</w:t>
      </w:r>
      <w:ins w:id="134" w:author="Windows User" w:date="2016-11-28T14:13:00Z">
        <w:r w:rsidR="0016408F">
          <w:t xml:space="preserve"> conducted in emergency </w:t>
        </w:r>
      </w:ins>
      <w:r w:rsidR="00AC3724">
        <w:t>department</w:t>
      </w:r>
      <w:ins w:id="135" w:author="Windows User" w:date="2016-11-28T14:13:00Z">
        <w:r w:rsidR="0016408F">
          <w:t xml:space="preserve"> settings </w:t>
        </w:r>
      </w:ins>
      <w:ins w:id="136" w:author="Windows User" w:date="2016-11-28T14:14:00Z">
        <w:r w:rsidR="0016408F">
          <w:t>aimed at identifying</w:t>
        </w:r>
      </w:ins>
      <w:del w:id="137" w:author="Windows User" w:date="2016-11-28T14:14:00Z">
        <w:r>
          <w:delText xml:space="preserve"> that analysed pain scales to find</w:delText>
        </w:r>
      </w:del>
      <w:r>
        <w:t xml:space="preserve"> the minimally detectible pain score difference (sometimes called the minimally important difference (MID) or the minimally clinically important difference (MCID)), which usually works out to be an improvement between than 1 and 2 cm on a VAS</w:t>
      </w:r>
      <w:ins w:id="138" w:author="Windows User" w:date="2016-12-02T11:49:00Z">
        <w:r>
          <w:t>.</w:t>
        </w:r>
      </w:ins>
      <w:r w:rsidR="005C5B04">
        <w:fldChar w:fldCharType="begin"/>
      </w:r>
      <w:r w:rsidR="000C778B">
        <w:instrText xml:space="preserve"> ADDIN PAPERS2_CITATIONS &lt;citation&gt;&lt;uuid&gt;0D670178-6AE6-4EF9-87ED-4E8CAAF41089&lt;/uuid&gt;&lt;priority&gt;0&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s&gt;&lt;cites&gt;&lt;/cites&gt;&lt;/citation&gt;</w:instrText>
      </w:r>
      <w:r w:rsidR="005C5B04">
        <w:fldChar w:fldCharType="separate"/>
      </w:r>
      <w:r w:rsidR="005C5B04">
        <w:rPr>
          <w:rFonts w:ascii="Calibri" w:hAnsi="Calibri" w:cs="Calibri"/>
          <w:lang w:val="en-US"/>
        </w:rPr>
        <w:t>{Todd:1996uv}</w:t>
      </w:r>
      <w:r w:rsidR="005C5B04">
        <w:fldChar w:fldCharType="end"/>
      </w:r>
      <w:r w:rsidR="000C778B">
        <w:fldChar w:fldCharType="begin"/>
      </w:r>
      <w:r w:rsidR="000C778B">
        <w:instrText xml:space="preserve"> ADDIN PAPERS2_CITATIONS &lt;citation&gt;&lt;uuid&gt;096D34EF-1B15-4731-95AE-6399D63BCF6A&lt;/uuid&gt;&lt;priority&gt;0&lt;/priority&gt;&lt;publications&gt;&lt;publication&gt;&lt;uuid&gt;64A683C0-0BEB-42FA-9EE8-475505460E5F&lt;/uuid&gt;&lt;volume&gt;5&lt;/volume&gt;&lt;startpage&gt;1086&lt;/startpage&gt;&lt;publication_date&gt;99199811001200000000220000&lt;/publication_date&gt;&lt;url&gt;http://eutils.ncbi.nlm.nih.gov/entrez/eutils/elink.fcgi?dbfrom=pubmed&amp;amp;id=9835471&amp;amp;retmode=ref&amp;amp;cmd=prlinks&lt;/url&gt;&lt;citekey&gt;&lt;/citekey&gt;&lt;type&gt;400&lt;/type&gt;&lt;title&gt;Does the clinically significant difference in visual analog scale pain scores vary with gender, age, or cause of pain?&lt;/title&gt;&lt;institution&gt;Department of Emergency Medicine, Western Hospital, Melbourne, Australia. anne-maree.kelly@nwhcn.org.au&lt;/institution&gt;&lt;number&gt;11&lt;/number&gt;&lt;subtype&gt;400&lt;/subtype&gt;&lt;endpage&gt;1090&lt;/endpage&gt;&lt;bundle&gt;&lt;publication&gt;&lt;publisher&gt;Department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A&lt;/firstName&gt;&lt;middleNames&gt;M&lt;/middleNames&gt;&lt;lastName&gt;Kelly&lt;/lastName&gt;&lt;/author&gt;&lt;/authors&gt;&lt;/publication&gt;&lt;/publications&gt;&lt;cites&gt;&lt;/cites&gt;&lt;/citation&gt;</w:instrText>
      </w:r>
      <w:r w:rsidR="000C778B">
        <w:fldChar w:fldCharType="separate"/>
      </w:r>
      <w:r w:rsidR="000C778B">
        <w:rPr>
          <w:rFonts w:ascii="Calibri" w:hAnsi="Calibri" w:cs="Calibri"/>
          <w:lang w:val="en-US"/>
        </w:rPr>
        <w:t>{Kelly:1998th}</w:t>
      </w:r>
      <w:r w:rsidR="000C778B">
        <w:fldChar w:fldCharType="end"/>
      </w:r>
      <w:r w:rsidR="00E7352F">
        <w:fldChar w:fldCharType="begin"/>
      </w:r>
      <w:r w:rsidR="00E7352F">
        <w:instrText xml:space="preserve"> ADDIN PAPERS2_CITATIONS &lt;citation&gt;&lt;uuid&gt;25E3FE1B-9D93-4453-881A-B54F240209DA&lt;/uuid&gt;&lt;priority&gt;0&lt;/priority&gt;&lt;publications&gt;&lt;publication&gt;&lt;uuid&gt;29CB80ED-270C-40B4-95A3-6E375266380E&lt;/uuid&gt;&lt;volume&gt;23&lt;/volume&gt;&lt;doi&gt;10.1016/j.ajem.2005.07.009&lt;/doi&gt;&lt;startpage&gt;828&lt;/startpage&gt;&lt;publication_date&gt;99200511001200000000220000&lt;/publication_date&gt;&lt;url&gt;http://eutils.ncbi.nlm.nih.gov/entrez/eutils/elink.fcgi?dbfrom=pubmed&amp;amp;id=16291435&amp;amp;retmode=ref&amp;amp;cmd=prlinks&lt;/url&gt;&lt;citekey&gt;&lt;/citekey&gt;&lt;type&gt;400&lt;/type&gt;&lt;title&gt;The minimum clinically significant difference in patient-assigned numeric scores for pain.&lt;/title&gt;&lt;institution&gt;Department of Emergency Medicine, Maine Medical Center, Portland, ME 04102, USA.&lt;/institution&gt;&lt;number&gt;7&lt;/number&gt;&lt;subtype&gt;400&lt;/subtype&gt;&lt;endpage&gt;832&lt;/endpage&gt;&lt;bundle&gt;&lt;publication&gt;&lt;publisher&gt;Elsevier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Dawn&lt;/firstName&gt;&lt;middleNames&gt;B&lt;/middleNames&gt;&lt;lastName&gt;Kendrick&lt;/lastName&gt;&lt;/author&gt;&lt;author&gt;&lt;firstName&gt;Tania&lt;/firstName&gt;&lt;middleNames&gt;D&lt;/middleNames&gt;&lt;lastName&gt;Strout&lt;/lastName&gt;&lt;/author&gt;&lt;/authors&gt;&lt;/publication&gt;&lt;/publications&gt;&lt;cites&gt;&lt;/cites&gt;&lt;/citation&gt;</w:instrText>
      </w:r>
      <w:r w:rsidR="00E7352F">
        <w:fldChar w:fldCharType="separate"/>
      </w:r>
      <w:r w:rsidR="00E7352F">
        <w:rPr>
          <w:rFonts w:ascii="Calibri" w:hAnsi="Calibri" w:cs="Calibri"/>
          <w:lang w:val="en-US"/>
        </w:rPr>
        <w:t>{Kendrick:2005gf}</w:t>
      </w:r>
      <w:r w:rsidR="00E7352F">
        <w:fldChar w:fldCharType="end"/>
      </w:r>
      <w:del w:id="139" w:author="Windows User" w:date="2016-12-02T11:49:00Z">
        <w:r>
          <w:delText>.</w:delText>
        </w:r>
        <w:r>
          <w:fldChar w:fldCharType="begin"/>
        </w:r>
        <w:r>
          <w:delInstrText xml:space="preserve"> ADDIN PAPERS2_CITATIONS &lt;citation&gt;&lt;uuid&gt;E641C9EE-064C-4EAE-A2F0-89EA3B7AE5AF&lt;/uuid&gt;&lt;priority&gt;0&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s&gt;&lt;cites&gt;&lt;/cites&gt;&lt;/citation&gt;</w:delInstrText>
        </w:r>
        <w:r>
          <w:fldChar w:fldCharType="separate"/>
        </w:r>
        <w:r>
          <w:rPr>
            <w:rFonts w:ascii="Calibri" w:hAnsi="Calibri" w:cs="Calibri"/>
            <w:lang w:val="en-US"/>
          </w:rPr>
          <w:delText>{Todd:1996uv}</w:delText>
        </w:r>
        <w:r>
          <w:fldChar w:fldCharType="end"/>
        </w:r>
        <w:r>
          <w:fldChar w:fldCharType="begin"/>
        </w:r>
        <w:r>
          <w:delInstrText xml:space="preserve"> ADDIN PAPERS2_CITATIONS &lt;citation&gt;&lt;uuid&gt;4701C755-24F5-4F8E-9A10-B04CC94E677A&lt;/uuid&gt;&lt;priority&gt;0&lt;/priority&gt;&lt;publications&gt;&lt;publication&gt;&lt;uuid&gt;29CB80ED-270C-40B4-95A3-6E375266380E&lt;/uuid&gt;&lt;volume&gt;23&lt;/volume&gt;&lt;doi&gt;10.1016/j.ajem.2005.07.009&lt;/doi&gt;&lt;startpage&gt;828&lt;/startpage&gt;&lt;publication_date&gt;99200511001200000000220000&lt;/publication_date&gt;&lt;url&gt;http://eutils.ncbi.nlm.nih.gov/entrez/eutils/elink.fcgi?dbfrom=pubmed&amp;amp;id=16291435&amp;amp;retmode=ref&amp;amp;cmd=prlinks&lt;/url&gt;&lt;citekey&gt;&lt;/citekey&gt;&lt;type&gt;400&lt;/type&gt;&lt;title&gt;The minimum clinically significant difference in patient-assigned numeric scores for pain.&lt;/title&gt;&lt;institution&gt;Department of Emergency Medicine, Maine Medical Center, Portland, ME 04102, USA.&lt;/institution&gt;&lt;number&gt;7&lt;/number&gt;&lt;subtype&gt;400&lt;/subtype&gt;&lt;endpage&gt;832&lt;/endpage&gt;&lt;bundle&gt;&lt;publication&gt;&lt;publisher&gt;Elsevier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Dawn&lt;/firstName&gt;&lt;middleNames&gt;B&lt;/middleNames&gt;&lt;lastName&gt;Kendrick&lt;/lastName&gt;&lt;/author&gt;&lt;author&gt;&lt;firstName&gt;Tania&lt;/firstName&gt;&lt;middleNames&gt;D&lt;/middleNames&gt;&lt;lastName&gt;Strout&lt;/lastName&gt;&lt;/author&gt;&lt;/authors&gt;&lt;/publication&gt;&lt;/publications&gt;&lt;cites&gt;&lt;/cites&gt;&lt;/citation&gt;</w:delInstrText>
        </w:r>
        <w:r>
          <w:fldChar w:fldCharType="separate"/>
        </w:r>
        <w:r>
          <w:rPr>
            <w:rFonts w:ascii="Calibri" w:hAnsi="Calibri" w:cs="Calibri"/>
            <w:lang w:val="en-US"/>
          </w:rPr>
          <w:delText>{Kendrick:2005gf}</w:delText>
        </w:r>
        <w:r>
          <w:fldChar w:fldCharType="end"/>
        </w:r>
      </w:del>
      <w:r>
        <w:t xml:space="preserve"> This is the amount of change on a VAS that is associated with patients saying that they feel </w:t>
      </w:r>
      <w:r w:rsidR="00C43C47">
        <w:t xml:space="preserve">either </w:t>
      </w:r>
      <w:r>
        <w:t xml:space="preserve">a little </w:t>
      </w:r>
      <w:commentRangeStart w:id="140"/>
      <w:r>
        <w:t>better</w:t>
      </w:r>
      <w:commentRangeEnd w:id="140"/>
      <w:r w:rsidR="0016408F">
        <w:rPr>
          <w:rStyle w:val="CommentReference"/>
        </w:rPr>
        <w:commentReference w:id="140"/>
      </w:r>
      <w:r w:rsidR="00306C70">
        <w:t xml:space="preserve"> or a little worse</w:t>
      </w:r>
      <w:r>
        <w:t xml:space="preserve">. These changes are averaged over the group in the study and then reported. There are two problems with </w:t>
      </w:r>
      <w:ins w:id="141" w:author="Windows User" w:date="2016-11-28T14:16:00Z">
        <w:r w:rsidR="0016408F">
          <w:t xml:space="preserve">using </w:t>
        </w:r>
      </w:ins>
      <w:r>
        <w:t xml:space="preserve">this </w:t>
      </w:r>
      <w:ins w:id="142" w:author="Windows User" w:date="2016-11-28T14:15:00Z">
        <w:r w:rsidR="0016408F">
          <w:t>approach</w:t>
        </w:r>
      </w:ins>
      <w:ins w:id="143" w:author="Windows User" w:date="2016-11-28T14:16:00Z">
        <w:r w:rsidR="0016408F">
          <w:t xml:space="preserve"> to </w:t>
        </w:r>
      </w:ins>
      <w:ins w:id="144" w:author="Windows User" w:date="2016-11-28T14:17:00Z">
        <w:r w:rsidR="0016408F">
          <w:t xml:space="preserve">estimate the effectiveness of pain control in the emergency </w:t>
        </w:r>
      </w:ins>
      <w:r w:rsidR="00AC3724">
        <w:t>department</w:t>
      </w:r>
      <w:ins w:id="145" w:author="Windows User" w:date="2016-11-28T14:17:00Z">
        <w:r w:rsidR="0016408F">
          <w:t xml:space="preserve"> setting</w:t>
        </w:r>
      </w:ins>
      <w:del w:id="146" w:author="Windows User" w:date="2016-11-28T14:15:00Z">
        <w:r>
          <w:delText>measure</w:delText>
        </w:r>
      </w:del>
      <w:r>
        <w:t>: first, the detection of a minimal difference is not the same as adequa</w:t>
      </w:r>
      <w:r w:rsidR="00AF618F">
        <w:t>te control of pain, and second,</w:t>
      </w:r>
      <w:del w:id="147" w:author="Windows User" w:date="2016-11-28T14:19:00Z">
        <w:r>
          <w:delText>the studies report a group average</w:delText>
        </w:r>
      </w:del>
      <w:ins w:id="148" w:author="Windows User" w:date="2016-11-28T14:18:00Z">
        <w:r>
          <w:t xml:space="preserve"> </w:t>
        </w:r>
        <w:r w:rsidR="00205125">
          <w:t xml:space="preserve">the MID </w:t>
        </w:r>
      </w:ins>
      <w:ins w:id="149" w:author="Windows User" w:date="2016-11-28T14:19:00Z">
        <w:r w:rsidR="00205125">
          <w:t xml:space="preserve">may not apply to individuals. </w:t>
        </w:r>
      </w:ins>
      <w:ins w:id="150" w:author="Windows User" w:date="2016-11-28T14:20:00Z">
        <w:r w:rsidR="00205125">
          <w:t xml:space="preserve">For example, a larger </w:t>
        </w:r>
      </w:ins>
      <w:ins w:id="151" w:author="Windows User" w:date="2016-11-28T14:22:00Z">
        <w:r w:rsidR="00205125">
          <w:t>decrease</w:t>
        </w:r>
      </w:ins>
      <w:ins w:id="152" w:author="Windows User" w:date="2016-11-28T14:21:00Z">
        <w:r w:rsidR="00205125">
          <w:t xml:space="preserve"> in pain </w:t>
        </w:r>
      </w:ins>
      <w:ins w:id="153" w:author="Windows User" w:date="2016-11-28T14:22:00Z">
        <w:r w:rsidR="00205125">
          <w:t>ratings</w:t>
        </w:r>
      </w:ins>
      <w:ins w:id="154" w:author="Windows User" w:date="2016-11-28T14:21:00Z">
        <w:r w:rsidR="00205125">
          <w:t xml:space="preserve"> may not reflect </w:t>
        </w:r>
      </w:ins>
      <w:ins w:id="155" w:author="Windows User" w:date="2016-11-28T14:22:00Z">
        <w:r w:rsidR="00205125">
          <w:t xml:space="preserve">“feeling a little better” for a given individual, and conversely, </w:t>
        </w:r>
      </w:ins>
      <w:ins w:id="156" w:author="Windows User" w:date="2016-11-28T14:23:00Z">
        <w:r w:rsidR="00205125">
          <w:t xml:space="preserve">some patients </w:t>
        </w:r>
      </w:ins>
      <w:del w:id="157" w:author="Windows User" w:date="2016-11-28T14:18:00Z">
        <w:r>
          <w:delText xml:space="preserve">but </w:delText>
        </w:r>
      </w:del>
      <w:del w:id="158" w:author="Windows User" w:date="2016-11-28T14:23:00Z">
        <w:r>
          <w:delText>an individual patient in the study may have a change in pain scale that is not near the group average, some patients may record</w:delText>
        </w:r>
      </w:del>
      <w:ins w:id="159" w:author="Windows User" w:date="2016-11-28T14:23:00Z">
        <w:r w:rsidR="00205125">
          <w:t>have an increase in pain ratings, yet</w:t>
        </w:r>
      </w:ins>
      <w:del w:id="160" w:author="Windows User" w:date="2016-11-28T14:23:00Z">
        <w:r>
          <w:delText xml:space="preserve"> an increas</w:delText>
        </w:r>
      </w:del>
      <w:del w:id="161" w:author="Windows User" w:date="2016-11-28T14:24:00Z">
        <w:r>
          <w:delText>e in their VAS and</w:delText>
        </w:r>
      </w:del>
      <w:r>
        <w:t xml:space="preserve"> still report feeling a little better</w:t>
      </w:r>
      <w:ins w:id="162" w:author="Windows User" w:date="2016-11-28T14:26:00Z">
        <w:r w:rsidR="00205125">
          <w:t>.</w:t>
        </w:r>
      </w:ins>
      <w:del w:id="163" w:author="Windows User" w:date="2016-11-28T14:25:00Z">
        <w:r>
          <w:delText xml:space="preserve">! </w:delText>
        </w:r>
      </w:del>
      <w:del w:id="164" w:author="Windows User" w:date="2016-11-28T14:24:00Z">
        <w:r>
          <w:delText>F</w:delText>
        </w:r>
      </w:del>
      <w:del w:id="165" w:author="Windows User" w:date="2016-11-28T14:25:00Z">
        <w:r>
          <w:delText>eeling "a little better" is not the same as having the amount of pain medicine that you wanted.</w:delText>
        </w:r>
      </w:del>
      <w:r w:rsidR="00B6724E">
        <w:fldChar w:fldCharType="begin"/>
      </w:r>
      <w:r w:rsidR="00E009D3">
        <w:instrText xml:space="preserve"> ADDIN PAPERS2_CITATIONS &lt;citation&gt;&lt;uuid&gt;EF2FD2AA-56B6-4012-B861-556EE7B5B37A&lt;/uuid&gt;&lt;priority&gt;0&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s&gt;&lt;cites&gt;&lt;/cites&gt;&lt;/citation&gt;</w:instrText>
      </w:r>
      <w:r w:rsidR="00B6724E">
        <w:fldChar w:fldCharType="separate"/>
      </w:r>
      <w:r w:rsidR="00B6724E">
        <w:rPr>
          <w:rFonts w:ascii="Calibri" w:hAnsi="Calibri" w:cs="Calibri"/>
          <w:lang w:val="en-US"/>
        </w:rPr>
        <w:t>{Todd:1996uv}</w:t>
      </w:r>
      <w:r w:rsidR="00B6724E">
        <w:fldChar w:fldCharType="end"/>
      </w:r>
      <w:ins w:id="166" w:author="Windows User" w:date="2016-11-28T14:25:00Z">
        <w:r w:rsidR="00205125">
          <w:t xml:space="preserve"> Finally, feeling "a little better" should not be confused with having the desired amount of pain relief.</w:t>
        </w:r>
      </w:ins>
      <w:ins w:id="167" w:author="Patrick Linehan" w:date="2016-12-02T11:49:00Z">
        <w:r>
          <w:fldChar w:fldCharType="begin"/>
        </w:r>
      </w:ins>
      <w:r w:rsidR="00E009D3">
        <w:instrText xml:space="preserve"> ADDIN PAPERS2_CITATIONS &lt;citation&gt;&lt;uuid&gt;8F74A335-9551-4881-861D-ACB8B2CD096D&lt;/uuid&gt;&lt;priority&gt;0&lt;/priority&gt;&lt;publications&gt;&lt;publication&gt;&lt;startpage&gt;175&lt;/startpage&gt;&lt;title&gt;Defining the Importance of Change in Clinical Trials of Acute Pain&lt;/title&gt;&lt;uuid&gt;D3C6708C-BF5A-4CB8-B6CE-51885F65C91F&lt;/uuid&gt;&lt;subtype&gt;-1000&lt;/subtype&gt;&lt;publisher&gt;International Assn for the Study of Pain&lt;/publisher&gt;&lt;type&gt;-1000&lt;/type&gt;&lt;citekey&gt;Barden:2007uw&lt;/citekey&gt;&lt;endpage&gt;183&lt;/endpage&gt;&lt;publication_date&gt;99200711011200000000222000&lt;/publication_date&gt;&lt;bundle&gt;&lt;publication&gt;&lt;publication_date&gt;99200711011200000000222000&lt;/publication_date&gt;&lt;startpage&gt;407&lt;/startpage&gt;&lt;subtitle&gt;Methodology Refined&lt;/subtitle&gt;&lt;title&gt;Systematic Reviews in Pain Research&lt;/title&gt;&lt;uuid&gt;2AC439DB-EAAC-4F80-A364-FAF3A835D1B1&lt;/uuid&gt;&lt;subtype&gt;0&lt;/subtype&gt;&lt;publisher&gt;International Assn for the Study of Pain&lt;/publisher&gt;&lt;type&gt;0&lt;/type&gt;&lt;citekey&gt;&lt;/citekey&gt;&lt;url&gt;http://books.google.ca/books?id=CB9ZPgAACAAJ&amp;amp;dq=isbn:9780931092695&amp;amp;hl=&amp;amp;cd=1&amp;amp;source=gbs_api&lt;/url&gt;&lt;authors&gt;&lt;author&gt;&lt;firstName&gt;Spain&lt;/firstName&gt;&lt;lastName&gt;International Association for the Study of Pain Research Symposium th Alicante&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bundle&gt;&lt;authors&gt;&lt;author&gt;&lt;firstName&gt;Jodie&lt;/firstName&gt;&lt;lastName&gt;Barden&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publications&gt;&lt;cites&gt;&lt;/cites&gt;&lt;/citation&gt;</w:instrText>
      </w:r>
      <w:ins w:id="168" w:author="Patrick Linehan" w:date="2016-12-02T11:49:00Z">
        <w:r>
          <w:fldChar w:fldCharType="separate"/>
        </w:r>
        <w:r>
          <w:rPr>
            <w:rFonts w:ascii="Calibri" w:hAnsi="Calibri" w:cs="Calibri"/>
            <w:lang w:val="en-US"/>
          </w:rPr>
          <w:t>{Barden:2007uw}</w:t>
        </w:r>
        <w:r>
          <w:fldChar w:fldCharType="end"/>
        </w:r>
      </w:ins>
    </w:p>
    <w:p w14:paraId="07EFF778" w14:textId="77777777" w:rsidR="005248FF" w:rsidRDefault="005248FF" w:rsidP="005248FF"/>
    <w:p w14:paraId="1BF576E2" w14:textId="47376D2C" w:rsidR="005248FF" w:rsidRDefault="005248FF" w:rsidP="005248FF">
      <w:r>
        <w:t xml:space="preserve">Other studies have looked at a different measure, confusingly also called the minimally clinically important difference, which is </w:t>
      </w:r>
      <w:ins w:id="169" w:author="Windows User" w:date="2016-11-28T14:32:00Z">
        <w:r w:rsidR="00205125">
          <w:t xml:space="preserve">defined as </w:t>
        </w:r>
      </w:ins>
      <w:r>
        <w:t xml:space="preserve">the change in VAS associated with adequate relief of </w:t>
      </w:r>
      <w:commentRangeStart w:id="170"/>
      <w:r>
        <w:t>pain</w:t>
      </w:r>
      <w:commentRangeEnd w:id="170"/>
      <w:ins w:id="171" w:author="Windows User" w:date="2016-12-02T11:49:00Z">
        <w:r w:rsidR="00205125">
          <w:rPr>
            <w:rStyle w:val="CommentReference"/>
          </w:rPr>
          <w:commentReference w:id="170"/>
        </w:r>
        <w:r>
          <w:t xml:space="preserve">. </w:t>
        </w:r>
      </w:ins>
      <w:ins w:id="172" w:author="Windows User" w:date="2016-11-28T14:32:00Z">
        <w:r w:rsidR="00AB73B9">
          <w:t xml:space="preserve">These studies have shown that </w:t>
        </w:r>
      </w:ins>
      <w:del w:id="173" w:author="Windows User" w:date="2016-11-28T14:32:00Z">
        <w:r w:rsidDel="00AB73B9">
          <w:delText>T</w:delText>
        </w:r>
      </w:del>
      <w:ins w:id="174" w:author="Windows User" w:date="2016-11-28T14:32:00Z">
        <w:r w:rsidR="00AB73B9">
          <w:t>t</w:t>
        </w:r>
      </w:ins>
      <w:ins w:id="175" w:author="Windows User" w:date="2016-12-02T11:49:00Z">
        <w:r>
          <w:t>he</w:t>
        </w:r>
      </w:ins>
      <w:del w:id="176" w:author="Windows User" w:date="2016-12-02T11:49:00Z">
        <w:r>
          <w:delText>. The</w:delText>
        </w:r>
      </w:del>
      <w:r>
        <w:t xml:space="preserve"> amount of change on a pain scale that is associated with adequate relief of pain varies with the initial severity of the </w:t>
      </w:r>
      <w:commentRangeStart w:id="177"/>
      <w:r>
        <w:t>pain</w:t>
      </w:r>
      <w:commentRangeEnd w:id="177"/>
      <w:ins w:id="178" w:author="Windows User" w:date="2016-12-02T11:49:00Z">
        <w:r w:rsidR="00205125">
          <w:rPr>
            <w:rStyle w:val="CommentReference"/>
          </w:rPr>
          <w:commentReference w:id="177"/>
        </w:r>
      </w:ins>
      <w:ins w:id="179" w:author="Windows User" w:date="2016-11-28T14:27:00Z">
        <w:r w:rsidR="00205125">
          <w:t>.</w:t>
        </w:r>
      </w:ins>
      <w:del w:id="180" w:author="Windows User" w:date="2016-11-28T14:27:00Z">
        <w:r w:rsidDel="00205125">
          <w:delText>,</w:delText>
        </w:r>
      </w:del>
      <w:ins w:id="181" w:author="Windows User" w:date="2016-12-02T11:49:00Z">
        <w:r>
          <w:t xml:space="preserve"> </w:t>
        </w:r>
      </w:ins>
      <w:ins w:id="182" w:author="Windows User" w:date="2016-11-28T14:33:00Z">
        <w:r w:rsidR="00AB73B9">
          <w:t>the Minimally Clinically Important Difference is sometimes reported as a</w:t>
        </w:r>
      </w:ins>
      <w:del w:id="183" w:author="Windows User" w:date="2016-12-02T11:49:00Z">
        <w:r>
          <w:delText>,</w:delText>
        </w:r>
      </w:del>
      <w:ins w:id="184" w:author="Windows User" w:date="2016-11-28T14:33:00Z">
        <w:r>
          <w:t xml:space="preserve"> </w:t>
        </w:r>
      </w:ins>
      <w:del w:id="185" w:author="Windows User" w:date="2016-11-28T14:33:00Z">
        <w:r>
          <w:delText>and some studies have associa</w:delText>
        </w:r>
      </w:del>
      <w:del w:id="186" w:author="Windows User" w:date="2016-11-28T14:34:00Z">
        <w:r>
          <w:delText>ted the change with a</w:delText>
        </w:r>
      </w:del>
      <w:r>
        <w:t xml:space="preserve"> certain distance on the scale, </w:t>
      </w:r>
      <w:ins w:id="187" w:author="Windows User" w:date="2016-11-28T14:34:00Z">
        <w:r w:rsidR="00AB73B9">
          <w:t xml:space="preserve">and sometimes as a </w:t>
        </w:r>
      </w:ins>
      <w:del w:id="188" w:author="Windows User" w:date="2016-11-28T14:34:00Z">
        <w:r>
          <w:delText xml:space="preserve">others with a </w:delText>
        </w:r>
      </w:del>
      <w:r>
        <w:t xml:space="preserve">percentage change from an initial value. </w:t>
      </w:r>
      <w:ins w:id="189" w:author="Windows User" w:date="2016-12-02T11:49:00Z">
        <w:r>
          <w:t xml:space="preserve">In </w:t>
        </w:r>
      </w:ins>
      <w:ins w:id="190" w:author="Windows User" w:date="2016-11-28T14:35:00Z">
        <w:r w:rsidR="00AB73B9">
          <w:t>one study conducted in</w:t>
        </w:r>
      </w:ins>
      <w:del w:id="191" w:author="Windows User" w:date="2016-12-02T11:49:00Z">
        <w:r>
          <w:delText>In</w:delText>
        </w:r>
      </w:del>
      <w:ins w:id="192" w:author="Windows User" w:date="2016-11-28T14:35:00Z">
        <w:r>
          <w:t xml:space="preserve"> </w:t>
        </w:r>
      </w:ins>
      <w:r>
        <w:t xml:space="preserve">the emergency </w:t>
      </w:r>
      <w:commentRangeStart w:id="193"/>
      <w:r>
        <w:t>department</w:t>
      </w:r>
      <w:commentRangeEnd w:id="193"/>
      <w:r w:rsidR="00AB73B9">
        <w:rPr>
          <w:rStyle w:val="CommentReference"/>
        </w:rPr>
        <w:commentReference w:id="193"/>
      </w:r>
      <w:r>
        <w:t xml:space="preserve"> setting</w:t>
      </w:r>
      <w:ins w:id="194" w:author="Windows User" w:date="2016-11-28T14:36:00Z">
        <w:r w:rsidR="00AB73B9">
          <w:t>,</w:t>
        </w:r>
      </w:ins>
      <w:r>
        <w:t xml:space="preserve"> the </w:t>
      </w:r>
      <w:del w:id="195" w:author="Windows User" w:date="2016-11-28T14:37:00Z">
        <w:r>
          <w:delText xml:space="preserve">group </w:delText>
        </w:r>
      </w:del>
      <w:r>
        <w:t xml:space="preserve">average MCID associated with adequate pain relief was an improvement of 3 cm on the VAS, and the average change in pre-treatment pain score was an </w:t>
      </w:r>
      <w:r w:rsidR="007F63D5">
        <w:t>decrease</w:t>
      </w:r>
      <w:r>
        <w:t xml:space="preserve"> of 30%</w:t>
      </w:r>
      <w:r w:rsidR="007F63D5">
        <w:t xml:space="preserve"> from the initial score</w:t>
      </w:r>
      <w:r>
        <w:t>.</w:t>
      </w:r>
      <w:ins w:id="196" w:author="Patrick Linehan" w:date="2016-12-02T11:49:00Z">
        <w:r>
          <w:fldChar w:fldCharType="begin"/>
        </w:r>
      </w:ins>
      <w:r w:rsidR="00E009D3">
        <w:instrText xml:space="preserve"> ADDIN PAPERS2_CITATIONS &lt;citation&gt;&lt;uuid&gt;E87B8A18-CE62-4379-8AA3-FA0EA7697F85&lt;/uuid&gt;&lt;priority&gt;0&lt;/priority&gt;&lt;publications&gt;&lt;publication&gt;&lt;uuid&gt;C3F053D0-71BF-4BC0-A798-C0A914AC1786&lt;/uuid&gt;&lt;volume&gt;10&lt;/volume&gt;&lt;startpage&gt;1128&lt;/startpage&gt;&lt;publication_date&gt;99200310001200000000220000&lt;/publication_date&gt;&lt;url&gt;http://eutils.ncbi.nlm.nih.gov/entrez/eutils/elink.fcgi?dbfrom=pubmed&amp;amp;id=14525749&amp;amp;retmode=ref&amp;amp;cmd=prlinks&lt;/url&gt;&lt;citekey&gt;&lt;/citekey&gt;&lt;type&gt;400&lt;/type&gt;&lt;title&gt;Clinically important change in the visual analog scale after adequate pain control.&lt;/title&gt;&lt;institution&gt;Faculty of Medicine, University of Toronto, Toronto, Ontario, Canada. jacques.lee@ices.on.ca&lt;/institution&gt;&lt;number&gt;10&lt;/number&gt;&lt;subtype&gt;400&lt;/subtype&gt;&lt;endpage&gt;1130&lt;/endpage&gt;&lt;bundle&gt;&lt;publication&gt;&lt;publisher&gt;Department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Jacques&lt;/firstName&gt;&lt;middleNames&gt;Simon&lt;/middleNames&gt;&lt;lastName&gt;Lee&lt;/lastName&gt;&lt;/author&gt;&lt;author&gt;&lt;firstName&gt;Elisabeth&lt;/firstName&gt;&lt;lastName&gt;Hobden&lt;/lastName&gt;&lt;/author&gt;&lt;author&gt;&lt;firstName&gt;Ian&lt;/firstName&gt;&lt;middleNames&gt;G&lt;/middleNames&gt;&lt;lastName&gt;Stiell&lt;/lastName&gt;&lt;/author&gt;&lt;author&gt;&lt;firstName&gt;George&lt;/firstName&gt;&lt;middleNames&gt;A&lt;/middleNames&gt;&lt;lastName&gt;Wells&lt;/lastName&gt;&lt;/author&gt;&lt;/authors&gt;&lt;/publication&gt;&lt;/publications&gt;&lt;cites&gt;&lt;/cites&gt;&lt;/citation&gt;</w:instrText>
      </w:r>
      <w:ins w:id="197" w:author="Patrick Linehan" w:date="2016-12-02T11:49:00Z">
        <w:r>
          <w:fldChar w:fldCharType="separate"/>
        </w:r>
        <w:r>
          <w:rPr>
            <w:rFonts w:ascii="Calibri" w:hAnsi="Calibri" w:cs="Calibri"/>
            <w:lang w:val="en-US"/>
          </w:rPr>
          <w:t>{Lee:2003wl}</w:t>
        </w:r>
        <w:r>
          <w:fldChar w:fldCharType="end"/>
        </w:r>
      </w:ins>
      <w:r>
        <w:t xml:space="preserve"> The findings were similar in a postoperative setting,</w:t>
      </w:r>
      <w:ins w:id="198" w:author="Patrick Linehan" w:date="2016-12-02T11:49:00Z">
        <w:r>
          <w:fldChar w:fldCharType="begin"/>
        </w:r>
      </w:ins>
      <w:r w:rsidR="00E009D3">
        <w:instrText xml:space="preserve"> ADDIN PAPERS2_CITATIONS &lt;citation&gt;&lt;uuid&gt;B3E3D80E-A708-4A67-9DC7-7BF06CE5D128&lt;/uuid&gt;&lt;priority&gt;0&lt;/priority&gt;&lt;publications&gt;&lt;publication&gt;&lt;uuid&gt;F57D55F0-652C-41E5-A88C-A566D2AE43DA&lt;/uuid&gt;&lt;volume&gt;105&lt;/volume&gt;&lt;doi&gt;10.1016/S0304-3959(03)00176-3&lt;/doi&gt;&lt;startpage&gt;151&lt;/startpage&gt;&lt;publication_date&gt;99200309001200000000220000&lt;/publication_date&gt;&lt;url&gt;http://eutils.ncbi.nlm.nih.gov/entrez/eutils/elink.fcgi?dbfrom=pubmed&amp;amp;id=14499431&amp;amp;retmode=ref&amp;amp;cmd=prlinks&lt;/url&gt;&lt;citekey&gt;&lt;/citekey&gt;&lt;type&gt;400&lt;/type&gt;&lt;title&gt;What decline in pain intensity is meaningful to patients with acute pain?&lt;/title&gt;&lt;institution&gt;Department of Anesthesia, Javeriana University School of Medicine, San Ignacio Hospital, Bogota, Colombia.&lt;/institution&gt;&lt;number&gt;1-2&lt;/number&gt;&lt;subtype&gt;400&lt;/subtype&gt;&lt;endpage&gt;157&lt;/endpage&gt;&lt;bundle&gt;&lt;publication&gt;&lt;publisher&gt;International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M&lt;/firstName&gt;&lt;middleNames&gt;Soledad&lt;/middleNames&gt;&lt;lastName&gt;Cepeda&lt;/lastName&gt;&lt;/author&gt;&lt;author&gt;&lt;firstName&gt;Juan&lt;/firstName&gt;&lt;middleNames&gt;M&lt;/middleNames&gt;&lt;lastName&gt;Africano&lt;/lastName&gt;&lt;/author&gt;&lt;author&gt;&lt;firstName&gt;Rodolfo&lt;/firstName&gt;&lt;lastName&gt;Polo&lt;/lastName&gt;&lt;/author&gt;&lt;author&gt;&lt;firstName&gt;Ramiro&lt;/firstName&gt;&lt;lastName&gt;Alcala&lt;/lastName&gt;&lt;/author&gt;&lt;author&gt;&lt;firstName&gt;Daniel&lt;/firstName&gt;&lt;middleNames&gt;B&lt;/middleNames&gt;&lt;lastName&gt;Carr&lt;/lastName&gt;&lt;/author&gt;&lt;/authors&gt;&lt;/publication&gt;&lt;/publications&gt;&lt;cites&gt;&lt;/cites&gt;&lt;/citation&gt;</w:instrText>
      </w:r>
      <w:ins w:id="199" w:author="Patrick Linehan" w:date="2016-12-02T11:49:00Z">
        <w:r>
          <w:fldChar w:fldCharType="separate"/>
        </w:r>
        <w:r>
          <w:rPr>
            <w:rFonts w:ascii="Calibri" w:hAnsi="Calibri" w:cs="Calibri"/>
            <w:lang w:val="en-US"/>
          </w:rPr>
          <w:t>{Cepeda:2003bo}</w:t>
        </w:r>
        <w:r>
          <w:fldChar w:fldCharType="end"/>
        </w:r>
      </w:ins>
      <w:r>
        <w:t xml:space="preserve"> and in a rheumatology clinic.</w:t>
      </w:r>
      <w:ins w:id="200" w:author="Patrick Linehan" w:date="2016-12-02T11:49:00Z">
        <w:r>
          <w:fldChar w:fldCharType="begin"/>
        </w:r>
      </w:ins>
      <w:r w:rsidR="00E009D3">
        <w:instrText xml:space="preserve"> ADDIN PAPERS2_CITATIONS &lt;citation&gt;&lt;uuid&gt;63A62A9D-8242-480D-9AD8-A66863A73455&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ins w:id="201" w:author="Patrick Linehan" w:date="2016-12-02T11:49:00Z">
        <w:r>
          <w:fldChar w:fldCharType="separate"/>
        </w:r>
        <w:r>
          <w:rPr>
            <w:rFonts w:ascii="Calibri" w:hAnsi="Calibri" w:cs="Calibri"/>
            <w:lang w:val="en-US"/>
          </w:rPr>
          <w:t>{tenKlooster:2006je}</w:t>
        </w:r>
        <w:r>
          <w:fldChar w:fldCharType="end"/>
        </w:r>
      </w:ins>
      <w:r>
        <w:t xml:space="preserve"> This is again problematic</w:t>
      </w:r>
      <w:ins w:id="202" w:author="Windows User" w:date="2016-11-28T14:38:00Z">
        <w:r>
          <w:t xml:space="preserve"> </w:t>
        </w:r>
      </w:ins>
      <w:ins w:id="203" w:author="Windows User" w:date="2016-11-28T14:39:00Z">
        <w:r w:rsidR="00AB73B9">
          <w:t>for</w:t>
        </w:r>
      </w:ins>
      <w:ins w:id="204" w:author="Windows User" w:date="2016-11-28T14:38:00Z">
        <w:r w:rsidR="00AB73B9">
          <w:t xml:space="preserve"> assessing the adequacy of pain management in individual cases,</w:t>
        </w:r>
      </w:ins>
      <w:ins w:id="205" w:author="Windows User" w:date="2016-12-02T11:49:00Z">
        <w:r>
          <w:t xml:space="preserve"> </w:t>
        </w:r>
      </w:ins>
      <w:r>
        <w:t xml:space="preserve">as it is a group average rather than a measure that applies to every patient. The relationship between </w:t>
      </w:r>
      <w:ins w:id="206" w:author="Windows User" w:date="2016-11-28T14:40:00Z">
        <w:r w:rsidR="00AB73B9">
          <w:t>individual</w:t>
        </w:r>
      </w:ins>
      <w:del w:id="207" w:author="Windows User" w:date="2016-11-28T14:40:00Z">
        <w:r w:rsidDel="00AB73B9">
          <w:delText>a</w:delText>
        </w:r>
      </w:del>
      <w:ins w:id="208" w:author="Windows User" w:date="2016-12-02T11:49:00Z">
        <w:r>
          <w:t xml:space="preserve"> patient</w:t>
        </w:r>
      </w:ins>
      <w:r w:rsidR="00364D70">
        <w:t>’</w:t>
      </w:r>
      <w:del w:id="209" w:author="Windows User" w:date="2016-11-28T14:40:00Z">
        <w:r w:rsidDel="00AB73B9">
          <w:delText>'</w:delText>
        </w:r>
      </w:del>
      <w:ins w:id="210" w:author="Windows User" w:date="2016-12-02T11:49:00Z">
        <w:r>
          <w:t>s experience</w:t>
        </w:r>
      </w:ins>
      <w:ins w:id="211" w:author="Windows User" w:date="2016-11-28T14:40:00Z">
        <w:r w:rsidR="00AB73B9">
          <w:t>s</w:t>
        </w:r>
      </w:ins>
      <w:del w:id="212" w:author="Windows User" w:date="2016-12-02T11:49:00Z">
        <w:r>
          <w:delText>a patient's experience</w:delText>
        </w:r>
      </w:del>
      <w:r>
        <w:t xml:space="preserve"> of having a sufficient relief of pain and a change in a pain score is inconsistent: </w:t>
      </w:r>
      <w:ins w:id="213" w:author="Windows User" w:date="2016-11-28T14:40:00Z">
        <w:r w:rsidR="00AB73B9">
          <w:t xml:space="preserve">as above, </w:t>
        </w:r>
      </w:ins>
      <w:r>
        <w:t xml:space="preserve">some people </w:t>
      </w:r>
      <w:ins w:id="214" w:author="Windows User" w:date="2016-11-28T14:40:00Z">
        <w:r w:rsidR="00AB73B9">
          <w:t xml:space="preserve">have </w:t>
        </w:r>
      </w:ins>
      <w:ins w:id="215" w:author="Windows User" w:date="2016-11-28T14:41:00Z">
        <w:r w:rsidR="00AB73B9">
          <w:t xml:space="preserve">reported </w:t>
        </w:r>
      </w:ins>
      <w:del w:id="216" w:author="Windows User" w:date="2016-11-28T14:41:00Z">
        <w:r>
          <w:delText>can say they have had a</w:delText>
        </w:r>
      </w:del>
      <w:r>
        <w:t xml:space="preserve">sufficient relief of pain even though their final pain score is higher than their initial </w:t>
      </w:r>
      <w:commentRangeStart w:id="217"/>
      <w:r>
        <w:t>score</w:t>
      </w:r>
      <w:commentRangeEnd w:id="217"/>
      <w:ins w:id="218" w:author="Windows User" w:date="2016-12-02T11:49:00Z">
        <w:r w:rsidR="00AB73B9">
          <w:rPr>
            <w:rStyle w:val="CommentReference"/>
          </w:rPr>
          <w:commentReference w:id="217"/>
        </w:r>
        <w:r>
          <w:t xml:space="preserve">. </w:t>
        </w:r>
      </w:ins>
      <w:ins w:id="219" w:author="Windows User" w:date="2016-11-28T14:41:00Z">
        <w:r w:rsidR="00AB73B9">
          <w:t xml:space="preserve">In addition, </w:t>
        </w:r>
      </w:ins>
      <w:ins w:id="220" w:author="Windows User" w:date="2016-11-28T14:42:00Z">
        <w:r w:rsidR="00AB73B9">
          <w:t>one of these studies had</w:t>
        </w:r>
      </w:ins>
      <w:del w:id="221" w:author="Windows User" w:date="2016-12-02T11:49:00Z">
        <w:r>
          <w:delText>.</w:delText>
        </w:r>
      </w:del>
      <w:ins w:id="222" w:author="Windows User" w:date="2016-11-28T14:42:00Z">
        <w:r>
          <w:t xml:space="preserve"> </w:t>
        </w:r>
      </w:ins>
      <w:del w:id="223" w:author="Windows User" w:date="2016-11-28T14:42:00Z">
        <w:r>
          <w:delText>The rheumatology study reported</w:delText>
        </w:r>
      </w:del>
      <w:r>
        <w:t xml:space="preserve"> sensitivities and specificities of </w:t>
      </w:r>
      <w:ins w:id="224" w:author="Windows User" w:date="2016-11-28T14:42:00Z">
        <w:r w:rsidR="00AB73B9">
          <w:t xml:space="preserve">only about </w:t>
        </w:r>
      </w:ins>
      <w:del w:id="225" w:author="Windows User" w:date="2016-11-28T14:42:00Z">
        <w:r>
          <w:delText>close to</w:delText>
        </w:r>
      </w:del>
      <w:r w:rsidR="00FE2133">
        <w:t xml:space="preserve"> 70% for their 3 cm cutoff</w:t>
      </w:r>
      <w:r>
        <w:t>,</w:t>
      </w:r>
      <w:ins w:id="226" w:author="Patrick Linehan" w:date="2016-12-02T11:49:00Z">
        <w:r>
          <w:fldChar w:fldCharType="begin"/>
        </w:r>
      </w:ins>
      <w:r w:rsidR="00E009D3">
        <w:instrText xml:space="preserve"> ADDIN PAPERS2_CITATIONS &lt;citation&gt;&lt;uuid&gt;4EF7FC21-AC72-44F0-ADA4-3925F4892328&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ins w:id="227" w:author="Patrick Linehan" w:date="2016-12-02T11:49:00Z">
        <w:r>
          <w:fldChar w:fldCharType="separate"/>
        </w:r>
        <w:r>
          <w:rPr>
            <w:rFonts w:ascii="Calibri" w:hAnsi="Calibri" w:cs="Calibri"/>
            <w:lang w:val="en-US"/>
          </w:rPr>
          <w:t>{tenKlooster:2006je}</w:t>
        </w:r>
        <w:r>
          <w:fldChar w:fldCharType="end"/>
        </w:r>
      </w:ins>
      <w:r>
        <w:t xml:space="preserve"> which leads to substantial misclassification of whether or not an individual patient had adequate pain relief.</w:t>
      </w:r>
    </w:p>
    <w:p w14:paraId="6D411920" w14:textId="77777777" w:rsidR="00CF19D0" w:rsidRDefault="00CF19D0"/>
    <w:p w14:paraId="24B3AEFE" w14:textId="3E4F7AA8" w:rsidR="005E657C" w:rsidRPr="00976440" w:rsidRDefault="005E657C">
      <w:pPr>
        <w:rPr>
          <w:b/>
        </w:rPr>
      </w:pPr>
      <w:r w:rsidRPr="00976440">
        <w:rPr>
          <w:b/>
        </w:rPr>
        <w:t xml:space="preserve">The standard </w:t>
      </w:r>
      <w:del w:id="228" w:author="Windows User" w:date="2016-11-28T14:45:00Z">
        <w:r w:rsidRPr="00976440">
          <w:rPr>
            <w:b/>
          </w:rPr>
          <w:delText xml:space="preserve">pain </w:delText>
        </w:r>
      </w:del>
      <w:r w:rsidRPr="00976440">
        <w:rPr>
          <w:b/>
        </w:rPr>
        <w:t xml:space="preserve">treatment for </w:t>
      </w:r>
      <w:ins w:id="229" w:author="Windows User" w:date="2016-11-28T14:45:00Z">
        <w:r w:rsidR="00F5241B">
          <w:rPr>
            <w:b/>
          </w:rPr>
          <w:t xml:space="preserve">acute </w:t>
        </w:r>
      </w:ins>
      <w:r w:rsidRPr="00976440">
        <w:rPr>
          <w:b/>
        </w:rPr>
        <w:t xml:space="preserve">pain is </w:t>
      </w:r>
      <w:commentRangeStart w:id="230"/>
      <w:r w:rsidRPr="00976440">
        <w:rPr>
          <w:b/>
        </w:rPr>
        <w:t>morphi</w:t>
      </w:r>
      <w:r w:rsidR="00976440">
        <w:rPr>
          <w:b/>
        </w:rPr>
        <w:t>ne</w:t>
      </w:r>
      <w:commentRangeEnd w:id="230"/>
      <w:r w:rsidR="00F5241B">
        <w:rPr>
          <w:rStyle w:val="CommentReference"/>
        </w:rPr>
        <w:commentReference w:id="230"/>
      </w:r>
      <w:r w:rsidR="00976440">
        <w:rPr>
          <w:b/>
        </w:rPr>
        <w:t xml:space="preserve"> and the doses in </w:t>
      </w:r>
      <w:r w:rsidR="001D749B">
        <w:rPr>
          <w:b/>
        </w:rPr>
        <w:t xml:space="preserve">clinical </w:t>
      </w:r>
      <w:r w:rsidR="00976440">
        <w:rPr>
          <w:b/>
        </w:rPr>
        <w:t>use vary considerably</w:t>
      </w:r>
      <w:r w:rsidRPr="00976440">
        <w:rPr>
          <w:b/>
        </w:rPr>
        <w:t>.</w:t>
      </w:r>
    </w:p>
    <w:p w14:paraId="1D4D49A4" w14:textId="77777777" w:rsidR="003D6F68" w:rsidRDefault="003D6F68"/>
    <w:p w14:paraId="0A438968" w14:textId="268FDE8E" w:rsidR="003D6F68" w:rsidRDefault="003D6F68" w:rsidP="003D6F68">
      <w:pPr>
        <w:rPr>
          <w:del w:id="231" w:author="Windows User" w:date="2016-11-28T14:42:00Z"/>
        </w:rPr>
      </w:pPr>
      <w:ins w:id="232" w:author="Windows User" w:date="2016-12-02T11:49:00Z">
        <w:r>
          <w:t>Morphine is the “gold standard” opioid which is often used as a comparison in studies of other analgesics</w:t>
        </w:r>
      </w:ins>
      <w:r w:rsidR="00364D70">
        <w:t xml:space="preserve"> in the emergency department</w:t>
      </w:r>
      <w:ins w:id="233" w:author="Windows User" w:date="2016-12-02T11:49:00Z">
        <w:r>
          <w:t>, yet the dose of morphine that is used in clinical practice is lower than the equivalent doses of other opioids.</w:t>
        </w:r>
      </w:ins>
      <w:r w:rsidR="004D08F9">
        <w:fldChar w:fldCharType="begin"/>
      </w:r>
      <w:r w:rsidR="006618D0">
        <w:instrText xml:space="preserve"> ADDIN PAPERS2_CITATIONS &lt;citation&gt;&lt;uuid&gt;55E3FB92-A834-4BC5-A33A-B8EB37AD1A3F&lt;/uuid&gt;&lt;priority&gt;0&lt;/priority&gt;&lt;publications&gt;&lt;publication&gt;&lt;uuid&gt;E3DF051E-5179-48C8-96B0-8103FB9DE796&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citekey&gt;&lt;/citekey&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s&gt;&lt;cites&gt;&lt;/cites&gt;&lt;/citation&gt;</w:instrText>
      </w:r>
      <w:r w:rsidR="004D08F9">
        <w:fldChar w:fldCharType="separate"/>
      </w:r>
      <w:r w:rsidR="004D08F9">
        <w:rPr>
          <w:rFonts w:ascii="Calibri" w:hAnsi="Calibri" w:cs="Calibri"/>
          <w:lang w:val="en-US"/>
        </w:rPr>
        <w:t>{Bijur:2012jy}</w:t>
      </w:r>
      <w:r w:rsidR="004D08F9">
        <w:fldChar w:fldCharType="end"/>
      </w:r>
      <w:r w:rsidR="006618D0">
        <w:fldChar w:fldCharType="begin"/>
      </w:r>
      <w:r w:rsidR="006618D0">
        <w:instrText xml:space="preserve"> ADDIN PAPERS2_CITATIONS &lt;citation&gt;&lt;uuid&gt;0B4BD091-65D0-4EB9-9753-46AEAE800307&lt;/uuid&gt;&lt;priority&gt;0&lt;/priority&gt;&lt;publications&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citekey&gt;&lt;/citekey&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s&gt;&lt;cites&gt;&lt;/cites&gt;&lt;/citation&gt;</w:instrText>
      </w:r>
      <w:r w:rsidR="006618D0">
        <w:fldChar w:fldCharType="separate"/>
      </w:r>
      <w:r w:rsidR="006618D0">
        <w:rPr>
          <w:rFonts w:ascii="Calibri" w:hAnsi="Calibri" w:cs="Calibri"/>
          <w:lang w:val="en-US"/>
        </w:rPr>
        <w:t>{OConnor:2010hu}</w:t>
      </w:r>
      <w:r w:rsidR="006618D0">
        <w:fldChar w:fldCharType="end"/>
      </w:r>
      <w:r w:rsidR="0014188A">
        <w:fldChar w:fldCharType="begin"/>
      </w:r>
      <w:r w:rsidR="0014188A">
        <w:instrText xml:space="preserve"> ADDIN PAPERS2_CITATIONS &lt;citation&gt;&lt;uuid&gt;0F711D33-A988-4269-8082-10744EAC045D&lt;/uuid&gt;&lt;priority&gt;0&lt;/priority&gt;&lt;publications&gt;&lt;publication&gt;&lt;uuid&gt;067D6452-BAD5-45CF-9975-BC184A0A7CE4&lt;/uuid&gt;&lt;volume&gt;7&lt;/volume&gt;&lt;doi&gt;10.1111/j.1526-4637.2006.00183.x&lt;/doi&gt;&lt;startpage&gt;299&lt;/startpage&gt;&lt;publication_date&gt;99200607001200000000220000&lt;/publication_date&gt;&lt;url&gt;http://doi.wiley.com/10.1111/j.1526-4637.2006.00183.x&lt;/url&gt;&lt;citekey&gt;&lt;/citekey&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citekey&gt;PainMed:ui&lt;/citekey&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instrText>
      </w:r>
      <w:r w:rsidR="0014188A">
        <w:fldChar w:fldCharType="separate"/>
      </w:r>
      <w:r w:rsidR="0014188A">
        <w:rPr>
          <w:rFonts w:ascii="Calibri" w:hAnsi="Calibri" w:cs="Calibri"/>
          <w:lang w:val="en-US"/>
        </w:rPr>
        <w:t>{OConnor:2006gk}</w:t>
      </w:r>
      <w:r w:rsidR="0014188A">
        <w:fldChar w:fldCharType="end"/>
      </w:r>
      <w:r w:rsidR="00E01F38">
        <w:t xml:space="preserve"> </w:t>
      </w:r>
      <w:del w:id="234" w:author="Windows User" w:date="2016-12-02T11:49:00Z">
        <w:r>
          <w:delText>Morphine is the “gold standard” opioid which is often used as a comparison in studies of other analgesics, yet the dose of morphine that is used in clinical practice is lower than the equivalent doses of other opioids.</w:delText>
        </w:r>
        <w:r>
          <w:fldChar w:fldCharType="begin"/>
        </w:r>
        <w:r>
          <w:delInstrText xml:space="preserve"> ADDIN PAPERS2_CITATIONS &lt;citation&gt;&lt;uuid&gt;9E33DA97-15F0-49F7-B863-1817147231FD&lt;/uuid&gt;&lt;priority&gt;0&lt;/priority&gt;&lt;publications&gt;&lt;publication&gt;&lt;uuid&gt;E3DF051E-5179-48C8-96B0-8103FB9DE796&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citekey&gt;&lt;/citekey&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s&gt;&lt;cites&gt;&lt;/cites&gt;&lt;/citation&gt;</w:delInstrText>
        </w:r>
        <w:r>
          <w:fldChar w:fldCharType="separate"/>
        </w:r>
        <w:r>
          <w:rPr>
            <w:rFonts w:ascii="Calibri" w:hAnsi="Calibri" w:cs="Calibri"/>
            <w:lang w:val="en-US"/>
          </w:rPr>
          <w:delText>{Bijur:2012jy}</w:delText>
        </w:r>
        <w:r>
          <w:fldChar w:fldCharType="end"/>
        </w:r>
        <w:r>
          <w:fldChar w:fldCharType="begin"/>
        </w:r>
        <w:r>
          <w:delInstrText xml:space="preserve"> ADDIN PAPERS2_CITATIONS &lt;citation&gt;&lt;uuid&gt;31CE4319-9C42-4B63-89C3-3E5D23F502AD&lt;/uuid&gt;&lt;priority&gt;0&lt;/priority&gt;&lt;publications&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citekey&gt;&lt;/citekey&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s&gt;&lt;cites&gt;&lt;/cites&gt;&lt;/citation&gt;</w:delInstrText>
        </w:r>
        <w:r>
          <w:fldChar w:fldCharType="separate"/>
        </w:r>
        <w:r>
          <w:rPr>
            <w:rFonts w:ascii="Calibri" w:hAnsi="Calibri" w:cs="Calibri"/>
            <w:lang w:val="en-US"/>
          </w:rPr>
          <w:delText>{OConnor:2010hu}</w:delText>
        </w:r>
        <w:r>
          <w:fldChar w:fldCharType="end"/>
        </w:r>
        <w:r>
          <w:fldChar w:fldCharType="begin"/>
        </w:r>
        <w:r>
          <w:delInstrText xml:space="preserve"> ADDIN PAPERS2_CITATIONS &lt;citation&gt;&lt;uuid&gt;266F9651-4CA1-4B82-A36F-78E92E894832&lt;/uuid&gt;&lt;priority&gt;0&lt;/priority&gt;&lt;publications&gt;&lt;publication&gt;&lt;uuid&gt;067D6452-BAD5-45CF-9975-BC184A0A7CE4&lt;/uuid&gt;&lt;volume&gt;7&lt;/volume&gt;&lt;doi&gt;10.1111/j.1526-4637.2006.00183.x&lt;/doi&gt;&lt;startpage&gt;299&lt;/startpage&gt;&lt;publication_date&gt;99200607001200000000220000&lt;/publication_date&gt;&lt;url&gt;http://doi.wiley.com/10.1111/j.1526-4637.2006.00183.x&lt;/url&gt;&lt;citekey&gt;&lt;/citekey&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citekey&gt;PainMed:ui&lt;/citekey&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delInstrText>
        </w:r>
        <w:r>
          <w:fldChar w:fldCharType="separate"/>
        </w:r>
        <w:r>
          <w:rPr>
            <w:rFonts w:ascii="Calibri" w:hAnsi="Calibri" w:cs="Calibri"/>
            <w:lang w:val="en-US"/>
          </w:rPr>
          <w:delText>{OConnor:2006gk}</w:delText>
        </w:r>
        <w:r>
          <w:fldChar w:fldCharType="end"/>
        </w:r>
        <w:r>
          <w:delText xml:space="preserve"> </w:delText>
        </w:r>
      </w:del>
    </w:p>
    <w:p w14:paraId="563B0FCE" w14:textId="77777777" w:rsidR="00C20EA7" w:rsidRDefault="00C20EA7" w:rsidP="003D6F68">
      <w:pPr>
        <w:rPr>
          <w:del w:id="235" w:author="Windows User" w:date="2016-11-28T14:42:00Z"/>
        </w:rPr>
      </w:pPr>
    </w:p>
    <w:p w14:paraId="78A7880C" w14:textId="77777777" w:rsidR="00C20EA7" w:rsidRDefault="00C20EA7" w:rsidP="00C20EA7">
      <w:r>
        <w:t>Education about pain management and protocols for analgesia have the possibility to improve the treatment of pain. In order to effectively treat pain we need to know the optimal doses of morphine for analgesia, and that is the purpose of this thesis.</w:t>
      </w:r>
    </w:p>
    <w:p w14:paraId="32DA381D" w14:textId="77777777" w:rsidR="00C20EA7" w:rsidRDefault="00C20EA7" w:rsidP="003D6F68"/>
    <w:p w14:paraId="390EDD10" w14:textId="77777777" w:rsidR="003D6F68" w:rsidRDefault="003D6F68"/>
    <w:p w14:paraId="2CB28519" w14:textId="573CB5FC" w:rsidR="00330A8B" w:rsidRPr="00330A8B" w:rsidRDefault="00330A8B" w:rsidP="00DF6E59">
      <w:pPr>
        <w:outlineLvl w:val="0"/>
        <w:rPr>
          <w:b/>
        </w:rPr>
      </w:pPr>
      <w:r w:rsidRPr="00330A8B">
        <w:rPr>
          <w:b/>
        </w:rPr>
        <w:t xml:space="preserve">Research on morphine dosing </w:t>
      </w:r>
      <w:r w:rsidR="0069104F">
        <w:rPr>
          <w:b/>
        </w:rPr>
        <w:t xml:space="preserve">often </w:t>
      </w:r>
      <w:r w:rsidRPr="00330A8B">
        <w:rPr>
          <w:b/>
        </w:rPr>
        <w:t>uses outcomes that are not patient-oriented.</w:t>
      </w:r>
    </w:p>
    <w:p w14:paraId="05A23FB8" w14:textId="77777777" w:rsidR="00C20EA7" w:rsidRDefault="00C20EA7"/>
    <w:p w14:paraId="26953C87" w14:textId="22E8E17D" w:rsidR="00C20EA7" w:rsidRDefault="009E194D">
      <w:pPr>
        <w:rPr>
          <w:ins w:id="236" w:author="Windows User" w:date="2016-11-29T15:11:00Z"/>
        </w:rPr>
      </w:pPr>
      <w:ins w:id="237" w:author="Windows User" w:date="2016-12-02T11:49:00Z">
        <w:r>
          <w:t xml:space="preserve">Research on morphine dosing </w:t>
        </w:r>
        <w:r w:rsidR="003A0FB5">
          <w:t>most often uses a change in pain score as the outcome of interest</w:t>
        </w:r>
        <w:r w:rsidR="000F0518">
          <w:t>,</w:t>
        </w:r>
      </w:ins>
      <w:r w:rsidR="000255F8">
        <w:fldChar w:fldCharType="begin"/>
      </w:r>
      <w:r w:rsidR="000255F8">
        <w:instrText xml:space="preserve"> ADDIN PAPERS2_CITATIONS &lt;citation&gt;&lt;uuid&gt;FDB00499-0DB1-4F8C-8938-A90F7CCE0C75&lt;/uuid&gt;&lt;priority&gt;0&lt;/priority&gt;&lt;publications&gt;&lt;publication&gt;&lt;uuid&gt;AAAE2E37-6CF2-4A61-A932-B07F16E4AA4B&lt;/uuid&gt;&lt;volume&gt;50&lt;/volume&gt;&lt;doi&gt;10.1177/1060028015625659&lt;/doi&gt;&lt;startpage&gt;209&lt;/startpage&gt;&lt;publication_date&gt;99201603001200000000220000&lt;/publication_date&gt;&lt;url&gt;http://eutils.ncbi.nlm.nih.gov/entrez/eutils/elink.fcgi?dbfrom=pubmed&amp;amp;id=26739277&amp;amp;retmode=ref&amp;amp;cmd=prlinks&lt;/url&gt;&lt;citekey&gt;MacKenzie:2016gx&lt;/citekey&gt;&lt;type&gt;400&lt;/type&gt;&lt;title&gt;Opioid Pharmacokinetics-Pharmacodynamics: Clinical Implications in Acute Pain Management in Trauma.&lt;/title&gt;&lt;institution&gt;Dalhousie University College of Pharmacy, Nova Scotia Health Authority, Central Zone,Pharmacy Department, Halifax, NS, Canada Meghan.MacKenzie@nshealth.ca.&lt;/institution&gt;&lt;number&gt;3&lt;/number&gt;&lt;subtype&gt;400&lt;/subtype&gt;&lt;endpage&gt;218&lt;/endpage&gt;&lt;bundle&gt;&lt;publication&gt;&lt;publisher&gt;University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Meghan&lt;/firstName&gt;&lt;lastName&gt;MacKenzie&lt;/lastName&gt;&lt;/author&gt;&lt;author&gt;&lt;firstName&gt;Peter&lt;/firstName&gt;&lt;middleNames&gt;J&lt;/middleNames&gt;&lt;lastName&gt;Zed&lt;/lastName&gt;&lt;/author&gt;&lt;author&gt;&lt;firstName&gt;Mary&lt;/firstName&gt;&lt;middleNames&gt;H H&lt;/middleNames&gt;&lt;lastName&gt;Ensom&lt;/lastName&gt;&lt;/author&gt;&lt;/authors&gt;&lt;/publication&gt;&lt;/publications&gt;&lt;cites&gt;&lt;/cites&gt;&lt;/citation&gt;</w:instrText>
      </w:r>
      <w:r w:rsidR="000255F8">
        <w:fldChar w:fldCharType="separate"/>
      </w:r>
      <w:r w:rsidR="000255F8">
        <w:rPr>
          <w:rFonts w:ascii="Calibri" w:hAnsi="Calibri" w:cs="Calibri"/>
          <w:lang w:val="en-US"/>
        </w:rPr>
        <w:t>{MacKenzie:2016gx}</w:t>
      </w:r>
      <w:r w:rsidR="000255F8">
        <w:fldChar w:fldCharType="end"/>
      </w:r>
      <w:r w:rsidR="00635F8E">
        <w:fldChar w:fldCharType="begin"/>
      </w:r>
      <w:r w:rsidR="00635F8E">
        <w:instrText xml:space="preserve"> ADDIN PAPERS2_CITATIONS &lt;citation&gt;&lt;uuid&gt;0939A5F0-313E-4403-830D-37AF826FB473&lt;/uuid&gt;&lt;priority&gt;0&lt;/priority&gt;&lt;publications&gt;&lt;publication&gt;&lt;uuid&gt;0C287094-C3B8-46D1-9CBE-4D306CB158C3&lt;/uuid&gt;&lt;volume&gt;44&lt;/volume&gt;&lt;doi&gt;10.1345/aph.1P438&lt;/doi&gt;&lt;startpage&gt;1800&lt;/startpage&gt;&lt;publication_date&gt;99201011001200000000220000&lt;/publication_date&gt;&lt;url&gt;http://eutils.ncbi.nlm.nih.gov/entrez/eutils/elink.fcgi?dbfrom=pubmed&amp;amp;id=20978218&amp;amp;retmode=ref&amp;amp;cmd=prlinks&lt;/url&gt;&lt;citekey&gt;&lt;/citekey&gt;&lt;type&gt;400&lt;/type&gt;&lt;title&gt;Intravenous opioids for severe acute pain in the emergency department.&lt;/title&gt;&lt;location&gt;200,9,32.2377880,-110.9563899&lt;/location&gt;&lt;institution&gt;University of Arizona, Tucson, USA. Patanwala@pharmacy.arizona&lt;/institution&gt;&lt;number&gt;11&lt;/number&gt;&lt;subtype&gt;400&lt;/subtype&gt;&lt;endpage&gt;1809&lt;/endpage&gt;&lt;bundle&gt;&lt;publication&gt;&lt;publisher&gt;University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Asad&lt;/firstName&gt;&lt;middleNames&gt;E&lt;/middleNames&gt;&lt;lastName&gt;Patanwala&lt;/lastName&gt;&lt;/author&gt;&lt;author&gt;&lt;firstName&gt;Samuel&lt;/firstName&gt;&lt;middleNames&gt;M&lt;/middleNames&gt;&lt;lastName&gt;Keim&lt;/lastName&gt;&lt;/author&gt;&lt;author&gt;&lt;firstName&gt;Brian&lt;/firstName&gt;&lt;middleNames&gt;L&lt;/middleNames&gt;&lt;lastName&gt;Erstad&lt;/lastName&gt;&lt;/author&gt;&lt;/authors&gt;&lt;/publication&gt;&lt;/publications&gt;&lt;cites&gt;&lt;/cites&gt;&lt;/citation&gt;</w:instrText>
      </w:r>
      <w:r w:rsidR="00635F8E">
        <w:fldChar w:fldCharType="separate"/>
      </w:r>
      <w:r w:rsidR="00635F8E">
        <w:rPr>
          <w:rFonts w:ascii="Calibri" w:hAnsi="Calibri" w:cs="Calibri"/>
          <w:lang w:val="en-US"/>
        </w:rPr>
        <w:t>{Patanwala:2010er}</w:t>
      </w:r>
      <w:r w:rsidR="00635F8E">
        <w:fldChar w:fldCharType="end"/>
      </w:r>
      <w:ins w:id="238" w:author="Windows User" w:date="2016-12-02T11:49:00Z">
        <w:r w:rsidR="000F0518">
          <w:t xml:space="preserve"> but does not relate this score to the proportion of patients that </w:t>
        </w:r>
        <w:r w:rsidR="00C071C3">
          <w:t>say they have been adequately treated for pain.</w:t>
        </w:r>
        <w:r w:rsidR="00D260A0">
          <w:t xml:space="preserve"> </w:t>
        </w:r>
        <w:r w:rsidR="00416D03">
          <w:t xml:space="preserve">Some research has used </w:t>
        </w:r>
        <w:r w:rsidR="00D75A33">
          <w:t xml:space="preserve">overall patient satisfaction as an outcome, but overall satisfaction does not </w:t>
        </w:r>
        <w:r w:rsidR="006C65F8">
          <w:t>correlate with pain relief, as patients may be satisfied with their care while continuing to be in severe pain</w:t>
        </w:r>
        <w:r w:rsidR="00572B0F">
          <w:t>,</w:t>
        </w:r>
      </w:ins>
      <w:r w:rsidR="000E14F8">
        <w:fldChar w:fldCharType="begin"/>
      </w:r>
      <w:r w:rsidR="00E009D3">
        <w:instrText xml:space="preserve"> ADDIN PAPERS2_CITATIONS &lt;citation&gt;&lt;uuid&gt;7034C8E9-F6D2-4CAC-8080-5A0451E76F39&lt;/uuid&gt;&lt;priority&gt;0&lt;/priority&gt;&lt;publications&gt;&lt;publication&gt;&lt;uuid&gt;C36F61F5-A28F-4821-A18D-69E08D57C042&lt;/uuid&gt;&lt;volume&gt;16&lt;/volume&gt;&lt;accepted_date&gt;99201509031200000000222000&lt;/accepted_date&gt;&lt;doi&gt;10.5811/westjem.2015.9.28177&lt;/doi&gt;&lt;startpage&gt;1088&lt;/startpage&gt;&lt;publication_date&gt;99201512001200000000220000&lt;/publication_date&gt;&lt;url&gt;http://eutils.ncbi.nlm.nih.gov/entrez/eutils/elink.fcgi?dbfrom=pubmed&amp;amp;id=26759661&amp;amp;retmode=ref&amp;amp;cmd=prlinks&lt;/url&gt;&lt;type&gt;400&lt;/type&gt;&lt;title&gt;Inability of Physicians and Nurses to Predict Patient Satisfaction in the Emergency Department.&lt;/title&gt;&lt;submission_date&gt;99201507201200000000222000&lt;/submission_date&gt;&lt;number&gt;7&lt;/number&gt;&lt;institution&gt;University of Alabama School of Medicine, Department of Emergency Medicine, Birmingham, Alabama.&lt;/institution&gt;&lt;subtype&gt;400&lt;/subtype&gt;&lt;endpage&gt;1093&lt;/endpage&gt;&lt;bundle&gt;&lt;publication&gt;&lt;title&gt;The western journal of emergency medicine&lt;/title&gt;&lt;citekey&gt;WestJEmergMed:tp&lt;/citekey&gt;&lt;type&gt;-100&lt;/type&gt;&lt;subtype&gt;-100&lt;/subtype&gt;&lt;uuid&gt;3A26BCFB-D92F-47FA-84DF-34A57E33D568&lt;/uuid&gt;&lt;/publication&gt;&lt;/bundle&gt;&lt;authors&gt;&lt;author&gt;&lt;firstName&gt;Matthew&lt;/firstName&gt;&lt;middleNames&gt;C&lt;/middleNames&gt;&lt;lastName&gt;DeLaney&lt;/lastName&gt;&lt;/author&gt;&lt;author&gt;&lt;firstName&gt;David&lt;/firstName&gt;&lt;middleNames&gt;B&lt;/middleNames&gt;&lt;lastName&gt;Page&lt;/lastName&gt;&lt;/author&gt;&lt;author&gt;&lt;firstName&gt;Ethan&lt;/firstName&gt;&lt;middleNames&gt;B&lt;/middleNames&gt;&lt;lastName&gt;Kunstadt&lt;/lastName&gt;&lt;/author&gt;&lt;author&gt;&lt;firstName&gt;Matt&lt;/firstName&gt;&lt;lastName&gt;Ragan&lt;/lastName&gt;&lt;/author&gt;&lt;author&gt;&lt;firstName&gt;Joel&lt;/firstName&gt;&lt;lastName&gt;Rodgers&lt;/lastName&gt;&lt;/author&gt;&lt;author&gt;&lt;firstName&gt;Henry&lt;/firstName&gt;&lt;middleNames&gt;E&lt;/middleNames&gt;&lt;lastName&gt;Wang&lt;/lastName&gt;&lt;/author&gt;&lt;/authors&gt;&lt;/publication&gt;&lt;/publications&gt;&lt;cites&gt;&lt;/cites&gt;&lt;/citation&gt;</w:instrText>
      </w:r>
      <w:r w:rsidR="000E14F8">
        <w:fldChar w:fldCharType="separate"/>
      </w:r>
      <w:r w:rsidR="000E14F8">
        <w:rPr>
          <w:rFonts w:ascii="Calibri" w:hAnsi="Calibri" w:cs="Calibri"/>
          <w:lang w:val="en-US"/>
        </w:rPr>
        <w:t>{DeLaney:2015fj}</w:t>
      </w:r>
      <w:r w:rsidR="000E14F8">
        <w:fldChar w:fldCharType="end"/>
      </w:r>
      <w:ins w:id="239" w:author="Windows User" w:date="2016-12-02T11:49:00Z">
        <w:r w:rsidR="00DB39CF">
          <w:t xml:space="preserve"> </w:t>
        </w:r>
        <w:r w:rsidR="00572B0F">
          <w:t xml:space="preserve">or patient satisfaction may </w:t>
        </w:r>
      </w:ins>
      <w:del w:id="240" w:author="Windows User" w:date="2016-11-29T15:08:00Z">
        <w:r w:rsidR="00572B0F" w:rsidDel="00ED3015">
          <w:delText>go up</w:delText>
        </w:r>
      </w:del>
      <w:ins w:id="241" w:author="Windows User" w:date="2016-11-29T15:08:00Z">
        <w:r w:rsidR="00ED3015">
          <w:t>increase</w:t>
        </w:r>
      </w:ins>
      <w:ins w:id="242" w:author="Windows User" w:date="2016-12-02T11:49:00Z">
        <w:r w:rsidR="00572B0F">
          <w:t xml:space="preserve"> </w:t>
        </w:r>
        <w:r w:rsidR="001B33C5">
          <w:t>after an intervention even though no more analgesia is given.</w:t>
        </w:r>
      </w:ins>
      <w:r w:rsidR="00B64FB8">
        <w:fldChar w:fldCharType="begin"/>
      </w:r>
      <w:r w:rsidR="00E009D3">
        <w:instrText xml:space="preserve"> ADDIN PAPERS2_CITATIONS &lt;citation&gt;&lt;uuid&gt;55FD9790-CBA2-4F74-9C6D-43B096E20C1B&lt;/uuid&gt;&lt;priority&gt;0&lt;/priority&gt;&lt;publications&gt;&lt;publication&gt;&lt;uuid&gt;65B07AE3-5250-4621-9B7E-6451AFD0814C&lt;/uuid&gt;&lt;volume&gt;33&lt;/volume&gt;&lt;accepted_date&gt;99201602161200000000222000&lt;/accepted_date&gt;&lt;doi&gt;10.1136/emermed-2015-205365&lt;/doi&gt;&lt;startpage&gt;453&lt;/startpage&gt;&lt;publication_date&gt;99201607001200000000220000&lt;/publication_date&gt;&lt;url&gt;http://eutils.ncbi.nlm.nih.gov/entrez/eutils/elink.fcgi?dbfrom=pubmed&amp;amp;id=26951644&amp;amp;retmode=ref&amp;amp;cmd=prlinks&lt;/url&gt;&lt;citekey&gt;&lt;/citekey&gt;&lt;type&gt;400&lt;/type&gt;&lt;title&gt;The effect of provision of pain management advice on patient satisfaction with their pain management: a pilot, randomised, controlled trial (pain advice trial).&lt;/title&gt;&lt;submission_date&gt;99201509131200000000222000&lt;/submission_date&gt;&lt;number&gt;7&lt;/number&gt;&lt;institution&gt;Emergency Department, Austin Hospital, Heidelberg, Victoria, Australia Department of Medicine, University of Melbourne, Melbourne, Victoria, Australia.&lt;/institution&gt;&lt;subtype&gt;400&lt;/subtype&gt;&lt;endpage&gt;457&lt;/endpage&gt;&lt;bundle&gt;&lt;publication&gt;&lt;publisher&gt;Pre-hospital Emergency Research Unit, Welsh Ambulance Services NHS Trust/University of Wales College of Medicine, Cardiff, UK. Malcolm.woollard@ukgateway.net&lt;/publisher&gt;&lt;title&gt;Emergency medicine journal : EMJ&lt;/title&gt;&lt;citekey&gt;EmergencymedicinejournalEMJ:ut&lt;/citekey&gt;&lt;type&gt;-100&lt;/type&gt;&lt;subtype&gt;-100&lt;/subtype&gt;&lt;uuid&gt;3DC69E68-4E13-46CB-A5E6-36937C7E8960&lt;/uuid&gt;&lt;/publication&gt;&lt;/bundle&gt;&lt;authors&gt;&lt;author&gt;&lt;firstName&gt;David&lt;/firstName&gt;&lt;middleNames&gt;McD&lt;/middleNames&gt;&lt;lastName&gt;Taylor&lt;/lastName&gt;&lt;/author&gt;&lt;author&gt;&lt;firstName&gt;Olivia&lt;/firstName&gt;&lt;lastName&gt;Grover Johnson&lt;/lastName&gt;&lt;/author&gt;&lt;author&gt;&lt;firstName&gt;Marina&lt;/firstName&gt;&lt;lastName&gt;Lee&lt;/lastName&gt;&lt;/author&gt;&lt;author&gt;&lt;firstName&gt;Juen&lt;/firstName&gt;&lt;middleNames&gt;Li&lt;/middleNames&gt;&lt;lastName&gt;Ding&lt;/lastName&gt;&lt;/author&gt;&lt;author&gt;&lt;firstName&gt;Aadith&lt;/firstName&gt;&lt;lastName&gt;Ashok&lt;/lastName&gt;&lt;/author&gt;&lt;/authors&gt;&lt;/publication&gt;&lt;/publications&gt;&lt;cites&gt;&lt;/cites&gt;&lt;/citation&gt;</w:instrText>
      </w:r>
      <w:r w:rsidR="00B64FB8">
        <w:fldChar w:fldCharType="separate"/>
      </w:r>
      <w:r w:rsidR="00B64FB8">
        <w:rPr>
          <w:rFonts w:ascii="Calibri" w:hAnsi="Calibri" w:cs="Calibri"/>
          <w:lang w:val="en-US"/>
        </w:rPr>
        <w:t>{Taylor:2016fw}</w:t>
      </w:r>
      <w:r w:rsidR="00B64FB8">
        <w:fldChar w:fldCharType="end"/>
      </w:r>
      <w:r w:rsidR="00B64FB8">
        <w:t xml:space="preserve"> </w:t>
      </w:r>
    </w:p>
    <w:p w14:paraId="08B8AEA7" w14:textId="77777777" w:rsidR="00ED3015" w:rsidRDefault="00ED3015">
      <w:pPr>
        <w:rPr>
          <w:ins w:id="243" w:author="Windows User" w:date="2016-11-29T15:11:00Z"/>
        </w:rPr>
      </w:pPr>
    </w:p>
    <w:p w14:paraId="3010ECB3" w14:textId="38EAE65A" w:rsidR="00ED3015" w:rsidDel="00ED3015" w:rsidRDefault="00ED3015">
      <w:pPr>
        <w:rPr>
          <w:del w:id="244" w:author="Windows User" w:date="2016-11-29T15:12:00Z"/>
        </w:rPr>
      </w:pPr>
      <w:ins w:id="245" w:author="Windows User" w:date="2016-11-29T15:11:00Z">
        <w:r>
          <w:t xml:space="preserve">I propose doing a set of two systematic reviews. The aim of the first review is to answer the question: </w:t>
        </w:r>
      </w:ins>
      <w:ins w:id="246" w:author="Windows User" w:date="2016-11-29T15:12:00Z">
        <w:r>
          <w:t xml:space="preserve">“In patients presenting to the emergency department with acute painful and receiving a treatment for pain; does an lowering the pain score below a threshold, or reaching an absolute or relative change in pain score, best predict the patient’s expressed statement that they have had enough pain treatment?” </w:t>
        </w:r>
      </w:ins>
      <w:ins w:id="247" w:author="Windows User" w:date="2016-11-29T15:17:00Z">
        <w:r>
          <w:t xml:space="preserve">Clarifying the current knowledge on </w:t>
        </w:r>
      </w:ins>
      <w:ins w:id="248" w:author="Windows User" w:date="2016-11-29T15:14:00Z">
        <w:r>
          <w:t xml:space="preserve">the linkage between “enough pain treatment” and other outcomes will make the research using those other outcomes easier to </w:t>
        </w:r>
      </w:ins>
      <w:ins w:id="249" w:author="Windows User" w:date="2016-11-29T15:15:00Z">
        <w:r>
          <w:t xml:space="preserve">interpret and utilize. </w:t>
        </w:r>
      </w:ins>
    </w:p>
    <w:p w14:paraId="280CFE59" w14:textId="77777777" w:rsidR="004716B0" w:rsidRDefault="004716B0">
      <w:pPr>
        <w:rPr>
          <w:del w:id="250" w:author="Windows User" w:date="2016-11-29T15:12:00Z"/>
        </w:rPr>
      </w:pPr>
    </w:p>
    <w:p w14:paraId="2984FF4D" w14:textId="772F5E6A" w:rsidR="005045AE" w:rsidRPr="005248FF" w:rsidRDefault="004570AD">
      <w:pPr>
        <w:rPr>
          <w:b/>
        </w:rPr>
      </w:pPr>
      <w:del w:id="251" w:author="Windows User" w:date="2016-11-29T15:15:00Z">
        <w:r w:rsidRPr="007A4D63">
          <w:rPr>
            <w:b/>
          </w:rPr>
          <w:delText xml:space="preserve">A systematic review that links </w:delText>
        </w:r>
        <w:r w:rsidR="00FD067D" w:rsidRPr="007A4D63">
          <w:rPr>
            <w:b/>
          </w:rPr>
          <w:delText>“enough pain treatment” to other outcomes will ma</w:delText>
        </w:r>
        <w:r w:rsidR="005248FF">
          <w:rPr>
            <w:b/>
          </w:rPr>
          <w:delText xml:space="preserve">ke research easier to </w:delText>
        </w:r>
        <w:commentRangeStart w:id="252"/>
        <w:r w:rsidR="005248FF">
          <w:rPr>
            <w:b/>
          </w:rPr>
          <w:delText>interpret</w:delText>
        </w:r>
        <w:commentRangeEnd w:id="252"/>
        <w:r w:rsidR="00ED3015" w:rsidDel="00ED3015">
          <w:rPr>
            <w:rStyle w:val="CommentReference"/>
          </w:rPr>
          <w:commentReference w:id="252"/>
        </w:r>
      </w:del>
      <w:r w:rsidR="00CA2C6B">
        <w:t>.</w:t>
      </w:r>
    </w:p>
    <w:p w14:paraId="56910095" w14:textId="11391264" w:rsidR="00AE7210" w:rsidRDefault="007E4B71">
      <w:del w:id="253" w:author="Windows User" w:date="2016-11-29T15:15:00Z">
        <w:r>
          <w:delText xml:space="preserve">The </w:delText>
        </w:r>
      </w:del>
      <w:del w:id="254" w:author="Windows User" w:date="2016-11-29T15:09:00Z">
        <w:r>
          <w:delText>PICO</w:delText>
        </w:r>
      </w:del>
      <w:del w:id="255" w:author="Windows User" w:date="2016-11-29T15:15:00Z">
        <w:r>
          <w:delText xml:space="preserve"> for this review is </w:delText>
        </w:r>
      </w:del>
      <w:del w:id="256" w:author="Windows User" w:date="2016-11-29T15:12:00Z">
        <w:r w:rsidR="00AA6A7E">
          <w:delText>“</w:delText>
        </w:r>
        <w:r w:rsidR="00327AA7">
          <w:delText>In patients presenting to the emergency</w:delText>
        </w:r>
        <w:r w:rsidR="002D716A">
          <w:delText xml:space="preserve"> department with acute</w:delText>
        </w:r>
        <w:r w:rsidR="00327AA7">
          <w:delText xml:space="preserve"> painful </w:delText>
        </w:r>
        <w:r w:rsidR="00F616E4">
          <w:delText>and receiving a treatment for pain;</w:delText>
        </w:r>
        <w:r w:rsidR="00327AA7">
          <w:delText xml:space="preserve"> </w:delText>
        </w:r>
        <w:r w:rsidR="00C507E3">
          <w:delText xml:space="preserve">does </w:delText>
        </w:r>
        <w:r w:rsidR="00326533">
          <w:delText>an</w:delText>
        </w:r>
        <w:r w:rsidR="00327AA7">
          <w:delText xml:space="preserve"> </w:delText>
        </w:r>
        <w:r w:rsidR="00C136C5">
          <w:delText>lowering the</w:delText>
        </w:r>
        <w:r w:rsidR="00227880">
          <w:delText xml:space="preserve"> </w:delText>
        </w:r>
        <w:r w:rsidR="00327AA7">
          <w:delText>pain score</w:delText>
        </w:r>
        <w:r w:rsidR="00C136C5">
          <w:delText xml:space="preserve"> below a threshold</w:delText>
        </w:r>
        <w:r w:rsidR="00327AA7">
          <w:delText xml:space="preserve">, or </w:delText>
        </w:r>
        <w:r w:rsidR="00C136C5">
          <w:delText xml:space="preserve">reaching an </w:delText>
        </w:r>
        <w:r w:rsidR="00227880">
          <w:delText xml:space="preserve">absolute or relative </w:delText>
        </w:r>
        <w:r w:rsidR="00327AA7">
          <w:delText>change in pain score</w:delText>
        </w:r>
        <w:r w:rsidR="00227880">
          <w:delText xml:space="preserve">, </w:delText>
        </w:r>
        <w:r w:rsidR="00327AA7">
          <w:delText xml:space="preserve">best </w:delText>
        </w:r>
        <w:r w:rsidR="00326533">
          <w:delText>predict</w:delText>
        </w:r>
        <w:r w:rsidR="00227880">
          <w:delText xml:space="preserve"> the</w:delText>
        </w:r>
        <w:r w:rsidR="00C20E83">
          <w:delText xml:space="preserve"> patient’s expressed statement that they have had enough pain treatment</w:delText>
        </w:r>
      </w:del>
    </w:p>
    <w:p w14:paraId="6938E0A9" w14:textId="460F904F" w:rsidR="009F51AC" w:rsidRDefault="009E1DAA" w:rsidP="009E1DAA">
      <w:pPr>
        <w:rPr>
          <w:b/>
        </w:rPr>
      </w:pPr>
      <w:bookmarkStart w:id="257" w:name="OLE_LINK8"/>
      <w:bookmarkStart w:id="258" w:name="OLE_LINK9"/>
      <w:r w:rsidRPr="009E1DAA">
        <w:rPr>
          <w:b/>
        </w:rPr>
        <w:t>A systematic review of morphine dosing that translates other outcomes to “enough pain treatment” will be a better guide to morphine dosing.</w:t>
      </w:r>
    </w:p>
    <w:p w14:paraId="16E6C10A" w14:textId="77777777" w:rsidR="000D61BC" w:rsidRDefault="000D61BC" w:rsidP="009F51AC"/>
    <w:p w14:paraId="5E1FEEA1" w14:textId="6B46AC88" w:rsidR="009F51AC" w:rsidRPr="009E1DAA" w:rsidRDefault="000D61BC" w:rsidP="009F51AC">
      <w:ins w:id="259" w:author="Windows User" w:date="2016-12-02T11:49:00Z">
        <w:r>
          <w:t xml:space="preserve">The </w:t>
        </w:r>
      </w:ins>
      <w:ins w:id="260" w:author="Windows User" w:date="2016-11-29T15:15:00Z">
        <w:r w:rsidR="00ED3015">
          <w:t>second question of interest is:</w:t>
        </w:r>
      </w:ins>
      <w:del w:id="261" w:author="Windows User" w:date="2016-12-02T11:49:00Z">
        <w:r>
          <w:delText>The</w:delText>
        </w:r>
      </w:del>
      <w:ins w:id="262" w:author="Windows User" w:date="2016-11-29T15:15:00Z">
        <w:r>
          <w:t xml:space="preserve"> </w:t>
        </w:r>
      </w:ins>
      <w:del w:id="263" w:author="Windows User" w:date="2016-11-29T15:15:00Z">
        <w:r>
          <w:delText>PICO for this second review is</w:delText>
        </w:r>
      </w:del>
      <w:r>
        <w:t xml:space="preserve"> “In patients presenting to the emergency department with </w:t>
      </w:r>
      <w:r w:rsidR="002D716A">
        <w:t>acute pain</w:t>
      </w:r>
      <w:ins w:id="264" w:author="Windows User" w:date="2016-11-29T15:19:00Z">
        <w:r w:rsidR="00A33265">
          <w:t>,</w:t>
        </w:r>
      </w:ins>
      <w:r w:rsidR="008172C4">
        <w:t xml:space="preserve"> what standardised dosing regimen of morphine, compared with usual care, </w:t>
      </w:r>
      <w:r w:rsidR="003079E1">
        <w:t>will relie</w:t>
      </w:r>
      <w:r w:rsidR="006D26E7">
        <w:t>ve the acute pain as judged by the patient expressed goal of enough pain treatment?”</w:t>
      </w:r>
      <w:r w:rsidR="006D26E7" w:rsidRPr="006D26E7">
        <w:t xml:space="preserve"> </w:t>
      </w:r>
      <w:ins w:id="265" w:author="Windows User" w:date="2016-11-29T15:16:00Z">
        <w:r w:rsidR="00ED3015">
          <w:t xml:space="preserve">This will aid in </w:t>
        </w:r>
      </w:ins>
      <w:ins w:id="266" w:author="Windows User" w:date="2016-11-29T15:18:00Z">
        <w:r w:rsidR="00ED3015">
          <w:t xml:space="preserve">guiding the optimal dosage of morphine for acute pain by </w:t>
        </w:r>
      </w:ins>
      <w:ins w:id="267" w:author="Windows User" w:date="2016-11-29T15:17:00Z">
        <w:r w:rsidR="00ED3015">
          <w:t xml:space="preserve">clarifying the current knowledge on </w:t>
        </w:r>
      </w:ins>
      <w:ins w:id="268" w:author="Windows User" w:date="2016-11-29T15:18:00Z">
        <w:r w:rsidR="00ED3015">
          <w:t xml:space="preserve">the </w:t>
        </w:r>
        <w:r w:rsidR="00A33265">
          <w:t xml:space="preserve">linkage between </w:t>
        </w:r>
      </w:ins>
      <w:ins w:id="269" w:author="Windows User" w:date="2016-11-29T15:20:00Z">
        <w:r w:rsidR="00A33265">
          <w:t xml:space="preserve">“enough pain treatment” and other outcomes used in the morphine dosing literature. </w:t>
        </w:r>
      </w:ins>
    </w:p>
    <w:bookmarkEnd w:id="257"/>
    <w:bookmarkEnd w:id="258"/>
    <w:p w14:paraId="17E1D4A5" w14:textId="77777777" w:rsidR="00E94632" w:rsidRDefault="00E94632"/>
    <w:p w14:paraId="4DA77B15" w14:textId="3458F4C8" w:rsidR="00E94632" w:rsidRPr="001B33C5" w:rsidRDefault="00E94632">
      <w:pPr>
        <w:rPr>
          <w:b/>
        </w:rPr>
      </w:pPr>
      <w:r w:rsidRPr="001B33C5">
        <w:rPr>
          <w:b/>
        </w:rPr>
        <w:t>Methods.</w:t>
      </w:r>
    </w:p>
    <w:p w14:paraId="2D29B6DD" w14:textId="77777777" w:rsidR="00E94632" w:rsidRDefault="00E94632"/>
    <w:p w14:paraId="03AF0DC3" w14:textId="7F462695" w:rsidR="000D5C0B" w:rsidRDefault="00191E33">
      <w:r>
        <w:t>T</w:t>
      </w:r>
      <w:r w:rsidR="00E94632">
        <w:t>here will be two systemati</w:t>
      </w:r>
      <w:r w:rsidR="00D80922">
        <w:t>c reviews</w:t>
      </w:r>
      <w:ins w:id="270" w:author="Windows User" w:date="2016-11-29T15:21:00Z">
        <w:r w:rsidR="00A33265">
          <w:t>.</w:t>
        </w:r>
      </w:ins>
      <w:r w:rsidR="00F76BED">
        <w:t xml:space="preserve"> </w:t>
      </w:r>
      <w:del w:id="271" w:author="Windows User" w:date="2016-11-29T15:21:00Z">
        <w:r w:rsidR="00D80922">
          <w:delText xml:space="preserve">, addressing the two PICO questions. </w:delText>
        </w:r>
      </w:del>
      <w:r w:rsidR="005F42F9">
        <w:t>Each</w:t>
      </w:r>
      <w:r w:rsidR="00D80922">
        <w:t xml:space="preserve"> review</w:t>
      </w:r>
      <w:r w:rsidR="005F42F9">
        <w:t xml:space="preserve"> will be registered in the PROSPERO</w:t>
      </w:r>
      <w:r w:rsidR="00FF799A">
        <w:t xml:space="preserve"> database</w:t>
      </w:r>
      <w:r w:rsidR="00D80922">
        <w:t xml:space="preserve"> </w:t>
      </w:r>
      <w:r w:rsidR="00FF799A">
        <w:t>(</w:t>
      </w:r>
      <w:hyperlink r:id="rId7" w:history="1">
        <w:r w:rsidR="00FF799A" w:rsidRPr="00EC633C">
          <w:rPr>
            <w:rStyle w:val="Hyperlink"/>
          </w:rPr>
          <w:t>http://www.crd.york.ac.uk/PROSPERO/)</w:t>
        </w:r>
      </w:hyperlink>
      <w:ins w:id="272" w:author="Windows User" w:date="2016-12-02T11:49:00Z">
        <w:r w:rsidR="00FF799A">
          <w:t xml:space="preserve"> and will be prepared following the</w:t>
        </w:r>
        <w:r w:rsidR="0041038E">
          <w:t xml:space="preserve"> checklist in the</w:t>
        </w:r>
        <w:r w:rsidR="00FF799A">
          <w:t xml:space="preserve"> PRISMA-P statement.</w:t>
        </w:r>
        <w:r>
          <w:fldChar w:fldCharType="begin"/>
        </w:r>
      </w:ins>
      <w:r w:rsidR="00E009D3">
        <w:instrText xml:space="preserve"> ADDIN PAPERS2_CITATIONS &lt;citation&gt;&lt;uuid&gt;90606CAA-5EB5-4ED3-95E5-B73A5F5B8E73&lt;/uuid&gt;&lt;priority&gt;0&lt;/priority&gt;&lt;publications&gt;&lt;publication&gt;&lt;uuid&gt;4BA2097D-AED1-4B15-BFF3-03B5880D5196&lt;/uuid&gt;&lt;volume&gt;4&lt;/volume&gt;&lt;accepted_date&gt;99201411261200000000222000&lt;/accepted_date&gt;&lt;doi&gt;10.1186/2046-4053-4-1&lt;/doi&gt;&lt;startpage&gt;1&lt;/startpage&gt;&lt;publication_date&gt;99201500001200000000200000&lt;/publication_date&gt;&lt;url&gt;http://eutils.ncbi.nlm.nih.gov/entrez/eutils/elink.fcgi?dbfrom=pubmed&amp;amp;id=25554246&amp;amp;retmode=ref&amp;amp;cmd=prlinks&lt;/url&gt;&lt;citekey&gt;&lt;/citekey&gt;&lt;type&gt;400&lt;/type&gt;&lt;title&gt;Preferred reporting items for systematic review and meta-analysis protocols (PRISMA-P) 2015 statement.&lt;/title&gt;&lt;submission_date&gt;99201408271200000000222000&lt;/submission_date&gt;&lt;institution&gt;Ottawa Hospital Research Institute and University of Ottawa, Ottawa, Canada. dmoher@ohri.ca.&lt;/institution&gt;&lt;subtype&gt;400&lt;/subtype&gt;&lt;bundle&gt;&lt;publication&gt;&lt;publisher&gt;Systematic Reviews&lt;/publisher&gt;&lt;title&gt;Systematic reviews&lt;/title&gt;&lt;citekey&gt;SystRev:uz&lt;/citekey&gt;&lt;type&gt;-100&lt;/type&gt;&lt;subtype&gt;-100&lt;/subtype&gt;&lt;uuid&gt;0D99DA2F-DDBB-40DE-A641-DBBCEBB91C9C&lt;/uuid&gt;&lt;/publication&gt;&lt;/bundle&gt;&lt;authors&gt;&lt;author&gt;&lt;firstName&gt;David&lt;/firstName&gt;&lt;lastName&gt;Moher&lt;/lastName&gt;&lt;/author&gt;&lt;author&gt;&lt;firstName&gt;Larissa&lt;/firstName&gt;&lt;lastName&gt;Shamseer&lt;/lastName&gt;&lt;/author&gt;&lt;author&gt;&lt;firstName&gt;Mike&lt;/firstName&gt;&lt;lastName&gt;Clarke&lt;/lastName&gt;&lt;/author&gt;&lt;author&gt;&lt;firstName&gt;Davina&lt;/firstName&gt;&lt;lastName&gt;Ghersi&lt;/lastName&gt;&lt;/author&gt;&lt;author&gt;&lt;firstName&gt;Alessandro&lt;/firstName&gt;&lt;lastName&gt;Liberati&lt;/lastName&gt;&lt;/author&gt;&lt;author&gt;&lt;firstName&gt;Mark&lt;/firstName&gt;&lt;lastName&gt;Petticrew&lt;/lastName&gt;&lt;/author&gt;&lt;author&gt;&lt;firstName&gt;Paul&lt;/firstName&gt;&lt;lastName&gt;Shekelle&lt;/lastName&gt;&lt;/author&gt;&lt;author&gt;&lt;firstName&gt;Lesley&lt;/firstName&gt;&lt;middleNames&gt;A&lt;/middleNames&gt;&lt;lastName&gt;Stewart&lt;/lastName&gt;&lt;/author&gt;&lt;author&gt;&lt;lastName&gt;PRISMA-P Group&lt;/lastName&gt;&lt;/author&gt;&lt;/authors&gt;&lt;/publication&gt;&lt;/publications&gt;&lt;cites&gt;&lt;/cites&gt;&lt;/citation&gt;</w:instrText>
      </w:r>
      <w:ins w:id="273" w:author="Windows User" w:date="2016-12-02T11:49:00Z">
        <w:r>
          <w:fldChar w:fldCharType="separate"/>
        </w:r>
        <w:r w:rsidR="000D5C0B">
          <w:rPr>
            <w:rFonts w:ascii="Calibri" w:hAnsi="Calibri" w:cs="Calibri"/>
            <w:lang w:val="en-US"/>
          </w:rPr>
          <w:t>(31)</w:t>
        </w:r>
        <w:r>
          <w:fldChar w:fldCharType="end"/>
        </w:r>
        <w:r>
          <w:t xml:space="preserve"> </w:t>
        </w:r>
        <w:r w:rsidR="005B0165">
          <w:t xml:space="preserve">The search strategies will be developed with a librarian. The databases searched will be </w:t>
        </w:r>
        <w:r w:rsidR="00F65B77">
          <w:t>MEDLINE</w:t>
        </w:r>
        <w:r w:rsidR="00D252FB">
          <w:t>, EMBASE, and CINA</w:t>
        </w:r>
        <w:r w:rsidR="00765BA8">
          <w:t>HL. The included studies will be randomised controlled trials and cohort studies</w:t>
        </w:r>
        <w:r w:rsidR="00284B2D">
          <w:t xml:space="preserve"> that address the</w:t>
        </w:r>
      </w:ins>
      <w:r w:rsidR="00F972DD">
        <w:t xml:space="preserve"> </w:t>
      </w:r>
      <w:del w:id="274" w:author="Windows User" w:date="2016-11-29T15:22:00Z">
        <w:r w:rsidR="00284B2D" w:rsidDel="00A33265">
          <w:delText xml:space="preserve"> PICO </w:delText>
        </w:r>
      </w:del>
      <w:ins w:id="275" w:author="Windows User" w:date="2016-12-02T11:49:00Z">
        <w:r w:rsidR="00284B2D">
          <w:t>questions</w:t>
        </w:r>
      </w:ins>
      <w:ins w:id="276" w:author="Windows User" w:date="2016-11-29T15:21:00Z">
        <w:r w:rsidR="00A33265">
          <w:t xml:space="preserve"> (more specific inclusion criteria to be developed) </w:t>
        </w:r>
      </w:ins>
      <w:ins w:id="277" w:author="Windows User" w:date="2016-12-02T11:49:00Z">
        <w:r w:rsidR="00765BA8">
          <w:t xml:space="preserve">. </w:t>
        </w:r>
        <w:r w:rsidR="00577D80">
          <w:t>Articles</w:t>
        </w:r>
        <w:r w:rsidR="00284B2D">
          <w:t xml:space="preserve"> will be excluded if they are </w:t>
        </w:r>
        <w:r w:rsidR="00577D80">
          <w:t xml:space="preserve">case reports, </w:t>
        </w:r>
        <w:r w:rsidR="00E654F2">
          <w:t xml:space="preserve">reviews, </w:t>
        </w:r>
        <w:r w:rsidR="00577D80">
          <w:t xml:space="preserve">abstracts or </w:t>
        </w:r>
        <w:r w:rsidR="008D4271">
          <w:t xml:space="preserve">editorials. </w:t>
        </w:r>
        <w:r w:rsidR="00E654F2">
          <w:t>Two authors will independe</w:t>
        </w:r>
        <w:r w:rsidR="008005F3">
          <w:t>ntly review the articles found by the search</w:t>
        </w:r>
        <w:r w:rsidR="00B62FB1">
          <w:t xml:space="preserve"> and rate their relevance</w:t>
        </w:r>
      </w:ins>
      <w:ins w:id="278" w:author="Windows User" w:date="2016-11-29T15:22:00Z">
        <w:r w:rsidR="00A33265">
          <w:t xml:space="preserve"> according to the inclusion and exclusion criteria</w:t>
        </w:r>
      </w:ins>
      <w:ins w:id="279" w:author="Windows User" w:date="2016-12-02T11:49:00Z">
        <w:r w:rsidR="00B62FB1">
          <w:t>. Any conflicts will be resolve</w:t>
        </w:r>
      </w:ins>
      <w:ins w:id="280" w:author="Windows User" w:date="2016-11-29T15:22:00Z">
        <w:r w:rsidR="00A33265">
          <w:t>d</w:t>
        </w:r>
      </w:ins>
      <w:del w:id="281" w:author="Windows User" w:date="2016-11-29T15:22:00Z">
        <w:r w:rsidR="00B62FB1" w:rsidDel="00A33265">
          <w:delText>s</w:delText>
        </w:r>
      </w:del>
      <w:ins w:id="282" w:author="Windows User" w:date="2016-12-02T11:49:00Z">
        <w:r w:rsidR="00B62FB1">
          <w:t xml:space="preserve"> by discussion until the reviewers reach consensus.</w:t>
        </w:r>
        <w:r w:rsidR="00787244">
          <w:t xml:space="preserve"> Following </w:t>
        </w:r>
        <w:r w:rsidR="003A3C71">
          <w:t>selection of articles</w:t>
        </w:r>
      </w:ins>
      <w:ins w:id="283" w:author="Windows User" w:date="2016-11-29T15:22:00Z">
        <w:r w:rsidR="00A33265">
          <w:t>,</w:t>
        </w:r>
      </w:ins>
      <w:ins w:id="284" w:author="Windows User" w:date="2016-12-02T11:49:00Z">
        <w:r w:rsidR="00787244">
          <w:t xml:space="preserve"> two reviewers will</w:t>
        </w:r>
      </w:ins>
      <w:r w:rsidR="00F972DD">
        <w:t xml:space="preserve"> </w:t>
      </w:r>
      <w:del w:id="285" w:author="Windows User" w:date="2016-11-29T15:23:00Z">
        <w:r w:rsidR="00787244" w:rsidDel="00A33265">
          <w:delText xml:space="preserve"> review </w:delText>
        </w:r>
      </w:del>
      <w:ins w:id="286" w:author="Windows User" w:date="2016-12-02T11:49:00Z">
        <w:r w:rsidR="00787244">
          <w:t xml:space="preserve">independently rate the </w:t>
        </w:r>
        <w:r w:rsidR="003A3C71">
          <w:t xml:space="preserve">methodological quality of </w:t>
        </w:r>
      </w:ins>
      <w:ins w:id="287" w:author="Windows User" w:date="2016-11-29T15:23:00Z">
        <w:r w:rsidR="00A33265">
          <w:t>each</w:t>
        </w:r>
      </w:ins>
      <w:del w:id="288" w:author="Windows User" w:date="2016-11-29T15:23:00Z">
        <w:r w:rsidR="003A3C71" w:rsidDel="00A33265">
          <w:delText>the</w:delText>
        </w:r>
      </w:del>
      <w:ins w:id="289" w:author="Windows User" w:date="2016-12-02T11:49:00Z">
        <w:r w:rsidR="003A3C71">
          <w:t xml:space="preserve"> article</w:t>
        </w:r>
      </w:ins>
      <w:del w:id="290" w:author="Windows User" w:date="2016-11-29T15:23:00Z">
        <w:r w:rsidR="003A3C71" w:rsidDel="00A33265">
          <w:delText>s</w:delText>
        </w:r>
      </w:del>
      <w:ins w:id="291" w:author="Windows User" w:date="2016-12-02T11:49:00Z">
        <w:r w:rsidR="00B267AD">
          <w:t xml:space="preserve"> using a </w:t>
        </w:r>
      </w:ins>
      <w:ins w:id="292" w:author="Windows User" w:date="2016-11-29T15:23:00Z">
        <w:r w:rsidR="00A33265">
          <w:t xml:space="preserve">critical appraisal </w:t>
        </w:r>
      </w:ins>
      <w:ins w:id="293" w:author="Windows User" w:date="2016-12-02T11:49:00Z">
        <w:r w:rsidR="00B267AD">
          <w:t>form</w:t>
        </w:r>
      </w:ins>
      <w:del w:id="294" w:author="Windows User" w:date="2016-11-29T15:23:00Z">
        <w:r w:rsidR="00B267AD" w:rsidDel="00A33265">
          <w:delText xml:space="preserve"> that will be developed</w:delText>
        </w:r>
      </w:del>
      <w:ins w:id="295" w:author="Windows User" w:date="2016-12-02T11:49:00Z">
        <w:r w:rsidR="00B267AD">
          <w:t xml:space="preserve"> based on the </w:t>
        </w:r>
        <w:r w:rsidR="00B4218A">
          <w:t>Cochrane ris</w:t>
        </w:r>
        <w:r w:rsidR="00D63621">
          <w:t>k of bias</w:t>
        </w:r>
        <w:r w:rsidR="005542DD">
          <w:t xml:space="preserve"> tool</w:t>
        </w:r>
        <w:r w:rsidR="00D63621">
          <w:t>s</w:t>
        </w:r>
        <w:r w:rsidR="00F5671B">
          <w:t xml:space="preserve"> for randomised</w:t>
        </w:r>
      </w:ins>
      <w:r w:rsidR="00E53D0A">
        <w:fldChar w:fldCharType="begin"/>
      </w:r>
      <w:r w:rsidR="00E009D3">
        <w:instrText xml:space="preserve"> ADDIN PAPERS2_CITATIONS &lt;citation&gt;&lt;uuid&gt;DE9978BF-3A5E-4F66-886C-F6F4EFE7B91A&lt;/uuid&gt;&lt;priority&gt;0&lt;/priority&gt;&lt;publications&gt;&lt;publication&gt;&lt;volume&gt;343&lt;/volume&gt;&lt;publication_date&gt;99201100001200000000200000&lt;/publication_date&gt;&lt;doi&gt;10.1136/bmj.d5928&lt;/doi&gt;&lt;institution&gt;MRC Biostatistics Unit, Institute of Public Health, Cambridge CB2 0SR, UK. julian.higgins@mrc-bsu.cam.ac.uk&lt;/institution&gt;&lt;startpage&gt;d5928&lt;/startpage&gt;&lt;title&gt;The Cochrane Collaboration's tool for assessing risk of bias in randomised trials.&lt;/title&gt;&lt;uuid&gt;7F8F5F08-E529-42C3-84ED-4A702D7A9EB6&lt;/uuid&gt;&lt;subtype&gt;400&lt;/subtype&gt;&lt;type&gt;400&lt;/type&gt;&lt;citekey&gt;&lt;/citekey&gt;&lt;url&gt;http://eutils.ncbi.nlm.nih.gov/entrez/eutils/elink.fcgi?dbfrom=pubmed&amp;amp;id=22008217&amp;amp;retmode=ref&amp;amp;cmd=prlinks&lt;/url&gt;&lt;bundle&gt;&lt;publication&gt;&lt;title&gt;BMJ (Clinical research ed)&lt;/title&gt;&lt;uuid&gt;407C82B6-9F0F-4358-A203-DCA98DAB086A&lt;/uuid&gt;&lt;subtype&gt;-100&lt;/subtype&gt;&lt;livfeID&gt;51338&lt;/livfeID&gt;&lt;type&gt;-100&lt;/type&gt;&lt;citekey&gt;BMJ:vj&lt;/citekey&gt;&lt;url&gt;http://www.bmj.com&lt;/url&gt;&lt;/publication&gt;&lt;/bundle&gt;&lt;authors&gt;&lt;author&gt;&lt;firstName&gt;Julian&lt;/firstName&gt;&lt;middleNames&gt;P T&lt;/middleNames&gt;&lt;lastName&gt;Higgins&lt;/lastName&gt;&lt;/author&gt;&lt;author&gt;&lt;firstName&gt;Douglas&lt;/firstName&gt;&lt;middleNames&gt;G&lt;/middleNames&gt;&lt;lastName&gt;Altman&lt;/lastName&gt;&lt;/author&gt;&lt;author&gt;&lt;firstName&gt;Peter&lt;/firstName&gt;&lt;middleNames&gt;C&lt;/middleNames&gt;&lt;lastName&gt;Gøtzsche&lt;/lastName&gt;&lt;/author&gt;&lt;author&gt;&lt;firstName&gt;Peter&lt;/firstName&gt;&lt;lastName&gt;Jüni&lt;/lastName&gt;&lt;/author&gt;&lt;author&gt;&lt;firstName&gt;David&lt;/firstName&gt;&lt;lastName&gt;Moher&lt;/lastName&gt;&lt;/author&gt;&lt;author&gt;&lt;firstName&gt;Andrew&lt;/firstName&gt;&lt;middleNames&gt;D&lt;/middleNames&gt;&lt;lastName&gt;Oxman&lt;/lastName&gt;&lt;/author&gt;&lt;author&gt;&lt;firstName&gt;Jelena&lt;/firstName&gt;&lt;lastName&gt;Savovic&lt;/lastName&gt;&lt;/author&gt;&lt;author&gt;&lt;firstName&gt;Kenneth&lt;/firstName&gt;&lt;middleNames&gt;F&lt;/middleNames&gt;&lt;lastName&gt;Schulz&lt;/lastName&gt;&lt;/author&gt;&lt;author&gt;&lt;firstName&gt;Laura&lt;/firstName&gt;&lt;lastName&gt;Weeks&lt;/lastName&gt;&lt;/author&gt;&lt;author&gt;&lt;firstName&gt;Jonathan&lt;/firstName&gt;&lt;middleNames&gt;A C&lt;/middleNames&gt;&lt;lastName&gt;Sterne&lt;/lastName&gt;&lt;/author&gt;&lt;author&gt;&lt;lastName&gt;Cochrane Bias Methods Group&lt;/lastName&gt;&lt;/author&gt;&lt;author&gt;&lt;lastName&gt;Cochrane Statistical Methods Group&lt;/lastName&gt;&lt;/author&gt;&lt;/authors&gt;&lt;/publication&gt;&lt;/publications&gt;&lt;cites&gt;&lt;/cites&gt;&lt;/citation&gt;</w:instrText>
      </w:r>
      <w:r w:rsidR="00E53D0A">
        <w:fldChar w:fldCharType="separate"/>
      </w:r>
      <w:r w:rsidR="00E53D0A">
        <w:rPr>
          <w:rFonts w:ascii="Calibri" w:hAnsi="Calibri" w:cs="Calibri"/>
          <w:lang w:val="en-US"/>
        </w:rPr>
        <w:t>{Higgins:2011cg}</w:t>
      </w:r>
      <w:r w:rsidR="00E53D0A">
        <w:fldChar w:fldCharType="end"/>
      </w:r>
      <w:ins w:id="296" w:author="Windows User" w:date="2016-12-02T11:49:00Z">
        <w:r w:rsidR="000A5B53">
          <w:t xml:space="preserve"> and non-ra</w:t>
        </w:r>
      </w:ins>
      <w:ins w:id="297" w:author="Patrick Linehan" w:date="2016-12-01T12:34:00Z">
        <w:r w:rsidR="00BC7769">
          <w:t>n</w:t>
        </w:r>
      </w:ins>
      <w:ins w:id="298" w:author="Windows User" w:date="2016-12-02T11:49:00Z">
        <w:r w:rsidR="000A5B53">
          <w:t>domised</w:t>
        </w:r>
      </w:ins>
      <w:r w:rsidR="00E53D0A">
        <w:fldChar w:fldCharType="begin"/>
      </w:r>
      <w:r w:rsidR="00E009D3">
        <w:instrText xml:space="preserve"> ADDIN PAPERS2_CITATIONS &lt;citation&gt;&lt;uuid&gt;E62E8542-B538-4AC2-82FF-DA82E31E3258&lt;/uuid&gt;&lt;priority&gt;0&lt;/priority&gt;&lt;publications&gt;&lt;publication&gt;&lt;volume&gt;355&lt;/volume&gt;&lt;publication_date&gt;99201610121200000000222000&lt;/publication_date&gt;&lt;doi&gt;10.1136/bmj.i4919&lt;/doi&gt;&lt;institution&gt;School of Social and Community Medicine, University of Bristol, Bristol BS8 2PS, UK jonathan.sterne@bristol.ac.uk.&lt;/institution&gt;&lt;startpage&gt;i4919&lt;/startpage&gt;&lt;title&gt;ROBINS-I: a tool for assessing risk of bias in non-randomised studies of interventions.&lt;/title&gt;&lt;uuid&gt;828B1DFB-934E-4D1B-B932-83EBC500D70E&lt;/uuid&gt;&lt;subtype&gt;400&lt;/subtype&gt;&lt;type&gt;400&lt;/type&gt;&lt;url&gt;http://eutils.ncbi.nlm.nih.gov/entrez/eutils/elink.fcgi?dbfrom=pubmed&amp;amp;id=27733354&amp;amp;retmode=ref&amp;amp;cmd=prlinks&lt;/url&gt;&lt;bundle&gt;&lt;publication&gt;&lt;title&gt;BMJ (Clinical research ed)&lt;/title&gt;&lt;uuid&gt;407C82B6-9F0F-4358-A203-DCA98DAB086A&lt;/uuid&gt;&lt;subtype&gt;-100&lt;/subtype&gt;&lt;livfeID&gt;51338&lt;/livfeID&gt;&lt;type&gt;-100&lt;/type&gt;&lt;citekey&gt;BMJ:vj&lt;/citekey&gt;&lt;url&gt;http://www.bmj.com&lt;/url&gt;&lt;/publication&gt;&lt;/bundle&gt;&lt;authors&gt;&lt;author&gt;&lt;firstName&gt;Jonathan&lt;/firstName&gt;&lt;middleNames&gt;AC&lt;/middleNames&gt;&lt;lastName&gt;Sterne&lt;/lastName&gt;&lt;/author&gt;&lt;author&gt;&lt;firstName&gt;Miguel&lt;/firstName&gt;&lt;middleNames&gt;A&lt;/middleNames&gt;&lt;lastName&gt;Hernán&lt;/lastName&gt;&lt;/author&gt;&lt;author&gt;&lt;firstName&gt;Barnaby&lt;/firstName&gt;&lt;middleNames&gt;C&lt;/middleNames&gt;&lt;lastName&gt;Reeves&lt;/lastName&gt;&lt;/author&gt;&lt;author&gt;&lt;firstName&gt;Jelena&lt;/firstName&gt;&lt;lastName&gt;Savovic&lt;/lastName&gt;&lt;/author&gt;&lt;author&gt;&lt;firstName&gt;Nancy&lt;/firstName&gt;&lt;middleNames&gt;D&lt;/middleNames&gt;&lt;lastName&gt;Berkman&lt;/lastName&gt;&lt;/author&gt;&lt;author&gt;&lt;firstName&gt;Meera&lt;/firstName&gt;&lt;lastName&gt;Viswanathan&lt;/lastName&gt;&lt;/author&gt;&lt;author&gt;&lt;firstName&gt;David&lt;/firstName&gt;&lt;lastName&gt;Henry&lt;/lastName&gt;&lt;/author&gt;&lt;author&gt;&lt;firstName&gt;Douglas&lt;/firstName&gt;&lt;middleNames&gt;G&lt;/middleNames&gt;&lt;lastName&gt;Altman&lt;/lastName&gt;&lt;/author&gt;&lt;author&gt;&lt;firstName&gt;Mohammed&lt;/firstName&gt;&lt;middleNames&gt;T&lt;/middleNames&gt;&lt;lastName&gt;Ansari&lt;/lastName&gt;&lt;/author&gt;&lt;author&gt;&lt;firstName&gt;Isabelle&lt;/firstName&gt;&lt;lastName&gt;Boutron&lt;/lastName&gt;&lt;/author&gt;&lt;author&gt;&lt;firstName&gt;James&lt;/firstName&gt;&lt;middleNames&gt;R&lt;/middleNames&gt;&lt;lastName&gt;Carpenter&lt;/lastName&gt;&lt;/author&gt;&lt;author&gt;&lt;firstName&gt;An-Wen&lt;/firstName&gt;&lt;lastName&gt;Chan&lt;/lastName&gt;&lt;/author&gt;&lt;author&gt;&lt;firstName&gt;Rachel&lt;/firstName&gt;&lt;lastName&gt;Churchill&lt;/lastName&gt;&lt;/author&gt;&lt;author&gt;&lt;firstName&gt;Jonathan&lt;/firstName&gt;&lt;middleNames&gt;J&lt;/middleNames&gt;&lt;lastName&gt;Deeks&lt;/lastName&gt;&lt;/author&gt;&lt;author&gt;&lt;firstName&gt;Asbjørn&lt;/firstName&gt;&lt;lastName&gt;Hróbjartsson&lt;/lastName&gt;&lt;/author&gt;&lt;author&gt;&lt;firstName&gt;Jamie&lt;/firstName&gt;&lt;lastName&gt;Kirkham&lt;/lastName&gt;&lt;/author&gt;&lt;author&gt;&lt;firstName&gt;Peter&lt;/firstName&gt;&lt;lastName&gt;Jüni&lt;/lastName&gt;&lt;/author&gt;&lt;author&gt;&lt;firstName&gt;Yoon&lt;/firstName&gt;&lt;middleNames&gt;K&lt;/middleNames&gt;&lt;lastName&gt;Loke&lt;/lastName&gt;&lt;/author&gt;&lt;author&gt;&lt;firstName&gt;Theresa&lt;/firstName&gt;&lt;middleNames&gt;D&lt;/middleNames&gt;&lt;lastName&gt;Pigott&lt;/lastName&gt;&lt;/author&gt;&lt;author&gt;&lt;firstName&gt;Craig&lt;/firstName&gt;&lt;middleNames&gt;R&lt;/middleNames&gt;&lt;lastName&gt;Ramsay&lt;/lastName&gt;&lt;/author&gt;&lt;author&gt;&lt;firstName&gt;Deborah&lt;/firstName&gt;&lt;lastName&gt;Regidor&lt;/lastName&gt;&lt;/author&gt;&lt;author&gt;&lt;firstName&gt;Hannah&lt;/firstName&gt;&lt;middleNames&gt;R&lt;/middleNames&gt;&lt;lastName&gt;Rothstein&lt;/lastName&gt;&lt;/author&gt;&lt;author&gt;&lt;firstName&gt;Lakhbir&lt;/firstName&gt;&lt;lastName&gt;Sandhu&lt;/lastName&gt;&lt;/author&gt;&lt;author&gt;&lt;firstName&gt;Pasqualina&lt;/firstName&gt;&lt;middleNames&gt;L&lt;/middleNames&gt;&lt;lastName&gt;Santaguida&lt;/lastName&gt;&lt;/author&gt;&lt;author&gt;&lt;firstName&gt;Holger&lt;/firstName&gt;&lt;middleNames&gt;J&lt;/middleNames&gt;&lt;lastName&gt;Schünemann&lt;/lastName&gt;&lt;/author&gt;&lt;author&gt;&lt;firstName&gt;Beverly&lt;/firstName&gt;&lt;lastName&gt;Shea&lt;/lastName&gt;&lt;/author&gt;&lt;author&gt;&lt;firstName&gt;Ian&lt;/firstName&gt;&lt;lastName&gt;Shrier&lt;/lastName&gt;&lt;/author&gt;&lt;author&gt;&lt;firstName&gt;Peter&lt;/firstName&gt;&lt;lastName&gt;Tugwell&lt;/lastName&gt;&lt;/author&gt;&lt;author&gt;&lt;firstName&gt;Lucy&lt;/firstName&gt;&lt;lastName&gt;Turner&lt;/lastName&gt;&lt;/author&gt;&lt;author&gt;&lt;firstName&gt;Jeffrey&lt;/firstName&gt;&lt;middleNames&gt;C&lt;/middleNames&gt;&lt;lastName&gt;Valentine&lt;/lastName&gt;&lt;/author&gt;&lt;author&gt;&lt;firstName&gt;Hugh&lt;/firstName&gt;&lt;lastName&gt;Waddington&lt;/lastName&gt;&lt;/author&gt;&lt;author&gt;&lt;firstName&gt;Elizabeth&lt;/firstName&gt;&lt;lastName&gt;Waters&lt;/lastName&gt;&lt;/author&gt;&lt;author&gt;&lt;firstName&gt;George&lt;/firstName&gt;&lt;middleNames&gt;A&lt;/middleNames&gt;&lt;lastName&gt;Wells&lt;/lastName&gt;&lt;/author&gt;&lt;author&gt;&lt;firstName&gt;Penny&lt;/firstName&gt;&lt;middleNames&gt;F&lt;/middleNames&gt;&lt;lastName&gt;Whiting&lt;/lastName&gt;&lt;/author&gt;&lt;author&gt;&lt;firstName&gt;Julian&lt;/firstName&gt;&lt;middleNames&gt;Pt&lt;/middleNames&gt;&lt;lastName&gt;Higgins&lt;/lastName&gt;&lt;/author&gt;&lt;/authors&gt;&lt;/publication&gt;&lt;/publications&gt;&lt;cites&gt;&lt;/cites&gt;&lt;/citation&gt;</w:instrText>
      </w:r>
      <w:r w:rsidR="00E53D0A">
        <w:fldChar w:fldCharType="separate"/>
      </w:r>
      <w:r w:rsidR="00E53D0A">
        <w:rPr>
          <w:rFonts w:ascii="Calibri" w:hAnsi="Calibri" w:cs="Calibri"/>
          <w:lang w:val="en-US"/>
        </w:rPr>
        <w:t>{Sterne:2016jn}</w:t>
      </w:r>
      <w:r w:rsidR="00E53D0A">
        <w:fldChar w:fldCharType="end"/>
      </w:r>
      <w:r w:rsidR="008F71B4">
        <w:t xml:space="preserve"> studies.</w:t>
      </w:r>
      <w:ins w:id="299" w:author="Windows User" w:date="2016-12-02T11:49:00Z">
        <w:r w:rsidR="005542DD">
          <w:t xml:space="preserve"> </w:t>
        </w:r>
      </w:ins>
      <w:r w:rsidR="00F2574A">
        <w:t>D</w:t>
      </w:r>
      <w:ins w:id="300" w:author="Windows User" w:date="2016-12-02T11:49:00Z">
        <w:r w:rsidR="005542DD">
          <w:t xml:space="preserve">ata from the articles will </w:t>
        </w:r>
        <w:r w:rsidR="00BB2769">
          <w:t>be summarized in tables. The</w:t>
        </w:r>
      </w:ins>
      <w:r w:rsidR="00620AF6">
        <w:t>re</w:t>
      </w:r>
      <w:ins w:id="301" w:author="Windows User" w:date="2016-12-02T11:49:00Z">
        <w:r w:rsidR="00BB2769">
          <w:t xml:space="preserve"> will be a qualitative synthesis of the results.</w:t>
        </w:r>
      </w:ins>
      <w:r w:rsidR="00620AF6">
        <w:t xml:space="preserve"> </w:t>
      </w:r>
      <w:r w:rsidR="00620AF6">
        <w:t xml:space="preserve">The </w:t>
      </w:r>
      <w:ins w:id="302" w:author="Windows User" w:date="2016-12-02T11:49:00Z">
        <w:r w:rsidR="00620AF6">
          <w:t>GRADE guidelines</w:t>
        </w:r>
      </w:ins>
      <w:r w:rsidR="00620AF6">
        <w:t xml:space="preserve"> will be used to rate the quality of the evidence across the studies.</w:t>
      </w:r>
      <w:r w:rsidR="00556338">
        <w:fldChar w:fldCharType="begin"/>
      </w:r>
      <w:r w:rsidR="00E009D3">
        <w:instrText xml:space="preserve"> ADDIN PAPERS2_CITATIONS &lt;citation&gt;&lt;uuid&gt;6669BB0F-0475-402D-8E8D-082157C1CE66&lt;/uuid&gt;&lt;priority&gt;0&lt;/priority&gt;&lt;publications&gt;&lt;publication&gt;&lt;uuid&gt;6E15051C-0ACB-483E-8F70-F3A7E5323462&lt;/uuid&gt;&lt;volume&gt;64&lt;/volume&gt;&lt;accepted_date&gt;99201004081200000000222000&lt;/accepted_date&gt;&lt;doi&gt;10.1016/j.jclinepi.2010.04.026&lt;/doi&gt;&lt;startpage&gt;383&lt;/startpage&gt;&lt;publication_date&gt;99201101041200000000222000&lt;/publication_date&gt;&lt;url&gt;http://www.jclinepi.com/article/S0895435610003306/fulltext&lt;/url&gt;&lt;citekey&gt;&lt;/citekey&gt;&lt;type&gt;400&lt;/type&gt;&lt;title&gt;GRADE guidelines: 1. Introduction—GRADE evidence profiles and summary of findings tables&lt;/title&gt;&lt;publisher&gt;Elsevier&lt;/publisher&gt;&lt;submission_date&gt;99201004061200000000222000&lt;/submission_date&gt;&lt;number&gt;4&lt;/number&gt;&lt;institution&gt;Department of Clinical Epidemiology and Biostatistics, McMaster University, Hamilton, Ontario L8N 3Z5, Canada. guyatt@mcmaster.ca&lt;/institution&gt;&lt;subtype&gt;400&lt;/subtype&gt;&lt;endpage&gt;394&lt;/endpage&gt;&lt;bundle&gt;&lt;publication&gt;&lt;title&gt;Journal of clinical epidemiology&lt;/title&gt;&lt;uuid&gt;7C06101B-3689-4112-9B5B-376B65657EA0&lt;/uuid&gt;&lt;subtype&gt;-100&lt;/subtype&gt;&lt;publisher&gt;Elsevier Inc&lt;/publisher&gt;&lt;type&gt;-100&lt;/type&gt;&lt;citekey&gt;Journalofclinicalepidemiology:ty&lt;/citekey&gt;&lt;url&gt;http://www.jclinepi.com&lt;/url&gt;&lt;/publication&gt;&lt;/bundle&gt;&lt;authors&gt;&lt;author&gt;&lt;firstName&gt;Gordon&lt;/firstName&gt;&lt;lastName&gt;Guyatt&lt;/lastName&gt;&lt;/author&gt;&lt;author&gt;&lt;firstName&gt;Andrew&lt;/firstName&gt;&lt;middleNames&gt;D&lt;/middleNames&gt;&lt;lastName&gt;Oxman&lt;/lastName&gt;&lt;/author&gt;&lt;author&gt;&lt;firstName&gt;Elie&lt;/firstName&gt;&lt;middleNames&gt;A&lt;/middleNames&gt;&lt;lastName&gt;Akl&lt;/lastName&gt;&lt;/author&gt;&lt;author&gt;&lt;firstName&gt;Regina&lt;/firstName&gt;&lt;lastName&gt;Kunz&lt;/lastName&gt;&lt;/author&gt;&lt;author&gt;&lt;firstName&gt;Gunn&lt;/firstName&gt;&lt;lastName&gt;Vist&lt;/lastName&gt;&lt;/author&gt;&lt;author&gt;&lt;firstName&gt;Jan&lt;/firstName&gt;&lt;lastName&gt;Brozek&lt;/lastName&gt;&lt;/author&gt;&lt;author&gt;&lt;firstName&gt;Susan&lt;/firstName&gt;&lt;lastName&gt;Norris&lt;/lastName&gt;&lt;/author&gt;&lt;author&gt;&lt;firstName&gt;Yngve&lt;/firstName&gt;&lt;lastName&gt;Falck-Ytter&lt;/lastName&gt;&lt;/author&gt;&lt;author&gt;&lt;firstName&gt;Paul&lt;/firstName&gt;&lt;lastName&gt;Glasziou&lt;/lastName&gt;&lt;/author&gt;&lt;author&gt;&lt;firstName&gt;Hans&lt;/firstName&gt;&lt;lastName&gt;deBeer&lt;/lastName&gt;&lt;/author&gt;&lt;author&gt;&lt;firstName&gt;Roman&lt;/firstName&gt;&lt;lastName&gt;Jaeschke&lt;/lastName&gt;&lt;/author&gt;&lt;author&gt;&lt;firstName&gt;David&lt;/firstName&gt;&lt;lastName&gt;Rind&lt;/lastName&gt;&lt;/author&gt;&lt;author&gt;&lt;firstName&gt;Joerg&lt;/firstName&gt;&lt;lastName&gt;Meerpohl&lt;/lastName&gt;&lt;/author&gt;&lt;author&gt;&lt;firstName&gt;Philipp&lt;/firstName&gt;&lt;lastName&gt;Dahm&lt;/lastName&gt;&lt;/author&gt;&lt;author&gt;&lt;firstName&gt;Holger&lt;/firstName&gt;&lt;middleNames&gt;J&lt;/middleNames&gt;&lt;lastName&gt;Schünemann&lt;/lastName&gt;&lt;/author&gt;&lt;/authors&gt;&lt;/publication&gt;&lt;/publications&gt;&lt;cites&gt;&lt;/cites&gt;&lt;/citation&gt;</w:instrText>
      </w:r>
      <w:r w:rsidR="00556338">
        <w:fldChar w:fldCharType="separate"/>
      </w:r>
      <w:r w:rsidR="00556338">
        <w:rPr>
          <w:rFonts w:ascii="Calibri" w:hAnsi="Calibri" w:cs="Calibri"/>
          <w:lang w:val="en-US"/>
        </w:rPr>
        <w:t>{Guyatt:2011ef}</w:t>
      </w:r>
      <w:r w:rsidR="00556338">
        <w:fldChar w:fldCharType="end"/>
      </w:r>
      <w:ins w:id="303" w:author="Windows User" w:date="2016-12-02T11:49:00Z">
        <w:r w:rsidR="00BB2769">
          <w:t xml:space="preserve"> If the studies contain sufficient detail and are </w:t>
        </w:r>
        <w:r w:rsidR="00385C8B">
          <w:t xml:space="preserve">judged to be </w:t>
        </w:r>
        <w:r w:rsidR="00BB2769">
          <w:t xml:space="preserve">homogenous enough </w:t>
        </w:r>
        <w:r w:rsidR="00385C8B">
          <w:t xml:space="preserve">after the qualitative synthesis then a meta-analysis </w:t>
        </w:r>
        <w:r w:rsidR="00AE7210">
          <w:t>will be included.</w:t>
        </w:r>
        <w:r w:rsidR="00BB2769">
          <w:t xml:space="preserve"> </w:t>
        </w:r>
      </w:ins>
    </w:p>
    <w:p w14:paraId="4B401AA2" w14:textId="4EDAAC50" w:rsidR="00E25BA0" w:rsidRDefault="00F74185">
      <w:pPr>
        <w:rPr>
          <w:ins w:id="304" w:author="Windows User" w:date="2016-12-02T11:49:00Z"/>
        </w:rPr>
      </w:pPr>
      <w:r>
        <w:t>For the first review co</w:t>
      </w:r>
      <w:r w:rsidR="00151AAE">
        <w:t xml:space="preserve">ncerning the </w:t>
      </w:r>
      <w:r w:rsidR="00D71622">
        <w:t>relationship between pain scale measures</w:t>
      </w:r>
      <w:r w:rsidR="00151AAE">
        <w:t xml:space="preserve"> and </w:t>
      </w:r>
      <w:bookmarkStart w:id="305" w:name="OLE_LINK14"/>
      <w:r w:rsidR="00771DCA">
        <w:t>“enough pain treatment”</w:t>
      </w:r>
      <w:bookmarkEnd w:id="305"/>
      <w:r w:rsidR="00771DCA" w:rsidRPr="00771DCA">
        <w:t xml:space="preserve"> </w:t>
      </w:r>
      <w:r w:rsidR="00EF4743">
        <w:t>there</w:t>
      </w:r>
      <w:r w:rsidR="00771DCA">
        <w:t xml:space="preserve"> will</w:t>
      </w:r>
      <w:r w:rsidR="00EF4743">
        <w:t xml:space="preserve"> be an</w:t>
      </w:r>
      <w:r w:rsidR="00771DCA">
        <w:t xml:space="preserve"> attempt to derive a bias analysis tool</w:t>
      </w:r>
      <w:r w:rsidR="00EF4743">
        <w:fldChar w:fldCharType="begin"/>
      </w:r>
      <w:r w:rsidR="00E009D3">
        <w:instrText xml:space="preserve"> ADDIN PAPERS2_CITATIONS &lt;citation&gt;&lt;uuid&gt;E6FF55E7-1B63-43AD-8BAE-B2D452ACDA4D&lt;/uuid&gt;&lt;priority&gt;0&lt;/priority&gt;&lt;publications&gt;&lt;publication&gt;&lt;publication_date&gt;99201104141200000000222000&lt;/publication_date&gt;&lt;startpage&gt;192&lt;/startpage&gt;&lt;doi&gt;10.1007/978-0-387-87959-8_1&lt;/doi&gt;&lt;title&gt;Applying Quantitative Bias Analysis to Epidemiologic Data&lt;/title&gt;&lt;uuid&gt;1A1CD09A-CD25-43F7-9521-F7C08B242811&lt;/uuid&gt;&lt;subtype&gt;0&lt;/subtype&gt;&lt;publisher&gt;Springer&lt;/publisher&gt;&lt;type&gt;0&lt;/type&gt;&lt;citekey&gt;&lt;/citekey&gt;&lt;url&gt;http://books.google.ca/books?id=BV599AQjiZQC&amp;amp;printsec=frontcover&amp;amp;dq=intitle:Applying+Quantitative+Bias+Analysis+to+Epidemiologic+Data&amp;amp;hl=&amp;amp;cd=1&amp;amp;source=gbs_api&lt;/url&gt;&lt;authors&gt;&lt;author&gt;&lt;firstName&gt;Timothy&lt;/firstName&gt;&lt;middleNames&gt;L&lt;/middleNames&gt;&lt;lastName&gt;Lash&lt;/lastName&gt;&lt;/author&gt;&lt;author&gt;&lt;firstName&gt;Matthew&lt;/firstName&gt;&lt;middleNames&gt;P&lt;/middleNames&gt;&lt;lastName&gt;Fox&lt;/lastName&gt;&lt;/author&gt;&lt;author&gt;&lt;firstName&gt;Aliza&lt;/firstName&gt;&lt;middleNames&gt;K&lt;/middleNames&gt;&lt;lastName&gt;Fink&lt;/lastName&gt;&lt;/author&gt;&lt;/authors&gt;&lt;/publication&gt;&lt;/publications&gt;&lt;cites&gt;&lt;/cites&gt;&lt;/citation&gt;</w:instrText>
      </w:r>
      <w:r w:rsidR="00EF4743">
        <w:fldChar w:fldCharType="separate"/>
      </w:r>
      <w:r w:rsidR="00EF4743">
        <w:rPr>
          <w:rFonts w:ascii="Calibri" w:hAnsi="Calibri" w:cs="Calibri"/>
          <w:lang w:val="en-US"/>
        </w:rPr>
        <w:t>{Lash:2011kd}</w:t>
      </w:r>
      <w:r w:rsidR="00EF4743">
        <w:fldChar w:fldCharType="end"/>
      </w:r>
      <w:r w:rsidR="00771DCA">
        <w:t xml:space="preserve"> to </w:t>
      </w:r>
      <w:r w:rsidR="006B6305">
        <w:t>mo</w:t>
      </w:r>
      <w:r w:rsidR="00D71622">
        <w:t xml:space="preserve">re easily translate the pain scale measures into the endpoint of </w:t>
      </w:r>
      <w:r w:rsidR="00D71622">
        <w:t>“enough pain treatment”</w:t>
      </w:r>
      <w:r w:rsidR="00825115">
        <w:t>, that can then be used in the second review for studies that do not use</w:t>
      </w:r>
      <w:r w:rsidR="004A01E8">
        <w:t xml:space="preserve"> that endpoint.</w:t>
      </w:r>
    </w:p>
    <w:p w14:paraId="79918884" w14:textId="66E28833" w:rsidR="005B0165" w:rsidRDefault="005B0165"/>
    <w:sectPr w:rsidR="005B0165" w:rsidSect="00FB18D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Windows User" w:date="2016-11-28T13:36:00Z" w:initials="WU">
    <w:p w14:paraId="02CCDFB4" w14:textId="5868A73C" w:rsidR="001D1E03" w:rsidRDefault="001D1E03">
      <w:pPr>
        <w:pStyle w:val="CommentText"/>
      </w:pPr>
      <w:r>
        <w:rPr>
          <w:rStyle w:val="CommentReference"/>
        </w:rPr>
        <w:annotationRef/>
      </w:r>
      <w:r>
        <w:t>Do you have a citation for this?</w:t>
      </w:r>
    </w:p>
  </w:comment>
  <w:comment w:id="36" w:author="Windows User" w:date="2016-11-28T13:51:00Z" w:initials="WU">
    <w:p w14:paraId="690E3468" w14:textId="268070E2" w:rsidR="00687259" w:rsidRDefault="00687259">
      <w:pPr>
        <w:pStyle w:val="CommentText"/>
      </w:pPr>
      <w:r>
        <w:rPr>
          <w:rStyle w:val="CommentReference"/>
        </w:rPr>
        <w:annotationRef/>
      </w:r>
      <w:r>
        <w:t>What’s the prehospital setting?</w:t>
      </w:r>
    </w:p>
  </w:comment>
  <w:comment w:id="128" w:author="Windows User" w:date="2016-11-28T14:13:00Z" w:initials="WU">
    <w:p w14:paraId="1C132963" w14:textId="77777777" w:rsidR="0016408F" w:rsidRDefault="0016408F" w:rsidP="0016408F">
      <w:pPr>
        <w:pStyle w:val="CommentText"/>
      </w:pPr>
      <w:r>
        <w:rPr>
          <w:rStyle w:val="CommentReference"/>
        </w:rPr>
        <w:annotationRef/>
      </w:r>
      <w:r>
        <w:t>Citation?</w:t>
      </w:r>
    </w:p>
  </w:comment>
  <w:comment w:id="131" w:author="Windows User" w:date="2016-11-28T14:09:00Z" w:initials="WU">
    <w:p w14:paraId="73BD847E" w14:textId="539B16A9" w:rsidR="0016408F" w:rsidRDefault="0016408F">
      <w:pPr>
        <w:pStyle w:val="CommentText"/>
      </w:pPr>
      <w:r>
        <w:rPr>
          <w:rStyle w:val="CommentReference"/>
        </w:rPr>
        <w:annotationRef/>
      </w:r>
      <w:r>
        <w:t>Citation?</w:t>
      </w:r>
    </w:p>
  </w:comment>
  <w:comment w:id="140" w:author="Windows User" w:date="2016-11-28T14:15:00Z" w:initials="WU">
    <w:p w14:paraId="3F52CDE1" w14:textId="10F11F43" w:rsidR="0016408F" w:rsidRDefault="0016408F">
      <w:pPr>
        <w:pStyle w:val="CommentText"/>
      </w:pPr>
      <w:r>
        <w:rPr>
          <w:rStyle w:val="CommentReference"/>
        </w:rPr>
        <w:annotationRef/>
      </w:r>
      <w:r>
        <w:t xml:space="preserve">I think you have oversimplified this a bit. </w:t>
      </w:r>
    </w:p>
  </w:comment>
  <w:comment w:id="170" w:author="Windows User" w:date="2016-11-28T14:32:00Z" w:initials="WU">
    <w:p w14:paraId="74589660" w14:textId="2DF25A2C" w:rsidR="00205125" w:rsidRDefault="00205125">
      <w:pPr>
        <w:pStyle w:val="CommentText"/>
      </w:pPr>
      <w:r>
        <w:rPr>
          <w:rStyle w:val="CommentReference"/>
        </w:rPr>
        <w:annotationRef/>
      </w:r>
      <w:r>
        <w:t>citation</w:t>
      </w:r>
    </w:p>
  </w:comment>
  <w:comment w:id="177" w:author="Windows User" w:date="2016-11-28T14:27:00Z" w:initials="WU">
    <w:p w14:paraId="5D695B38" w14:textId="0637DD3D" w:rsidR="00205125" w:rsidRDefault="00205125">
      <w:pPr>
        <w:pStyle w:val="CommentText"/>
      </w:pPr>
      <w:r>
        <w:rPr>
          <w:rStyle w:val="CommentReference"/>
        </w:rPr>
        <w:annotationRef/>
      </w:r>
      <w:r>
        <w:t>citation</w:t>
      </w:r>
    </w:p>
  </w:comment>
  <w:comment w:id="193" w:author="Windows User" w:date="2016-11-28T14:35:00Z" w:initials="WU">
    <w:p w14:paraId="6046AE7C" w14:textId="2516AAF8" w:rsidR="00AB73B9" w:rsidRDefault="00AB73B9">
      <w:pPr>
        <w:pStyle w:val="CommentText"/>
      </w:pPr>
      <w:r>
        <w:rPr>
          <w:rStyle w:val="CommentReference"/>
        </w:rPr>
        <w:annotationRef/>
      </w:r>
      <w:r>
        <w:t>decide whether you want to call this emergency department or emergency room. I don’t care which one.</w:t>
      </w:r>
    </w:p>
  </w:comment>
  <w:comment w:id="217" w:author="Windows User" w:date="2016-11-28T14:41:00Z" w:initials="WU">
    <w:p w14:paraId="6DB8FFA7" w14:textId="14AB4CB3" w:rsidR="00AB73B9" w:rsidRDefault="00AB73B9">
      <w:pPr>
        <w:pStyle w:val="CommentText"/>
      </w:pPr>
      <w:r>
        <w:rPr>
          <w:rStyle w:val="CommentReference"/>
        </w:rPr>
        <w:annotationRef/>
      </w:r>
      <w:r>
        <w:t>citation</w:t>
      </w:r>
    </w:p>
  </w:comment>
  <w:comment w:id="230" w:author="Windows User" w:date="2016-11-28T14:46:00Z" w:initials="WU">
    <w:p w14:paraId="775CD75B" w14:textId="7563B229" w:rsidR="00F5241B" w:rsidRDefault="00F5241B">
      <w:pPr>
        <w:pStyle w:val="CommentText"/>
      </w:pPr>
      <w:r>
        <w:rPr>
          <w:rStyle w:val="CommentReference"/>
        </w:rPr>
        <w:annotationRef/>
      </w:r>
      <w:r>
        <w:t>is that true? Isn’t that maybe just in emergency department settings? I don’t think that the standard pain treatment for pain (acute or not) in, say, family practice settings is morphine.</w:t>
      </w:r>
    </w:p>
  </w:comment>
  <w:comment w:id="252" w:author="Windows User" w:date="2016-11-29T15:13:00Z" w:initials="WU">
    <w:p w14:paraId="58704F83" w14:textId="13BF3121" w:rsidR="00ED3015" w:rsidRDefault="00ED3015">
      <w:pPr>
        <w:pStyle w:val="CommentText"/>
      </w:pPr>
      <w:r>
        <w:rPr>
          <w:rStyle w:val="CommentReference"/>
        </w:rPr>
        <w:annotationRef/>
      </w:r>
      <w:r>
        <w:t xml:space="preserve">You haven’t really talked about why it is important to do a review on this as opposed to another study. So – the introduction should be used not only to justify the subject area of the question, but the method you are proposing. Is the purpose of the review to identify studies that link the idea of patient reported “enough pain treatment” to other research outcomes?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CCDFB4" w15:done="0"/>
  <w15:commentEx w15:paraId="690E3468" w15:done="0"/>
  <w15:commentEx w15:paraId="1C132963" w15:done="0"/>
  <w15:commentEx w15:paraId="73BD847E" w15:done="0"/>
  <w15:commentEx w15:paraId="3F52CDE1" w15:done="0"/>
  <w15:commentEx w15:paraId="74589660" w15:done="0"/>
  <w15:commentEx w15:paraId="5D695B38" w15:done="0"/>
  <w15:commentEx w15:paraId="6046AE7C" w15:done="0"/>
  <w15:commentEx w15:paraId="6DB8FFA7" w15:done="0"/>
  <w15:commentEx w15:paraId="775CD75B" w15:done="0"/>
  <w15:commentEx w15:paraId="58704F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ck Linehan">
    <w15:presenceInfo w15:providerId="Windows Live" w15:userId="b6b4e46777199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CA" w:vendorID="64" w:dllVersion="131078" w:nlCheck="1" w:checkStyle="0"/>
  <w:activeWritingStyle w:appName="MSWord" w:lang="en-US" w:vendorID="64" w:dllVersion="131078" w:nlCheck="1" w:checkStyle="0"/>
  <w:activeWritingStyle w:appName="MSWord" w:lang="fr-CA"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9D"/>
    <w:rsid w:val="00014F0A"/>
    <w:rsid w:val="000255F8"/>
    <w:rsid w:val="000536C7"/>
    <w:rsid w:val="00055111"/>
    <w:rsid w:val="000A5B53"/>
    <w:rsid w:val="000B3462"/>
    <w:rsid w:val="000B3A77"/>
    <w:rsid w:val="000B6DEF"/>
    <w:rsid w:val="000C03BC"/>
    <w:rsid w:val="000C778B"/>
    <w:rsid w:val="000D5C0B"/>
    <w:rsid w:val="000D61BC"/>
    <w:rsid w:val="000E000E"/>
    <w:rsid w:val="000E14F8"/>
    <w:rsid w:val="000E49F8"/>
    <w:rsid w:val="000F0518"/>
    <w:rsid w:val="000F2ACC"/>
    <w:rsid w:val="00100EB7"/>
    <w:rsid w:val="00120453"/>
    <w:rsid w:val="001268EC"/>
    <w:rsid w:val="0014188A"/>
    <w:rsid w:val="00151846"/>
    <w:rsid w:val="00151AAE"/>
    <w:rsid w:val="00156222"/>
    <w:rsid w:val="0016408F"/>
    <w:rsid w:val="00174377"/>
    <w:rsid w:val="00183F3B"/>
    <w:rsid w:val="00191E33"/>
    <w:rsid w:val="001A6B47"/>
    <w:rsid w:val="001B33C5"/>
    <w:rsid w:val="001C5AF1"/>
    <w:rsid w:val="001D1E03"/>
    <w:rsid w:val="001D7151"/>
    <w:rsid w:val="001D749B"/>
    <w:rsid w:val="00205125"/>
    <w:rsid w:val="00216874"/>
    <w:rsid w:val="00227880"/>
    <w:rsid w:val="00245588"/>
    <w:rsid w:val="0028014B"/>
    <w:rsid w:val="00284B2D"/>
    <w:rsid w:val="002A14C5"/>
    <w:rsid w:val="002D716A"/>
    <w:rsid w:val="00306C70"/>
    <w:rsid w:val="003079E1"/>
    <w:rsid w:val="00326533"/>
    <w:rsid w:val="00327AA7"/>
    <w:rsid w:val="00330A8B"/>
    <w:rsid w:val="003464C2"/>
    <w:rsid w:val="00364D70"/>
    <w:rsid w:val="00385C8B"/>
    <w:rsid w:val="003A0FB5"/>
    <w:rsid w:val="003A34AC"/>
    <w:rsid w:val="003A3C71"/>
    <w:rsid w:val="003B1E6A"/>
    <w:rsid w:val="003D0B95"/>
    <w:rsid w:val="003D1DEE"/>
    <w:rsid w:val="003D6766"/>
    <w:rsid w:val="003D6F68"/>
    <w:rsid w:val="0041038E"/>
    <w:rsid w:val="00416D03"/>
    <w:rsid w:val="00454E97"/>
    <w:rsid w:val="004570AD"/>
    <w:rsid w:val="004604CC"/>
    <w:rsid w:val="00466EEC"/>
    <w:rsid w:val="004716B0"/>
    <w:rsid w:val="00477B64"/>
    <w:rsid w:val="004821F0"/>
    <w:rsid w:val="00485F68"/>
    <w:rsid w:val="004952F5"/>
    <w:rsid w:val="00497EBB"/>
    <w:rsid w:val="004A01E8"/>
    <w:rsid w:val="004A0DFE"/>
    <w:rsid w:val="004D05C8"/>
    <w:rsid w:val="004D08F9"/>
    <w:rsid w:val="004F201F"/>
    <w:rsid w:val="00502A01"/>
    <w:rsid w:val="005045AE"/>
    <w:rsid w:val="005131DF"/>
    <w:rsid w:val="00514D48"/>
    <w:rsid w:val="005248FF"/>
    <w:rsid w:val="005542DD"/>
    <w:rsid w:val="00556338"/>
    <w:rsid w:val="00567BCA"/>
    <w:rsid w:val="00572B0F"/>
    <w:rsid w:val="00577D80"/>
    <w:rsid w:val="00590BE9"/>
    <w:rsid w:val="005A3998"/>
    <w:rsid w:val="005B0165"/>
    <w:rsid w:val="005B415A"/>
    <w:rsid w:val="005B5715"/>
    <w:rsid w:val="005C258D"/>
    <w:rsid w:val="005C5B04"/>
    <w:rsid w:val="005D1FA7"/>
    <w:rsid w:val="005D3324"/>
    <w:rsid w:val="005E657C"/>
    <w:rsid w:val="005F42F9"/>
    <w:rsid w:val="00602163"/>
    <w:rsid w:val="006100B9"/>
    <w:rsid w:val="00620AF6"/>
    <w:rsid w:val="00627DAE"/>
    <w:rsid w:val="00635F8E"/>
    <w:rsid w:val="006463F2"/>
    <w:rsid w:val="006618D0"/>
    <w:rsid w:val="00682F49"/>
    <w:rsid w:val="00687259"/>
    <w:rsid w:val="0068750C"/>
    <w:rsid w:val="0069104F"/>
    <w:rsid w:val="006933B9"/>
    <w:rsid w:val="0069688B"/>
    <w:rsid w:val="00697043"/>
    <w:rsid w:val="006A760B"/>
    <w:rsid w:val="006B6305"/>
    <w:rsid w:val="006C65F8"/>
    <w:rsid w:val="006C70EE"/>
    <w:rsid w:val="006D26E7"/>
    <w:rsid w:val="006D4455"/>
    <w:rsid w:val="006E2DE5"/>
    <w:rsid w:val="006E5635"/>
    <w:rsid w:val="00710AB5"/>
    <w:rsid w:val="007311A2"/>
    <w:rsid w:val="007323B4"/>
    <w:rsid w:val="00750701"/>
    <w:rsid w:val="00756619"/>
    <w:rsid w:val="00765BA8"/>
    <w:rsid w:val="0076740A"/>
    <w:rsid w:val="00771189"/>
    <w:rsid w:val="00771DCA"/>
    <w:rsid w:val="00782088"/>
    <w:rsid w:val="00787244"/>
    <w:rsid w:val="007A4D63"/>
    <w:rsid w:val="007E4B71"/>
    <w:rsid w:val="007F63D5"/>
    <w:rsid w:val="008005F3"/>
    <w:rsid w:val="00801728"/>
    <w:rsid w:val="00804E86"/>
    <w:rsid w:val="0080696B"/>
    <w:rsid w:val="008172C4"/>
    <w:rsid w:val="00825115"/>
    <w:rsid w:val="0084003D"/>
    <w:rsid w:val="0084135C"/>
    <w:rsid w:val="00843BC3"/>
    <w:rsid w:val="00860D38"/>
    <w:rsid w:val="00874DA6"/>
    <w:rsid w:val="00885108"/>
    <w:rsid w:val="00896763"/>
    <w:rsid w:val="008B2DB5"/>
    <w:rsid w:val="008D4271"/>
    <w:rsid w:val="008F16BA"/>
    <w:rsid w:val="008F71B4"/>
    <w:rsid w:val="00900DB2"/>
    <w:rsid w:val="00901C5A"/>
    <w:rsid w:val="00976440"/>
    <w:rsid w:val="00992F20"/>
    <w:rsid w:val="009A67BD"/>
    <w:rsid w:val="009B5C0B"/>
    <w:rsid w:val="009E194D"/>
    <w:rsid w:val="009E1DAA"/>
    <w:rsid w:val="009E5ED3"/>
    <w:rsid w:val="009F51AC"/>
    <w:rsid w:val="009F6B62"/>
    <w:rsid w:val="00A04B25"/>
    <w:rsid w:val="00A06C98"/>
    <w:rsid w:val="00A269DC"/>
    <w:rsid w:val="00A32ADD"/>
    <w:rsid w:val="00A33265"/>
    <w:rsid w:val="00A45C9D"/>
    <w:rsid w:val="00A93B3E"/>
    <w:rsid w:val="00AA6A7E"/>
    <w:rsid w:val="00AB573C"/>
    <w:rsid w:val="00AB73B9"/>
    <w:rsid w:val="00AC3724"/>
    <w:rsid w:val="00AE478C"/>
    <w:rsid w:val="00AE7210"/>
    <w:rsid w:val="00AF618F"/>
    <w:rsid w:val="00B267AD"/>
    <w:rsid w:val="00B4218A"/>
    <w:rsid w:val="00B62145"/>
    <w:rsid w:val="00B62FB1"/>
    <w:rsid w:val="00B64FB8"/>
    <w:rsid w:val="00B6724E"/>
    <w:rsid w:val="00B71914"/>
    <w:rsid w:val="00BA5D54"/>
    <w:rsid w:val="00BB2769"/>
    <w:rsid w:val="00BC5129"/>
    <w:rsid w:val="00BC7769"/>
    <w:rsid w:val="00C071C3"/>
    <w:rsid w:val="00C11BFF"/>
    <w:rsid w:val="00C136C5"/>
    <w:rsid w:val="00C13B7B"/>
    <w:rsid w:val="00C140FC"/>
    <w:rsid w:val="00C17776"/>
    <w:rsid w:val="00C20E83"/>
    <w:rsid w:val="00C20EA7"/>
    <w:rsid w:val="00C36AB2"/>
    <w:rsid w:val="00C40714"/>
    <w:rsid w:val="00C43C47"/>
    <w:rsid w:val="00C507E3"/>
    <w:rsid w:val="00C76670"/>
    <w:rsid w:val="00CA2C6B"/>
    <w:rsid w:val="00CF19D0"/>
    <w:rsid w:val="00D02717"/>
    <w:rsid w:val="00D24C07"/>
    <w:rsid w:val="00D252FB"/>
    <w:rsid w:val="00D260A0"/>
    <w:rsid w:val="00D30215"/>
    <w:rsid w:val="00D3219D"/>
    <w:rsid w:val="00D37456"/>
    <w:rsid w:val="00D40A83"/>
    <w:rsid w:val="00D63621"/>
    <w:rsid w:val="00D71622"/>
    <w:rsid w:val="00D75A33"/>
    <w:rsid w:val="00D80922"/>
    <w:rsid w:val="00DA2838"/>
    <w:rsid w:val="00DB39CF"/>
    <w:rsid w:val="00DF3B2C"/>
    <w:rsid w:val="00DF6E59"/>
    <w:rsid w:val="00E0001A"/>
    <w:rsid w:val="00E009D3"/>
    <w:rsid w:val="00E00ED7"/>
    <w:rsid w:val="00E01F38"/>
    <w:rsid w:val="00E25BA0"/>
    <w:rsid w:val="00E31200"/>
    <w:rsid w:val="00E53D0A"/>
    <w:rsid w:val="00E5649C"/>
    <w:rsid w:val="00E62120"/>
    <w:rsid w:val="00E654F2"/>
    <w:rsid w:val="00E7352F"/>
    <w:rsid w:val="00E94632"/>
    <w:rsid w:val="00EA0B37"/>
    <w:rsid w:val="00EA6B96"/>
    <w:rsid w:val="00EB025D"/>
    <w:rsid w:val="00EB0289"/>
    <w:rsid w:val="00EB3F5C"/>
    <w:rsid w:val="00ED3015"/>
    <w:rsid w:val="00ED7E9B"/>
    <w:rsid w:val="00EE59D3"/>
    <w:rsid w:val="00EF3A55"/>
    <w:rsid w:val="00EF4743"/>
    <w:rsid w:val="00EF5CD5"/>
    <w:rsid w:val="00F13F05"/>
    <w:rsid w:val="00F2574A"/>
    <w:rsid w:val="00F4740A"/>
    <w:rsid w:val="00F5241B"/>
    <w:rsid w:val="00F5671B"/>
    <w:rsid w:val="00F56EB6"/>
    <w:rsid w:val="00F616E4"/>
    <w:rsid w:val="00F65B77"/>
    <w:rsid w:val="00F72185"/>
    <w:rsid w:val="00F74185"/>
    <w:rsid w:val="00F76BED"/>
    <w:rsid w:val="00F972DD"/>
    <w:rsid w:val="00FB18D3"/>
    <w:rsid w:val="00FB29B5"/>
    <w:rsid w:val="00FD067D"/>
    <w:rsid w:val="00FE2133"/>
    <w:rsid w:val="00FF799A"/>
    <w:rsid w:val="00FF79CC"/>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1B4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F6E59"/>
  </w:style>
  <w:style w:type="character" w:styleId="Hyperlink">
    <w:name w:val="Hyperlink"/>
    <w:basedOn w:val="DefaultParagraphFont"/>
    <w:uiPriority w:val="99"/>
    <w:unhideWhenUsed/>
    <w:rsid w:val="00FF799A"/>
    <w:rPr>
      <w:color w:val="0563C1" w:themeColor="hyperlink"/>
      <w:u w:val="single"/>
    </w:rPr>
  </w:style>
  <w:style w:type="character" w:styleId="CommentReference">
    <w:name w:val="annotation reference"/>
    <w:basedOn w:val="DefaultParagraphFont"/>
    <w:uiPriority w:val="99"/>
    <w:semiHidden/>
    <w:unhideWhenUsed/>
    <w:rsid w:val="003D6766"/>
    <w:rPr>
      <w:sz w:val="16"/>
      <w:szCs w:val="16"/>
    </w:rPr>
  </w:style>
  <w:style w:type="paragraph" w:styleId="CommentText">
    <w:name w:val="annotation text"/>
    <w:basedOn w:val="Normal"/>
    <w:link w:val="CommentTextChar"/>
    <w:uiPriority w:val="99"/>
    <w:semiHidden/>
    <w:unhideWhenUsed/>
    <w:rsid w:val="003D6766"/>
    <w:rPr>
      <w:sz w:val="20"/>
      <w:szCs w:val="20"/>
    </w:rPr>
  </w:style>
  <w:style w:type="character" w:customStyle="1" w:styleId="CommentTextChar">
    <w:name w:val="Comment Text Char"/>
    <w:basedOn w:val="DefaultParagraphFont"/>
    <w:link w:val="CommentText"/>
    <w:uiPriority w:val="99"/>
    <w:semiHidden/>
    <w:rsid w:val="003D6766"/>
    <w:rPr>
      <w:sz w:val="20"/>
      <w:szCs w:val="20"/>
    </w:rPr>
  </w:style>
  <w:style w:type="paragraph" w:styleId="CommentSubject">
    <w:name w:val="annotation subject"/>
    <w:basedOn w:val="CommentText"/>
    <w:next w:val="CommentText"/>
    <w:link w:val="CommentSubjectChar"/>
    <w:uiPriority w:val="99"/>
    <w:semiHidden/>
    <w:unhideWhenUsed/>
    <w:rsid w:val="003D6766"/>
    <w:rPr>
      <w:b/>
      <w:bCs/>
    </w:rPr>
  </w:style>
  <w:style w:type="character" w:customStyle="1" w:styleId="CommentSubjectChar">
    <w:name w:val="Comment Subject Char"/>
    <w:basedOn w:val="CommentTextChar"/>
    <w:link w:val="CommentSubject"/>
    <w:uiPriority w:val="99"/>
    <w:semiHidden/>
    <w:rsid w:val="003D6766"/>
    <w:rPr>
      <w:b/>
      <w:bCs/>
      <w:sz w:val="20"/>
      <w:szCs w:val="20"/>
    </w:rPr>
  </w:style>
  <w:style w:type="paragraph" w:styleId="BalloonText">
    <w:name w:val="Balloon Text"/>
    <w:basedOn w:val="Normal"/>
    <w:link w:val="BalloonTextChar"/>
    <w:uiPriority w:val="99"/>
    <w:semiHidden/>
    <w:unhideWhenUsed/>
    <w:rsid w:val="003D6766"/>
    <w:rPr>
      <w:rFonts w:ascii="Tahoma" w:hAnsi="Tahoma" w:cs="Tahoma"/>
      <w:sz w:val="16"/>
      <w:szCs w:val="16"/>
    </w:rPr>
  </w:style>
  <w:style w:type="character" w:customStyle="1" w:styleId="BalloonTextChar">
    <w:name w:val="Balloon Text Char"/>
    <w:basedOn w:val="DefaultParagraphFont"/>
    <w:link w:val="BalloonText"/>
    <w:uiPriority w:val="99"/>
    <w:semiHidden/>
    <w:rsid w:val="003D67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www.crd.york.ac.uk/PROSPERO/)"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CB8037-E37F-604C-9DA0-76C1CA6D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Pages>
  <Words>15942</Words>
  <Characters>90870</Characters>
  <Application>Microsoft Macintosh Word</Application>
  <DocSecurity>0</DocSecurity>
  <Lines>757</Lines>
  <Paragraphs>213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Summary of the Problem: Patients in emergencies are not consistently well-treate</vt:lpstr>
      <vt:lpstr>Research on morphine dosing often uses outcomes that are not patient-oriented.</vt:lpstr>
    </vt:vector>
  </TitlesOfParts>
  <LinksUpToDate>false</LinksUpToDate>
  <CharactersWithSpaces>106599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Linehan</dc:creator>
  <cp:keywords/>
  <dc:description/>
  <cp:lastModifiedBy>Patrick Linehan</cp:lastModifiedBy>
  <cp:revision>7</cp:revision>
  <dcterms:created xsi:type="dcterms:W3CDTF">2016-11-11T17:51:00Z</dcterms:created>
  <dcterms:modified xsi:type="dcterms:W3CDTF">2016-12-05T19:27:00Z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citations="33" publications="39"/&gt;&lt;/info&gt;PAPERS2_INFO_END</vt:lpwstr>
  </property>
</Properties>
</file>