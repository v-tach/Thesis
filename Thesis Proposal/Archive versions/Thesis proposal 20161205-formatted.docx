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p>
    <w:p w14:paraId="3EE82BAF" w14:textId="77777777" w:rsidR="00D3219D" w:rsidRDefault="00D3219D"/>
    <w:p w14:paraId="6BE0A8AC" w14:textId="4A2B715D" w:rsidR="00D3219D" w:rsidRPr="005D1FA7" w:rsidRDefault="00687259" w:rsidP="00DF6E59">
      <w:pPr>
        <w:outlineLvl w:val="0"/>
        <w:rPr>
          <w:b/>
        </w:rPr>
      </w:pPr>
      <w:ins w:id="0" w:author="Windows User" w:date="2016-11-28T13:52:00Z">
        <w:r>
          <w:rPr>
            <w:b/>
          </w:rPr>
          <w:t xml:space="preserve">Summary of the Problem: </w:t>
        </w:r>
      </w:ins>
      <w:r w:rsidR="005E657C" w:rsidRPr="005D1FA7">
        <w:rPr>
          <w:b/>
        </w:rPr>
        <w:t xml:space="preserve">Patients in emergencies are not </w:t>
      </w:r>
      <w:r w:rsidR="00156222">
        <w:rPr>
          <w:b/>
        </w:rPr>
        <w:t xml:space="preserve">consistently </w:t>
      </w:r>
      <w:r w:rsidR="005E657C" w:rsidRPr="005D1FA7">
        <w:rPr>
          <w:b/>
        </w:rPr>
        <w:t>well-treated for pain.</w:t>
      </w:r>
    </w:p>
    <w:p w14:paraId="77074724" w14:textId="77777777" w:rsidR="00CF19D0" w:rsidRDefault="00CF19D0"/>
    <w:p w14:paraId="58E5F69D" w14:textId="2ABD28DC" w:rsidR="004604CC" w:rsidRDefault="00687259" w:rsidP="004604CC">
      <w:ins w:id="1" w:author="Windows User" w:date="2016-11-28T13:52:00Z">
        <w:r>
          <w:t xml:space="preserve">Background: </w:t>
        </w:r>
      </w:ins>
      <w:r w:rsidR="004604CC">
        <w:t xml:space="preserve">Oligoanalgesia is the inadequate treatment of pain, and in the </w:t>
      </w:r>
      <w:del w:id="2" w:author="Windows User" w:date="2016-11-28T12:53:00Z">
        <w:r w:rsidR="004604CC" w:rsidDel="009F6B62">
          <w:delText>e</w:delText>
        </w:r>
      </w:del>
      <w:ins w:id="3" w:author="Windows User" w:date="2016-11-28T12:53:00Z">
        <w:r w:rsidR="009F6B62">
          <w:t>E</w:t>
        </w:r>
      </w:ins>
      <w:ins w:id="4" w:author="Windows User" w:date="2016-12-02T11:49:00Z">
        <w:r w:rsidR="004604CC">
          <w:t xml:space="preserve">mergency </w:t>
        </w:r>
      </w:ins>
      <w:ins w:id="5" w:author="Windows User" w:date="2016-11-28T12:53:00Z">
        <w:r w:rsidR="009F6B62">
          <w:t xml:space="preserve">Department </w:t>
        </w:r>
      </w:ins>
      <w:del w:id="6" w:author="Windows User" w:date="2016-12-02T11:49:00Z">
        <w:r w:rsidR="004604CC">
          <w:delText xml:space="preserve">emergency </w:delText>
        </w:r>
      </w:del>
      <w:r w:rsidR="004604CC">
        <w:t>setting</w:t>
      </w:r>
      <w:ins w:id="7" w:author="Windows User" w:date="2016-11-28T12:54:00Z">
        <w:r w:rsidR="009F6B62">
          <w:t>,</w:t>
        </w:r>
      </w:ins>
      <w:r w:rsidR="004604CC">
        <w:t xml:space="preserve"> the term is usually reserved </w:t>
      </w:r>
      <w:del w:id="8" w:author="Windows User" w:date="2016-11-28T12:54:00Z">
        <w:r w:rsidR="004604CC">
          <w:delText>for</w:delText>
        </w:r>
      </w:del>
      <w:ins w:id="9" w:author="Windows User" w:date="2016-11-28T12:54:00Z">
        <w:r w:rsidR="009F6B62">
          <w:t>to describe</w:t>
        </w:r>
      </w:ins>
      <w:r w:rsidR="004604CC">
        <w:t xml:space="preserve">  the experience of patients</w:t>
      </w:r>
      <w:ins w:id="10" w:author="Windows User" w:date="2016-11-28T12:54:00Z">
        <w:r w:rsidR="004604CC">
          <w:t xml:space="preserve"> </w:t>
        </w:r>
        <w:r w:rsidR="009F6B62">
          <w:t>who present for emergency care</w:t>
        </w:r>
      </w:ins>
      <w:ins w:id="11" w:author="Windows User" w:date="2016-12-02T11:49:00Z">
        <w:r w:rsidR="004604CC">
          <w:t xml:space="preserve"> </w:t>
        </w:r>
      </w:ins>
      <w:r w:rsidR="004604CC">
        <w:t>with acutely painful conditions</w:t>
      </w:r>
      <w:del w:id="12" w:author="Windows User" w:date="2016-11-28T12:54:00Z">
        <w:r w:rsidR="004604CC">
          <w:delText xml:space="preserve"> who present for emergency care</w:delText>
        </w:r>
      </w:del>
      <w:r w:rsidR="004604CC">
        <w:t>, and who do not get adequate analgesia</w:t>
      </w:r>
      <w:r w:rsidR="003D6766">
        <w:t>.</w:t>
      </w:r>
      <w:ins w:id="13" w:author="Patrick Linehan" w:date="2016-12-02T11:49:00Z">
        <w:r w:rsidR="003464C2">
          <w:fldChar w:fldCharType="begin"/>
        </w:r>
      </w:ins>
      <w:r w:rsidR="00A53C60">
        <w:instrText xml:space="preserve"> ADDIN PAPERS2_CITATIONS &lt;citation&gt;&lt;uuid&gt;7F8FA873-3552-4754-B953-2E95A88E9EA9&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ins w:id="14" w:author="Patrick Linehan" w:date="2016-12-02T11:49:00Z">
        <w:r w:rsidR="003464C2">
          <w:fldChar w:fldCharType="separate"/>
        </w:r>
      </w:ins>
      <w:r w:rsidR="00A53C60">
        <w:rPr>
          <w:rFonts w:ascii="Calibri" w:hAnsi="Calibri" w:cs="Calibri"/>
          <w:lang w:val="en-US"/>
        </w:rPr>
        <w:t>(1)</w:t>
      </w:r>
      <w:ins w:id="15" w:author="Patrick Linehan" w:date="2016-12-02T11:49:00Z">
        <w:r w:rsidR="003464C2">
          <w:fldChar w:fldCharType="end"/>
        </w:r>
      </w:ins>
      <w:r w:rsidR="003D6766">
        <w:t xml:space="preserve"> </w:t>
      </w:r>
      <w:r w:rsidR="004604CC">
        <w:t>The processes that lead to undertreatment of pain are complex</w:t>
      </w:r>
      <w:r w:rsidR="00454E97">
        <w:t>.</w:t>
      </w:r>
      <w:ins w:id="16" w:author="Patrick Linehan" w:date="2016-12-02T11:49:00Z">
        <w:r w:rsidR="001268EC">
          <w:fldChar w:fldCharType="begin"/>
        </w:r>
      </w:ins>
      <w:r w:rsidR="00A53C60">
        <w:instrText xml:space="preserve"> ADDIN PAPERS2_CITATIONS &lt;citation&gt;&lt;uuid&gt;E3F816C6-9D38-4C52-9E18-42AD92ED02BA&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ins w:id="17" w:author="Patrick Linehan" w:date="2016-12-02T11:49:00Z">
        <w:r w:rsidR="001268EC">
          <w:fldChar w:fldCharType="separate"/>
        </w:r>
      </w:ins>
      <w:r w:rsidR="00A53C60">
        <w:rPr>
          <w:rFonts w:ascii="Calibri" w:hAnsi="Calibri" w:cs="Calibri"/>
          <w:lang w:val="en-US"/>
        </w:rPr>
        <w:t>(2)</w:t>
      </w:r>
      <w:ins w:id="18" w:author="Patrick Linehan" w:date="2016-12-02T11:49:00Z">
        <w:r w:rsidR="001268EC">
          <w:fldChar w:fldCharType="end"/>
        </w:r>
      </w:ins>
      <w:r w:rsidR="004604CC">
        <w:t xml:space="preserve">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9F6B62" w:rsidP="00454E97">
      <w:pPr>
        <w:ind w:firstLine="720"/>
      </w:pPr>
      <w:ins w:id="19" w:author="Windows User" w:date="2016-11-28T12:55:00Z">
        <w:r>
          <w:t>“</w:t>
        </w:r>
      </w:ins>
      <w:del w:id="20" w:author="Windows User" w:date="2016-11-28T12:55:00Z">
        <w:r w:rsidR="004604CC">
          <w:delText>&gt;</w:delText>
        </w:r>
      </w:del>
      <w:r w:rsidR="004604CC">
        <w:t>There are many acute abdominal pains for which a dose of</w:t>
      </w:r>
    </w:p>
    <w:p w14:paraId="783CFA7A" w14:textId="77777777" w:rsidR="004604CC" w:rsidRDefault="004604CC" w:rsidP="00454E97">
      <w:pPr>
        <w:ind w:firstLine="720"/>
      </w:pPr>
      <w:r>
        <w:t>morphine is the correct treatment—such, for example, as</w:t>
      </w:r>
    </w:p>
    <w:p w14:paraId="566213EE" w14:textId="77777777" w:rsidR="004604CC" w:rsidRDefault="004604CC" w:rsidP="00454E97">
      <w:pPr>
        <w:ind w:firstLine="720"/>
      </w:pPr>
      <w:r>
        <w:t>renal and biliary colic, gastric crises, diaphragmatic</w:t>
      </w:r>
    </w:p>
    <w:p w14:paraId="0BA363D0" w14:textId="77777777" w:rsidR="004604CC" w:rsidRDefault="004604CC" w:rsidP="00454E97">
      <w:pPr>
        <w:ind w:firstLine="720"/>
      </w:pPr>
      <w:r>
        <w:t>pleurisy with pain referred to the abdomen—but there are</w:t>
      </w:r>
    </w:p>
    <w:p w14:paraId="1638C794" w14:textId="77777777" w:rsidR="004604CC" w:rsidRDefault="004604CC" w:rsidP="00454E97">
      <w:pPr>
        <w:ind w:firstLine="720"/>
      </w:pPr>
      <w:r>
        <w:t>other conditions of an apparently similar nature for which</w:t>
      </w:r>
    </w:p>
    <w:p w14:paraId="1B4D4844" w14:textId="77777777" w:rsidR="004604CC" w:rsidRDefault="004604CC" w:rsidP="00454E97">
      <w:pPr>
        <w:ind w:firstLine="720"/>
      </w:pPr>
      <w:r>
        <w:t>to give a dose of morphine is, to say the least, an unwise</w:t>
      </w:r>
    </w:p>
    <w:p w14:paraId="7EDA27D3" w14:textId="07408BB0" w:rsidR="004604CC" w:rsidRDefault="004604CC" w:rsidP="00454E97">
      <w:pPr>
        <w:ind w:firstLine="720"/>
      </w:pPr>
      <w:ins w:id="21" w:author="Windows User" w:date="2016-12-02T11:49:00Z">
        <w:r>
          <w:t>and, to say the most, a possibly fatal, procedure.</w:t>
        </w:r>
      </w:ins>
      <w:ins w:id="22" w:author="Windows User" w:date="2016-11-28T12:55:00Z">
        <w:r w:rsidR="009F6B62">
          <w:t>”</w:t>
        </w:r>
      </w:ins>
      <w:ins w:id="23" w:author="Patrick Linehan" w:date="2016-12-02T11:49:00Z">
        <w:r w:rsidR="0076740A">
          <w:fldChar w:fldCharType="begin"/>
        </w:r>
      </w:ins>
      <w:r w:rsidR="00A53C60">
        <w:instrText xml:space="preserve"> ADDIN PAPERS2_CITATIONS &lt;citation&gt;&lt;uuid&gt;5599DF5C-07F4-4D73-A02D-2B384DD697DE&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ins w:id="24" w:author="Patrick Linehan" w:date="2016-12-02T11:49:00Z">
        <w:r w:rsidR="0076740A">
          <w:fldChar w:fldCharType="separate"/>
        </w:r>
      </w:ins>
      <w:r w:rsidR="00A53C60">
        <w:rPr>
          <w:rFonts w:ascii="Calibri" w:hAnsi="Calibri" w:cs="Calibri"/>
          <w:lang w:val="en-US"/>
        </w:rPr>
        <w:t>(3)</w:t>
      </w:r>
      <w:ins w:id="25" w:author="Patrick Linehan" w:date="2016-12-02T11:49:00Z">
        <w:r w:rsidR="0076740A">
          <w:fldChar w:fldCharType="end"/>
        </w:r>
      </w:ins>
    </w:p>
    <w:p w14:paraId="1236C2AA" w14:textId="77777777" w:rsidR="004604CC" w:rsidRDefault="004604CC" w:rsidP="004604CC"/>
    <w:p w14:paraId="59D6B4B8" w14:textId="335F7ABA" w:rsidR="004604CC" w:rsidRDefault="004604CC" w:rsidP="004604CC">
      <w:r>
        <w:t xml:space="preserve">This fairly nuanced expression was taken as a prohibition against giving opioids to patients with acute abdominal </w:t>
      </w:r>
      <w:commentRangeStart w:id="26"/>
      <w:r>
        <w:t>pain</w:t>
      </w:r>
      <w:commentRangeEnd w:id="26"/>
      <w:r w:rsidR="001D1E03">
        <w:rPr>
          <w:rStyle w:val="CommentReference"/>
        </w:rPr>
        <w:commentReference w:id="26"/>
      </w:r>
      <w:r>
        <w:t>.</w:t>
      </w:r>
      <w:r w:rsidR="00874DA6">
        <w:fldChar w:fldCharType="begin"/>
      </w:r>
      <w:r w:rsidR="00A53C60">
        <w:instrText xml:space="preserve"> ADDIN PAPERS2_CITATIONS &lt;citation&gt;&lt;uuid&gt;C0A01514-35F2-4482-BC8D-924F029B20A2&lt;/uuid&gt;&lt;priority&gt;0&lt;/priority&gt;&lt;publications&gt;&lt;publication&gt;&lt;volume&gt;3&lt;/volume&gt;&lt;publication_date&gt;99199612001200000000220000&lt;/publication_date&gt;&lt;number&gt;12&lt;/number&gt;&lt;startpage&gt;1081&lt;/startpage&gt;&lt;title&gt;Challenging dogma--analgesia in abdominal pain.&lt;/title&gt;&lt;uuid&gt;ECF76961-8CC4-46B3-B8FF-B99BA451EA49&lt;/uuid&gt;&lt;subtype&gt;400&lt;/subtype&gt;&lt;endpage&gt;1082&lt;/endpage&gt;&lt;type&gt;400&lt;/type&gt;&lt;url&gt;http://eutils.ncbi.nlm.nih.gov/entrez/eutils/elink.fcgi?dbfrom=pubmed&amp;amp;id=8959157&amp;amp;retmode=ref&amp;amp;cmd=prlinks&lt;/url&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D&lt;/firstName&gt;&lt;middleNames&gt;M&lt;/middleNames&gt;&lt;lastName&gt;Yealy&lt;/lastName&gt;&lt;/author&gt;&lt;author&gt;&lt;firstName&gt;K&lt;/firstName&gt;&lt;middleNames&gt;S&lt;/middleNames&gt;&lt;lastName&gt;O'Toole&lt;/lastName&gt;&lt;/author&gt;&lt;/authors&gt;&lt;/publication&gt;&lt;/publications&gt;&lt;cites&gt;&lt;/cites&gt;&lt;/citation&gt;</w:instrText>
      </w:r>
      <w:r w:rsidR="00874DA6">
        <w:fldChar w:fldCharType="separate"/>
      </w:r>
      <w:r w:rsidR="00A53C60">
        <w:rPr>
          <w:rFonts w:ascii="Calibri" w:hAnsi="Calibri" w:cs="Calibri"/>
          <w:lang w:val="en-US"/>
        </w:rPr>
        <w:t>(4)</w:t>
      </w:r>
      <w:r w:rsidR="00874DA6">
        <w:fldChar w:fldCharType="end"/>
      </w:r>
    </w:p>
    <w:p w14:paraId="1CDFE331" w14:textId="77777777" w:rsidR="004604CC" w:rsidRDefault="004604CC" w:rsidP="004604CC"/>
    <w:p w14:paraId="410E21D0" w14:textId="4C993C75" w:rsidR="00687259" w:rsidRDefault="004604CC" w:rsidP="00687259">
      <w:pPr>
        <w:rPr>
          <w:ins w:id="27" w:author="Windows User" w:date="2016-12-02T11:49:00Z"/>
        </w:rPr>
      </w:pPr>
      <w:ins w:id="28" w:author="Windows User" w:date="2016-12-02T11:49:00Z">
        <w:r>
          <w:t xml:space="preserve">Different physicians presented with the same clinical presentation may </w:t>
        </w:r>
      </w:ins>
      <w:ins w:id="29" w:author="Windows User" w:date="2016-11-28T13:43:00Z">
        <w:r w:rsidR="001D1E03">
          <w:t>make widely disparate decisions about treat</w:t>
        </w:r>
      </w:ins>
      <w:ins w:id="30" w:author="Windows User" w:date="2016-11-28T13:44:00Z">
        <w:r w:rsidR="001D1E03">
          <w:t>ments for</w:t>
        </w:r>
      </w:ins>
      <w:del w:id="31" w:author="Windows User" w:date="2016-11-28T13:43:00Z">
        <w:r w:rsidDel="001D1E03">
          <w:delText>decide to give widely varying treatments for</w:delText>
        </w:r>
      </w:del>
      <w:ins w:id="32" w:author="Windows User" w:date="2016-12-02T11:49:00Z">
        <w:r>
          <w:t xml:space="preserve"> a</w:t>
        </w:r>
        <w:r w:rsidR="0076740A">
          <w:t>cute pain</w:t>
        </w:r>
        <w:r>
          <w:t>.</w:t>
        </w:r>
      </w:ins>
      <w:r w:rsidR="00E5649C">
        <w:fldChar w:fldCharType="begin"/>
      </w:r>
      <w:r w:rsidR="00A53C60">
        <w:instrText xml:space="preserve"> ADDIN PAPERS2_CITATIONS &lt;citation&gt;&lt;uuid&gt;41DBFA99-699E-401C-8908-04F661BE14F1&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E5649C">
        <w:fldChar w:fldCharType="separate"/>
      </w:r>
      <w:r w:rsidR="00A53C60">
        <w:rPr>
          <w:rFonts w:ascii="Calibri" w:hAnsi="Calibri" w:cs="Calibri"/>
          <w:lang w:val="en-US"/>
        </w:rPr>
        <w:t>(5)</w:t>
      </w:r>
      <w:r w:rsidR="00E5649C">
        <w:fldChar w:fldCharType="end"/>
      </w:r>
      <w:ins w:id="33" w:author="Windows User" w:date="2016-12-02T11:49:00Z">
        <w:r>
          <w:t xml:space="preserve"> </w:t>
        </w:r>
      </w:ins>
      <w:ins w:id="34" w:author="Windows User" w:date="2016-11-28T13:50:00Z">
        <w:r w:rsidR="00687259">
          <w:t xml:space="preserve">Even within the same clinical setting, the treatment of pain varies widely among clinicians, </w:t>
        </w:r>
        <w:r w:rsidR="00687259">
          <w:t xml:space="preserve">both in </w:t>
        </w:r>
      </w:ins>
      <w:r w:rsidR="00750701">
        <w:t>emergency medical services</w:t>
      </w:r>
      <w:r w:rsidR="003B1E6A">
        <w:fldChar w:fldCharType="begin"/>
      </w:r>
      <w:r w:rsidR="00A53C60">
        <w:instrText xml:space="preserve"> ADDIN PAPERS2_CITATIONS &lt;citation&gt;&lt;uuid&gt;432469F8-A805-4086-BC93-78685D00C64B&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3B1E6A">
        <w:fldChar w:fldCharType="separate"/>
      </w:r>
      <w:r w:rsidR="00A53C60">
        <w:rPr>
          <w:rFonts w:ascii="Calibri" w:hAnsi="Calibri" w:cs="Calibri"/>
          <w:lang w:val="en-US"/>
        </w:rPr>
        <w:t>(6)</w:t>
      </w:r>
      <w:r w:rsidR="003B1E6A">
        <w:fldChar w:fldCharType="end"/>
      </w:r>
      <w:ins w:id="35" w:author="Windows User" w:date="2016-12-02T11:49:00Z">
        <w:r w:rsidR="00687259">
          <w:rPr>
            <w:rStyle w:val="CommentReference"/>
          </w:rPr>
          <w:commentReference w:id="36"/>
        </w:r>
      </w:ins>
      <w:ins w:id="37" w:author="Windows User" w:date="2016-11-28T13:50:00Z">
        <w:r w:rsidR="00687259">
          <w:t xml:space="preserve"> and in the emergency department setting.</w:t>
        </w:r>
      </w:ins>
      <w:r w:rsidR="00843BC3">
        <w:fldChar w:fldCharType="begin"/>
      </w:r>
      <w:r w:rsidR="00A53C60">
        <w:instrText xml:space="preserve"> ADDIN PAPERS2_CITATIONS &lt;citation&gt;&lt;uuid&gt;04CA95E2-5A88-4821-9B4B-CE092B2C66D0&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843BC3">
        <w:fldChar w:fldCharType="separate"/>
      </w:r>
      <w:r w:rsidR="00A53C60">
        <w:rPr>
          <w:rFonts w:ascii="Calibri" w:hAnsi="Calibri" w:cs="Calibri"/>
          <w:lang w:val="en-US"/>
        </w:rPr>
        <w:t>(7)</w:t>
      </w:r>
      <w:r w:rsidR="00843BC3">
        <w:fldChar w:fldCharType="end"/>
      </w:r>
    </w:p>
    <w:p w14:paraId="2D7E9F27" w14:textId="4FD6E26B" w:rsidR="00687259" w:rsidRDefault="00687259" w:rsidP="004604CC">
      <w:pPr>
        <w:rPr>
          <w:ins w:id="38" w:author="Windows User" w:date="2016-11-28T13:49:00Z"/>
        </w:rPr>
      </w:pPr>
    </w:p>
    <w:p w14:paraId="0C22DEA0" w14:textId="77777777" w:rsidR="00687259" w:rsidRDefault="00687259" w:rsidP="004604CC">
      <w:pPr>
        <w:rPr>
          <w:ins w:id="39" w:author="Windows User" w:date="2016-11-28T13:49:00Z"/>
        </w:rPr>
      </w:pPr>
    </w:p>
    <w:p w14:paraId="1D6C9462" w14:textId="0E4860E2" w:rsidR="00687259" w:rsidRDefault="00687259" w:rsidP="004604CC">
      <w:ins w:id="40" w:author="Windows User" w:date="2016-11-28T13:52:00Z">
        <w:r>
          <w:t xml:space="preserve">Factors Contributing to </w:t>
        </w:r>
      </w:ins>
      <w:ins w:id="41" w:author="Windows User" w:date="2016-11-28T13:53:00Z">
        <w:r>
          <w:t>Oligoanalgesia</w:t>
        </w:r>
      </w:ins>
    </w:p>
    <w:p w14:paraId="26B0AFA1" w14:textId="77777777" w:rsidR="00843BC3" w:rsidRDefault="00843BC3" w:rsidP="004604CC">
      <w:pPr>
        <w:rPr>
          <w:ins w:id="42" w:author="Windows User" w:date="2016-11-28T13:52:00Z"/>
        </w:rPr>
      </w:pPr>
    </w:p>
    <w:p w14:paraId="4A0EF9EC" w14:textId="0443F634" w:rsidR="00687259" w:rsidRDefault="00687259" w:rsidP="00687259">
      <w:pPr>
        <w:rPr>
          <w:ins w:id="43" w:author="Windows User" w:date="2016-11-28T13:55:00Z"/>
        </w:rPr>
      </w:pPr>
      <w:ins w:id="44" w:author="Windows User" w:date="2016-11-28T13:53:00Z">
        <w:r>
          <w:t xml:space="preserve">A number of factors have been identified as contributing to oligoanalgesia. These include </w:t>
        </w:r>
      </w:ins>
      <w:del w:id="45" w:author="Windows User" w:date="2016-11-28T13:54:00Z">
        <w:r w:rsidR="004604CC" w:rsidDel="00687259">
          <w:delText xml:space="preserve">Factors such as </w:delText>
        </w:r>
      </w:del>
      <w:ins w:id="46" w:author="Windows User" w:date="2016-12-02T11:49:00Z">
        <w:r w:rsidR="004604CC">
          <w:t xml:space="preserve">lack of clinician education about </w:t>
        </w:r>
      </w:ins>
      <w:ins w:id="47" w:author="Windows User" w:date="2016-11-28T13:54:00Z">
        <w:r>
          <w:t>how to manage pain</w:t>
        </w:r>
      </w:ins>
      <w:del w:id="48" w:author="Windows User" w:date="2016-11-28T13:54:00Z">
        <w:r w:rsidR="004604CC" w:rsidDel="00687259">
          <w:delText>the management of pain</w:delText>
        </w:r>
      </w:del>
      <w:ins w:id="49" w:author="Windows User" w:date="2016-12-02T11:49:00Z">
        <w:r w:rsidR="004604CC">
          <w:t xml:space="preserve">; treatment of pain not being included in quality improvement initiatives; fears of </w:t>
        </w:r>
      </w:ins>
      <w:ins w:id="50" w:author="Windows User" w:date="2016-11-28T13:44:00Z">
        <w:r w:rsidR="001D1E03">
          <w:t>patients becoming addicted to or abusing</w:t>
        </w:r>
      </w:ins>
      <w:del w:id="51" w:author="Windows User" w:date="2016-11-28T13:44:00Z">
        <w:r w:rsidR="004604CC" w:rsidDel="001D1E03">
          <w:delText>addiction and abuse of</w:delText>
        </w:r>
      </w:del>
      <w:ins w:id="52" w:author="Windows User" w:date="2016-12-02T11:49:00Z">
        <w:r w:rsidR="004604CC">
          <w:t xml:space="preserve"> opioids; concerns over side effects, such as nausea, vomiting, respiratory depression, or hypotension; and differential treatment </w:t>
        </w:r>
      </w:ins>
      <w:ins w:id="53" w:author="Windows User" w:date="2016-11-28T13:45:00Z">
        <w:r w:rsidR="001D1E03">
          <w:t xml:space="preserve">according </w:t>
        </w:r>
      </w:ins>
      <w:ins w:id="54" w:author="Windows User" w:date="2016-12-02T11:49:00Z">
        <w:r w:rsidR="004604CC">
          <w:t>to members</w:t>
        </w:r>
      </w:ins>
      <w:ins w:id="55" w:author="Windows User" w:date="2016-11-28T13:45:00Z">
        <w:r w:rsidR="001D1E03">
          <w:t>hip in</w:t>
        </w:r>
      </w:ins>
      <w:del w:id="56" w:author="Windows User" w:date="2016-11-28T13:45:00Z">
        <w:r w:rsidR="004604CC" w:rsidDel="001D1E03">
          <w:delText xml:space="preserve"> of</w:delText>
        </w:r>
      </w:del>
      <w:ins w:id="57" w:author="Windows User" w:date="2016-12-02T11:49:00Z">
        <w:r w:rsidR="004604CC">
          <w:t xml:space="preserve"> racial and ethnic groups contribute to the undertreatment of pa</w:t>
        </w:r>
        <w:r w:rsidR="004821F0">
          <w:t>in</w:t>
        </w:r>
      </w:ins>
      <w:r w:rsidR="004952F5">
        <w:t>.</w:t>
      </w:r>
      <w:r w:rsidR="004952F5">
        <w:fldChar w:fldCharType="begin"/>
      </w:r>
      <w:r w:rsidR="00A53C60">
        <w:instrText xml:space="preserve"> ADDIN PAPERS2_CITATIONS &lt;citation&gt;&lt;uuid&gt;9DC6A1A7-BDA1-4AB3-ADE4-AC4BB7A3652C&lt;/uuid&gt;&lt;priority&gt;0&lt;/priority&gt;&lt;publications&gt;&lt;publication&gt;&lt;uuid&gt;3BB6F750-DE47-48FA-9CD6-4C7EE2C6D551&lt;/uuid&gt;&lt;volume&gt;13&lt;/volume&gt;&lt;doi&gt;10.1197/j.aem.2005.08.008&lt;/doi&gt;&lt;startpage&gt;140&lt;/startpage&gt;&lt;publication_date&gt;99200602001200000000220000&lt;/publication_date&gt;&lt;url&gt;http://doi.wiley.com/10.1197/j.aem.2005.08.008&lt;/url&gt;&lt;type&gt;400&lt;/type&gt;&lt;title&gt;Patient and physician perceptions as risk factors for oligoanalgesia: a prospective observational study of the relief of pain in the emergency department.&lt;/title&gt;&lt;institution&gt;Department of Emergency Medicine, Hennepin County Medical Center, Minneapolis, MN 55415, USA. miner015@umn.edu&lt;/institution&gt;&lt;number&gt;2&lt;/number&gt;&lt;subtype&gt;400&lt;/subtype&gt;&lt;endpage&gt;146&lt;/endpage&gt;&lt;bundle&gt;&lt;publication&gt;&lt;publisher&gt;Department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mes&lt;/firstName&gt;&lt;lastName&gt;Miner&lt;/lastName&gt;&lt;/author&gt;&lt;author&gt;&lt;firstName&gt;Michelle&lt;/firstName&gt;&lt;middleNames&gt;H&lt;/middleNames&gt;&lt;lastName&gt;Biros&lt;/lastName&gt;&lt;/author&gt;&lt;author&gt;&lt;firstName&gt;Arleigh&lt;/firstName&gt;&lt;lastName&gt;Trainor&lt;/lastName&gt;&lt;/author&gt;&lt;author&gt;&lt;firstName&gt;Daniel&lt;/firstName&gt;&lt;lastName&gt;Hubbard&lt;/lastName&gt;&lt;/author&gt;&lt;author&gt;&lt;firstName&gt;Maryam&lt;/firstName&gt;&lt;lastName&gt;Beltram&lt;/lastName&gt;&lt;/author&gt;&lt;/authors&gt;&lt;/publication&gt;&lt;/publications&gt;&lt;cites&gt;&lt;/cites&gt;&lt;/citation&gt;</w:instrText>
      </w:r>
      <w:r w:rsidR="004952F5">
        <w:fldChar w:fldCharType="separate"/>
      </w:r>
      <w:r w:rsidR="00A53C60">
        <w:rPr>
          <w:rFonts w:ascii="Calibri" w:hAnsi="Calibri" w:cs="Calibri"/>
          <w:lang w:val="en-US"/>
        </w:rPr>
        <w:t>(8)</w:t>
      </w:r>
      <w:r w:rsidR="004952F5">
        <w:fldChar w:fldCharType="end"/>
      </w:r>
      <w:r w:rsidR="00896763">
        <w:t xml:space="preserve"> C</w:t>
      </w:r>
      <w:ins w:id="58" w:author="Windows User" w:date="2016-11-28T13:55:00Z">
        <w:r>
          <w:t>aregivers’ attitudes, such as the belief that pain is an accepted part of the process of disease and that patients pain experience is not valid, also contribute to oligoanalgesia.</w:t>
        </w:r>
      </w:ins>
      <w:r w:rsidR="00896763">
        <w:fldChar w:fldCharType="begin"/>
      </w:r>
      <w:r w:rsidR="00A53C60">
        <w:instrText xml:space="preserve"> ADDIN PAPERS2_CITATIONS &lt;citation&gt;&lt;uuid&gt;2F19ACD6-ACA8-4C30-8A56-24F0B919207D&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896763">
        <w:fldChar w:fldCharType="separate"/>
      </w:r>
      <w:r w:rsidR="00A53C60">
        <w:rPr>
          <w:rFonts w:ascii="Calibri" w:hAnsi="Calibri" w:cs="Calibri"/>
          <w:lang w:val="en-US"/>
        </w:rPr>
        <w:t>(9)</w:t>
      </w:r>
      <w:r w:rsidR="00896763">
        <w:fldChar w:fldCharType="end"/>
      </w:r>
    </w:p>
    <w:p w14:paraId="4221C445" w14:textId="77777777" w:rsidR="004604CC" w:rsidRDefault="004604CC" w:rsidP="004604CC"/>
    <w:p w14:paraId="7D1351A0" w14:textId="41CAA257" w:rsidR="00BA5D54" w:rsidRDefault="00687259" w:rsidP="005248FF">
      <w:ins w:id="59" w:author="Windows User" w:date="2016-11-28T13:55:00Z">
        <w:r>
          <w:t>One common concern about providing adequate treatment for acute pain</w:t>
        </w:r>
      </w:ins>
      <w:ins w:id="60" w:author="Windows User" w:date="2016-11-28T13:56:00Z">
        <w:r>
          <w:t xml:space="preserve"> is that such treatment</w:t>
        </w:r>
      </w:ins>
      <w:del w:id="61" w:author="Windows User" w:date="2016-11-28T13:56:00Z">
        <w:r w:rsidR="004604CC" w:rsidDel="00687259">
          <w:delText>The concern that treating acute pain</w:delText>
        </w:r>
      </w:del>
      <w:ins w:id="62" w:author="Windows User" w:date="2016-12-02T11:49:00Z">
        <w:r w:rsidR="004604CC">
          <w:t xml:space="preserve"> may delay diagnosis and surgical treatment and lead to subsequent complications ha</w:t>
        </w:r>
      </w:ins>
      <w:ins w:id="63" w:author="Windows User" w:date="2016-11-28T13:45:00Z">
        <w:r w:rsidR="001D1E03">
          <w:t>s</w:t>
        </w:r>
      </w:ins>
      <w:del w:id="64" w:author="Windows User" w:date="2016-11-28T13:45:00Z">
        <w:r w:rsidR="004604CC" w:rsidDel="001D1E03">
          <w:delText>d</w:delText>
        </w:r>
      </w:del>
      <w:ins w:id="65" w:author="Windows User" w:date="2016-12-02T11:49:00Z">
        <w:r w:rsidR="004604CC">
          <w:t xml:space="preserve"> been address</w:t>
        </w:r>
      </w:ins>
      <w:r w:rsidR="002A14C5">
        <w:t xml:space="preserve">ed in </w:t>
      </w:r>
      <w:r w:rsidR="00E62120">
        <w:t>three systema</w:t>
      </w:r>
      <w:r w:rsidR="00120453">
        <w:t>tic reviews, which all conclude</w:t>
      </w:r>
      <w:r w:rsidR="00E62120">
        <w:t xml:space="preserve"> that</w:t>
      </w:r>
      <w:r w:rsidR="00120453">
        <w:t xml:space="preserve"> treatment of acute pain does not lead to these problems.</w:t>
      </w:r>
      <w:r w:rsidR="00A53C60">
        <w:t xml:space="preserve"> </w:t>
      </w:r>
      <w:r w:rsidR="00A53C60">
        <w:fldChar w:fldCharType="begin"/>
      </w:r>
      <w:r w:rsidR="00A53C60">
        <w:instrText xml:space="preserve"> ADDIN PAPERS2_CITATIONS &lt;citation&gt;&lt;uuid&gt;095E4B45-936D-4A7A-A5E8-784AA4C6F2EC&lt;/uuid&gt;&lt;priority&gt;9&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A53C60">
        <w:fldChar w:fldCharType="separate"/>
      </w:r>
      <w:r w:rsidR="00A53C60">
        <w:rPr>
          <w:rFonts w:ascii="Calibri" w:hAnsi="Calibri" w:cs="Calibri"/>
          <w:lang w:val="en-US"/>
        </w:rPr>
        <w:t>(10-12)</w:t>
      </w:r>
      <w:r w:rsidR="00A53C60">
        <w:fldChar w:fldCharType="end"/>
      </w:r>
      <w:ins w:id="66" w:author="Windows User" w:date="2016-11-28T13:46:00Z">
        <w:r w:rsidR="001D1E03">
          <w:t xml:space="preserve"> </w:t>
        </w:r>
      </w:ins>
    </w:p>
    <w:p w14:paraId="5C4DDFCF" w14:textId="77777777" w:rsidR="00BA5D54" w:rsidRDefault="00BA5D54" w:rsidP="005248FF"/>
    <w:p w14:paraId="466C3196" w14:textId="692F72A4" w:rsidR="00BA5D54" w:rsidRDefault="004604CC" w:rsidP="004604CC">
      <w:pPr>
        <w:rPr>
          <w:del w:id="67" w:author="Windows User" w:date="2016-11-28T13:51:00Z"/>
        </w:rPr>
      </w:pPr>
      <w:del w:id="68" w:author="Windows User" w:date="2016-12-02T11:49:00Z">
        <w:r>
          <w:lastRenderedPageBreak/>
          <w:delText>The concern that treating acute pain may delay diagnosis and surgical treatment and lead to subsequent complications had been addressed: reviews addressing these concerns are summarized below.</w:delText>
        </w:r>
        <w:r w:rsidR="00151846">
          <w:fldChar w:fldCharType="begin"/>
        </w:r>
        <w:r w:rsidR="00151846">
          <w:del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delInstrText>
        </w:r>
        <w:r w:rsidR="00151846">
          <w:fldChar w:fldCharType="separate"/>
        </w:r>
        <w:r w:rsidR="00151846">
          <w:rPr>
            <w:rFonts w:ascii="Calibri" w:hAnsi="Calibri" w:cs="Calibri"/>
            <w:lang w:val="en-US"/>
          </w:rPr>
          <w:delText>{Poonai:2014hv}</w:delText>
        </w:r>
        <w:r w:rsidR="00151846">
          <w:fldChar w:fldCharType="end"/>
        </w:r>
        <w:r w:rsidR="0080696B">
          <w:fldChar w:fldCharType="begin"/>
        </w:r>
        <w:r w:rsidR="0080696B">
          <w:del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delInstrText>
        </w:r>
        <w:r w:rsidR="0080696B">
          <w:fldChar w:fldCharType="separate"/>
        </w:r>
        <w:r w:rsidR="0080696B">
          <w:rPr>
            <w:rFonts w:ascii="Calibri" w:hAnsi="Calibri" w:cs="Calibri"/>
            <w:lang w:val="en-US"/>
          </w:rPr>
          <w:delText>{Manterola:2011fk}</w:delText>
        </w:r>
        <w:r w:rsidR="0080696B">
          <w:fldChar w:fldCharType="end"/>
        </w:r>
        <w:r w:rsidR="0080696B">
          <w:fldChar w:fldCharType="begin"/>
        </w:r>
        <w:r w:rsidR="0080696B">
          <w:del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delInstrText>
        </w:r>
        <w:r w:rsidR="0080696B">
          <w:fldChar w:fldCharType="separate"/>
        </w:r>
        <w:r w:rsidR="0080696B">
          <w:rPr>
            <w:rFonts w:ascii="Calibri" w:hAnsi="Calibri" w:cs="Calibri"/>
            <w:lang w:val="en-US"/>
          </w:rPr>
          <w:delText>{Ranji:2006ki}</w:delText>
        </w:r>
        <w:r w:rsidR="0080696B">
          <w:fldChar w:fldCharType="end"/>
        </w:r>
      </w:del>
    </w:p>
    <w:p w14:paraId="1C9FCC71" w14:textId="77777777" w:rsidR="004604CC" w:rsidRDefault="004604CC" w:rsidP="004604CC">
      <w:pPr>
        <w:rPr>
          <w:del w:id="69" w:author="Windows User" w:date="2016-11-28T13:51:00Z"/>
        </w:rPr>
      </w:pPr>
      <w:del w:id="70" w:author="Windows User" w:date="2016-11-28T13:51:00Z">
        <w:r>
          <w:delText xml:space="preserve"> </w:delText>
        </w:r>
      </w:del>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70014823" w:rsidR="005248FF" w:rsidRDefault="005248FF" w:rsidP="005248FF">
      <w:bookmarkStart w:id="71" w:name="OLE_LINK5"/>
      <w:bookmarkStart w:id="72" w:name="OLE_LINK6"/>
      <w:bookmarkStart w:id="73" w:name="OLE_LINK7"/>
      <w:r w:rsidRPr="00245588">
        <w:t>P</w:t>
      </w:r>
      <w:bookmarkStart w:id="74" w:name="OLE_LINK3"/>
      <w:bookmarkStart w:id="75" w:name="OLE_LINK4"/>
      <w:r w:rsidRPr="00245588">
        <w:t>ain is a subjective experience that, unlike temperature, pulse, blood pressure and oxygen saturation, cannot be measured by an external instrument; yet it has considered to be the "Fifth Vital Sig</w:t>
      </w:r>
      <w:r>
        <w:t>n" in medicine.</w:t>
      </w:r>
      <w:ins w:id="76" w:author="Patrick Linehan" w:date="2016-12-02T11:49:00Z">
        <w:r>
          <w:fldChar w:fldCharType="begin"/>
        </w:r>
      </w:ins>
      <w:r w:rsidR="00A53C60">
        <w:instrText xml:space="preserve"> ADDIN PAPERS2_CITATIONS &lt;citation&gt;&lt;uuid&gt;3FA141BC-0034-445B-8B24-98896F851A65&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ins w:id="77" w:author="Patrick Linehan" w:date="2016-12-02T11:49:00Z">
        <w:r>
          <w:fldChar w:fldCharType="separate"/>
        </w:r>
      </w:ins>
      <w:r w:rsidR="00A53C60">
        <w:rPr>
          <w:rFonts w:ascii="Calibri" w:hAnsi="Calibri" w:cs="Calibri"/>
          <w:lang w:val="en-US"/>
        </w:rPr>
        <w:t>(13)</w:t>
      </w:r>
      <w:ins w:id="78" w:author="Patrick Linehan" w:date="2016-12-02T11:49:00Z">
        <w:r>
          <w:fldChar w:fldCharType="end"/>
        </w:r>
      </w:ins>
      <w:r w:rsidRPr="00245588">
        <w:t xml:space="preserve"> The intent behind designating pain this way is to promote </w:t>
      </w:r>
      <w:bookmarkEnd w:id="74"/>
      <w:bookmarkEnd w:id="75"/>
      <w:r w:rsidRPr="00245588">
        <w:t>the treatment of pain by recognizing significant abnormalities and taking action to bring these abnormalities back into an acceptable range; and to prioritize the treatment of patients in pain.</w:t>
      </w:r>
    </w:p>
    <w:bookmarkEnd w:id="71"/>
    <w:bookmarkEnd w:id="72"/>
    <w:bookmarkEnd w:id="73"/>
    <w:p w14:paraId="36319FF8" w14:textId="77777777" w:rsidR="005248FF" w:rsidRDefault="005248FF" w:rsidP="005248FF"/>
    <w:p w14:paraId="28D2C177" w14:textId="15A8B002" w:rsidR="005248FF" w:rsidRDefault="005248FF" w:rsidP="005248FF">
      <w:ins w:id="79" w:author="Windows User" w:date="2016-12-02T11:49:00Z">
        <w:r w:rsidRPr="00771189">
          <w:t>As pain is a patient reported outcome (PRO), based on self</w:t>
        </w:r>
      </w:ins>
      <w:ins w:id="80" w:author="Windows User" w:date="2016-11-28T13:58:00Z">
        <w:r w:rsidR="006A760B">
          <w:t>-</w:t>
        </w:r>
      </w:ins>
      <w:del w:id="81" w:author="Windows User" w:date="2016-11-28T13:58:00Z">
        <w:r w:rsidRPr="00771189" w:rsidDel="006A760B">
          <w:delText xml:space="preserve"> </w:delText>
        </w:r>
      </w:del>
      <w:ins w:id="82" w:author="Windows User" w:date="2016-12-02T11:49:00Z">
        <w:r w:rsidRPr="00771189">
          <w:t>report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ins>
      <w:r w:rsidR="006E2DE5" w:rsidRPr="006E2DE5">
        <w:t xml:space="preserve"> </w:t>
      </w:r>
      <w:r w:rsidR="00A53C60">
        <w:fldChar w:fldCharType="begin"/>
      </w:r>
      <w:r w:rsidR="00A53C60">
        <w:instrText xml:space="preserve"> ADDIN PAPERS2_CITATIONS &lt;citation&gt;&lt;uuid&gt;095D3B92-5734-4C1D-8386-CFF75FD138AD&lt;/uuid&gt;&lt;priority&gt;11&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rsidR="00A53C60">
        <w:fldChar w:fldCharType="separate"/>
      </w:r>
      <w:r w:rsidR="00A53C60">
        <w:rPr>
          <w:rFonts w:ascii="Calibri" w:hAnsi="Calibri" w:cs="Calibri"/>
          <w:lang w:val="en-US"/>
        </w:rPr>
        <w:t>(14,15)</w:t>
      </w:r>
      <w:r w:rsidR="00A53C60">
        <w:fldChar w:fldCharType="end"/>
      </w:r>
      <w:ins w:id="83" w:author="Windows User" w:date="2016-12-02T11:49:00Z">
        <w:r w:rsidRPr="00771189">
          <w:t xml:space="preserve"> </w:t>
        </w:r>
      </w:ins>
      <w:r w:rsidR="00801728">
        <w:t>and</w:t>
      </w:r>
      <w:r w:rsidR="00A269DC">
        <w:t xml:space="preserve"> acute pain</w:t>
      </w:r>
      <w:r w:rsidR="0069688B">
        <w:t>,</w:t>
      </w:r>
      <w:r w:rsidR="0069688B">
        <w:fldChar w:fldCharType="begin"/>
      </w:r>
      <w:r w:rsidR="00A53C60">
        <w:instrText xml:space="preserve"> ADDIN PAPERS2_CITATIONS &lt;citation&gt;&lt;uuid&gt;7173480E-A0B7-4ED4-9D84-8BFE6722FBD9&lt;/uuid&gt;&lt;priority&gt;0&lt;/priority&gt;&lt;publications&gt;&lt;publication&gt;&lt;uuid&gt;7DA2D369-4C2D-420C-8646-33D31A6BB7FD&lt;/uuid&gt;&lt;volume&gt;157&lt;/volume&gt;&lt;doi&gt;10.1097/j.pain.0000000000000375&lt;/doi&gt;&lt;startpage&gt;288&lt;/startpage&gt;&lt;publication_date&gt;99201602001200000000220000&lt;/publication_date&gt;&lt;url&gt;http://eutils.ncbi.nlm.nih.gov/entrez/eutils/elink.fcgi?dbfrom=pubmed&amp;amp;id=26683233&amp;amp;retmode=ref&amp;amp;cmd=prlinks&lt;/url&gt;&lt;type&gt;400&lt;/type&gt;&lt;title&gt;Research design considerations for single-dose analgesic clinical trials in acute pain: IMMPACT recommendations.&lt;/title&gt;&lt;institution&gt;1Stephen A. Cooper, LLC, Palm Beach Gardens, FL, USA 2Desjardins Associates, LLC and Department of Oral and Maxillofacial Surgery, Tufts University, Boston, MA, USA 3Department of Anesthesiology and Pain Medicine, University of Washington, Seattle, WA, USA 4Departments of Anesthesiology, Neurology, and Biostatistics and Computational Biology, University of Rochester, Rochester, NY, USA 5Analgesic Solutions, Needham, MA, USA 6Section for Surgical Pathophysiology, Rigshospitalet, Copenhagen, Denmark 7Department of Health Services Research, University of Maryland, Baltimore, MD, LORA Group, LLC, Royal Oak, MD, USA 8Department of Orthopedic Surgery, Stanford University, Palo Alto, CA, USA 9American Chronic Pain Association, Rocklin, CA, USA 10Walter Reed Army Medical Center, Washington, DC, USA 11Departments of Pharmacology, Toxicology and Foundational Sciences, East Carolina University, Greenville, NC, USA 12Department of Clinical Epidemiology and Biostatistics, University of Pennsylvania, Philadelphia, PA, USA 13Department of Anesthesiology, Queens University, Kingston, Ontario, Canada 14Department of Anesthesiology and Pain Medicine, University of Washington, Seattle, WA, USA 15Eli Lilly &amp;amp; Co, Indianapolis, IN, USA 16Advise Clinical, Raleigh, NC, USA 17Department of Anaesthesia, Intensive Care and Pain Medicine, University of Helsinki and Helsinki University Hospital, Helsinki, Finland 18United States Department of Veterans Affairs, New Haven, CT, USA 19Department of Anesthesiology and Critical Care Medicine, Johns Hopkins University, Baltimore, MD, USA 20Analgesic Concepts, LLC, Arlington, VA, USA 21Johnson &amp;amp; Johnson Pharmaceutical Research and Development, Titusville, NY, USA 22Sorrento Therapeutics, San Diego, CA, USA 23Department of Physiology and Pharmacology, Karolinska Institutet, Stockholm, Sweden 24JohnsHopkinsUniversity, Baltimore, MD, USA, and 25Cara Therapeutics, Shelton, CN, USA 26Department of Emergency Medicine, MD Anderson Cancer Center, University of&lt;/institution&gt;&lt;number&gt;2&lt;/number&gt;&lt;subtype&gt;400&lt;/subtype&gt;&lt;endpage&gt;301&lt;/endpage&gt;&lt;bundle&gt;&lt;publication&gt;&lt;publisher&gt;International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Stephen&lt;/firstName&gt;&lt;middleNames&gt;A&lt;/middleNames&gt;&lt;lastName&gt;Cooper&lt;/lastName&gt;&lt;/author&gt;&lt;author&gt;&lt;firstName&gt;Paul&lt;/firstName&gt;&lt;middleNames&gt;J&lt;/middleNames&gt;&lt;lastName&gt;Desjardins&lt;/lastName&gt;&lt;/author&gt;&lt;author&gt;&lt;firstName&gt;Dennis&lt;/firstName&gt;&lt;middleNames&gt;C&lt;/middleNames&gt;&lt;lastName&gt;Turk&lt;/lastName&gt;&lt;/author&gt;&lt;author&gt;&lt;firstName&gt;Robert&lt;/firstName&gt;&lt;middleNames&gt;H&lt;/middleNames&gt;&lt;lastName&gt;Dworkin&lt;/lastName&gt;&lt;/author&gt;&lt;author&gt;&lt;firstName&gt;Nathaniel&lt;/firstName&gt;&lt;middleNames&gt;P&lt;/middleNames&gt;&lt;lastName&gt;Katz&lt;/lastName&gt;&lt;/author&gt;&lt;author&gt;&lt;firstName&gt;Henrik&lt;/firstName&gt;&lt;lastName&gt;Kehlet&lt;/lastName&gt;&lt;/author&gt;&lt;author&gt;&lt;firstName&gt;Jane&lt;/firstName&gt;&lt;middleNames&gt;C&lt;/middleNames&gt;&lt;lastName&gt;Ballantyne&lt;/lastName&gt;&lt;/author&gt;&lt;author&gt;&lt;firstName&gt;Laurie&lt;/firstName&gt;&lt;middleNames&gt;B&lt;/middleNames&gt;&lt;lastName&gt;Burke&lt;/lastName&gt;&lt;/author&gt;&lt;author&gt;&lt;firstName&gt;Eugene&lt;/firstName&gt;&lt;lastName&gt;Carragee&lt;/lastName&gt;&lt;/author&gt;&lt;author&gt;&lt;firstName&gt;Penney&lt;/firstName&gt;&lt;lastName&gt;Cowan&lt;/lastName&gt;&lt;/author&gt;&lt;author&gt;&lt;firstName&gt;Scott&lt;/firstName&gt;&lt;lastName&gt;Croll&lt;/lastName&gt;&lt;/author&gt;&lt;author&gt;&lt;firstName&gt;Raymond&lt;/firstName&gt;&lt;middleNames&gt;A&lt;/middleNames&gt;&lt;lastName&gt;Dionne&lt;/lastName&gt;&lt;/author&gt;&lt;author&gt;&lt;firstName&gt;John&lt;/firstName&gt;&lt;middleNames&gt;T&lt;/middleNames&gt;&lt;lastName&gt;Farrar&lt;/lastName&gt;&lt;/author&gt;&lt;author&gt;&lt;firstName&gt;Ian&lt;/firstName&gt;&lt;lastName&gt;Gilron&lt;/lastName&gt;&lt;/author&gt;&lt;author&gt;&lt;firstName&gt;Debra&lt;/firstName&gt;&lt;middleNames&gt;B&lt;/middleNames&gt;&lt;lastName&gt;Gordon&lt;/lastName&gt;&lt;/author&gt;&lt;author&gt;&lt;firstName&gt;Smriti&lt;/firstName&gt;&lt;lastName&gt;Iyengar&lt;/lastName&gt;&lt;/author&gt;&lt;author&gt;&lt;firstName&gt;Gary&lt;/firstName&gt;&lt;middleNames&gt;W&lt;/middleNames&gt;&lt;lastName&gt;Jay&lt;/lastName&gt;&lt;/author&gt;&lt;author&gt;&lt;firstName&gt;Eija&lt;/firstName&gt;&lt;middleNames&gt;A&lt;/middleNames&gt;&lt;lastName&gt;Kalso&lt;/lastName&gt;&lt;/author&gt;&lt;author&gt;&lt;firstName&gt;Robert&lt;/firstName&gt;&lt;middleNames&gt;D&lt;/middleNames&gt;&lt;lastName&gt;Kerns&lt;/lastName&gt;&lt;/author&gt;&lt;author&gt;&lt;firstName&gt;Michael&lt;/firstName&gt;&lt;middleNames&gt;P&lt;/middleNames&gt;&lt;lastName&gt;McDermott&lt;/lastName&gt;&lt;/author&gt;&lt;author&gt;&lt;firstName&gt;Srinivasa&lt;/firstName&gt;&lt;middleNames&gt;N&lt;/middleNames&gt;&lt;lastName&gt;Raja&lt;/lastName&gt;&lt;/author&gt;&lt;author&gt;&lt;firstName&gt;Bob&lt;/firstName&gt;&lt;middleNames&gt;A&lt;/middleNames&gt;&lt;lastName&gt;Rappaport&lt;/lastName&gt;&lt;/author&gt;&lt;author&gt;&lt;firstName&gt;Christine&lt;/firstName&gt;&lt;lastName&gt;Rauschkolb&lt;/lastName&gt;&lt;/author&gt;&lt;author&gt;&lt;firstName&gt;Mike&lt;/firstName&gt;&lt;middleNames&gt;A&lt;/middleNames&gt;&lt;lastName&gt;Royal&lt;/lastName&gt;&lt;/author&gt;&lt;author&gt;&lt;firstName&gt;Märta&lt;/firstName&gt;&lt;lastName&gt;Segerdahl&lt;/lastName&gt;&lt;/author&gt;&lt;author&gt;&lt;firstName&gt;Joseph&lt;/firstName&gt;&lt;middleNames&gt;W&lt;/middleNames&gt;&lt;lastName&gt;Stauffer&lt;/lastName&gt;&lt;/author&gt;&lt;author&gt;&lt;firstName&gt;Knox&lt;/firstName&gt;&lt;middleNames&gt;H&lt;/middleNames&gt;&lt;lastName&gt;Todd&lt;/lastName&gt;&lt;/author&gt;&lt;author&gt;&lt;firstName&gt;Geertrui&lt;/firstName&gt;&lt;middleNames&gt;F&lt;/middleNames&gt;&lt;lastName&gt;Vanhove&lt;/lastName&gt;&lt;/author&gt;&lt;author&gt;&lt;firstName&gt;Mark&lt;/firstName&gt;&lt;middleNames&gt;S&lt;/middleNames&gt;&lt;lastName&gt;Wallace&lt;/lastName&gt;&lt;/author&gt;&lt;author&gt;&lt;firstName&gt;Christine&lt;/firstName&gt;&lt;lastName&gt;West&lt;/lastName&gt;&lt;/author&gt;&lt;author&gt;&lt;firstName&gt;Richard&lt;/firstName&gt;&lt;middleNames&gt;E&lt;/middleNames&gt;&lt;lastName&gt;White&lt;/lastName&gt;&lt;/author&gt;&lt;author&gt;&lt;firstName&gt;Christopher&lt;/firstName&gt;&lt;lastName&gt;Wu&lt;/lastName&gt;&lt;/author&gt;&lt;/authors&gt;&lt;/publication&gt;&lt;/publications&gt;&lt;cites&gt;&lt;/cites&gt;&lt;/citation&gt;</w:instrText>
      </w:r>
      <w:r w:rsidR="0069688B">
        <w:fldChar w:fldCharType="separate"/>
      </w:r>
      <w:r w:rsidR="00A53C60">
        <w:rPr>
          <w:rFonts w:ascii="Calibri" w:hAnsi="Calibri" w:cs="Calibri"/>
          <w:lang w:val="en-US"/>
        </w:rPr>
        <w:t>(16)</w:t>
      </w:r>
      <w:r w:rsidR="0069688B">
        <w:fldChar w:fldCharType="end"/>
      </w:r>
      <w:r w:rsidR="0069688B">
        <w:t xml:space="preserve"> </w:t>
      </w:r>
      <w:r w:rsidR="00502A01">
        <w:t>but these</w:t>
      </w:r>
      <w:r w:rsidR="00992F20">
        <w:t xml:space="preserve"> recommendations are not addressed at the emergency department</w:t>
      </w:r>
      <w:ins w:id="84" w:author="Windows User" w:date="2016-12-02T11:49:00Z">
        <w:r w:rsidRPr="00771189">
          <w:t xml:space="preserve">. The </w:t>
        </w:r>
      </w:ins>
      <w:ins w:id="85" w:author="Windows User" w:date="2016-11-28T14:05:00Z">
        <w:r w:rsidR="006A760B">
          <w:t xml:space="preserve">two </w:t>
        </w:r>
      </w:ins>
      <w:ins w:id="86" w:author="Windows User" w:date="2016-12-02T11:49:00Z">
        <w:r w:rsidRPr="00771189">
          <w:t xml:space="preserve">most commonly used </w:t>
        </w:r>
      </w:ins>
      <w:ins w:id="87" w:author="Windows User" w:date="2016-11-28T14:04:00Z">
        <w:r w:rsidR="006A760B">
          <w:t xml:space="preserve">pain </w:t>
        </w:r>
      </w:ins>
      <w:ins w:id="88" w:author="Windows User" w:date="2016-12-02T11:49:00Z">
        <w:r w:rsidRPr="00771189">
          <w:t xml:space="preserve">measurements in </w:t>
        </w:r>
      </w:ins>
      <w:r w:rsidR="000E49F8">
        <w:t>emergency department</w:t>
      </w:r>
      <w:ins w:id="89" w:author="Windows User" w:date="2016-11-28T13:59:00Z">
        <w:r w:rsidR="006A760B">
          <w:t xml:space="preserve"> pain </w:t>
        </w:r>
      </w:ins>
      <w:ins w:id="90" w:author="Windows User" w:date="2016-12-02T11:49:00Z">
        <w:r w:rsidRPr="00771189">
          <w:t>research are</w:t>
        </w:r>
      </w:ins>
      <w:ins w:id="91" w:author="Windows User" w:date="2016-11-28T14:05:00Z">
        <w:r w:rsidR="006A760B">
          <w:t>: 1)</w:t>
        </w:r>
      </w:ins>
      <w:ins w:id="92" w:author="Windows User" w:date="2016-12-02T11:49:00Z">
        <w:r w:rsidRPr="00771189">
          <w:t xml:space="preserve"> a visual analogue scale (VAS)</w:t>
        </w:r>
      </w:ins>
      <w:ins w:id="93" w:author="Windows User" w:date="2016-11-28T14:02:00Z">
        <w:r w:rsidR="006A760B">
          <w:t xml:space="preserve">, which is a </w:t>
        </w:r>
      </w:ins>
      <w:del w:id="94" w:author="Windows User" w:date="2016-11-28T14:02:00Z">
        <w:r w:rsidRPr="00771189" w:rsidDel="006A760B">
          <w:delText xml:space="preserve">that </w:delText>
        </w:r>
      </w:del>
      <w:ins w:id="95" w:author="Windows User" w:date="2016-11-28T14:00:00Z">
        <w:r w:rsidR="006A760B">
          <w:t xml:space="preserve"> 100 mm </w:t>
        </w:r>
      </w:ins>
      <w:ins w:id="96" w:author="Windows User" w:date="2016-11-28T14:02:00Z">
        <w:r w:rsidR="006A760B">
          <w:t>line</w:t>
        </w:r>
      </w:ins>
      <w:ins w:id="97" w:author="Windows User" w:date="2016-11-28T14:03:00Z">
        <w:r w:rsidR="006A760B">
          <w:t>, anchored by descriptors on each end (typically, “no pain” and “</w:t>
        </w:r>
      </w:ins>
      <w:ins w:id="98" w:author="Windows User" w:date="2016-11-28T14:06:00Z">
        <w:r w:rsidR="006A760B">
          <w:t>the worse pain imaginable</w:t>
        </w:r>
      </w:ins>
      <w:ins w:id="99" w:author="Windows User" w:date="2016-11-28T14:03:00Z">
        <w:r w:rsidR="006A760B">
          <w:t>”</w:t>
        </w:r>
      </w:ins>
      <w:ins w:id="100" w:author="Windows User" w:date="2016-11-28T14:04:00Z">
        <w:r w:rsidR="006A760B">
          <w:t>)</w:t>
        </w:r>
      </w:ins>
      <w:ins w:id="101" w:author="Windows User" w:date="2016-11-28T14:00:00Z">
        <w:r w:rsidR="006A760B">
          <w:t xml:space="preserve"> on which </w:t>
        </w:r>
      </w:ins>
      <w:ins w:id="102" w:author="Windows User" w:date="2016-11-28T14:04:00Z">
        <w:r w:rsidR="006A760B">
          <w:t>the</w:t>
        </w:r>
      </w:ins>
      <w:ins w:id="103" w:author="Windows User" w:date="2016-11-28T14:00:00Z">
        <w:r w:rsidR="006A760B">
          <w:t xml:space="preserve"> patient marks </w:t>
        </w:r>
      </w:ins>
      <w:ins w:id="104" w:author="Windows User" w:date="2016-11-28T14:04:00Z">
        <w:r w:rsidR="006A760B">
          <w:t>the point representing their perception of their pain intensity</w:t>
        </w:r>
      </w:ins>
      <w:ins w:id="105" w:author="Windows User" w:date="2016-11-28T14:05:00Z">
        <w:r w:rsidR="006A760B">
          <w:t>; and 2)</w:t>
        </w:r>
      </w:ins>
      <w:del w:id="106" w:author="Windows User" w:date="2016-11-28T14:05:00Z">
        <w:r w:rsidRPr="00771189" w:rsidDel="006A760B">
          <w:delText>goes from 0 mm to 100 mm, and</w:delText>
        </w:r>
      </w:del>
      <w:ins w:id="107" w:author="Windows User" w:date="2016-12-02T11:49:00Z">
        <w:r w:rsidRPr="00771189">
          <w:t xml:space="preserve"> an eleven point verbal numerical rating scale (VNRS) that goes from 0 to 10</w:t>
        </w:r>
      </w:ins>
      <w:ins w:id="108" w:author="Windows User" w:date="2016-11-28T14:05:00Z">
        <w:r w:rsidR="006A760B">
          <w:t xml:space="preserve"> (typically, with the</w:t>
        </w:r>
      </w:ins>
      <w:ins w:id="109" w:author="Windows User" w:date="2016-11-28T14:06:00Z">
        <w:r w:rsidR="006A760B">
          <w:t xml:space="preserve"> instructions: “on a scale of 0 to 10, with 0 being no pain at all and 10 being the worst pain imaginable, how wo</w:t>
        </w:r>
      </w:ins>
      <w:ins w:id="110" w:author="Windows User" w:date="2016-11-28T14:13:00Z">
        <w:r w:rsidR="0016408F">
          <w:t>u</w:t>
        </w:r>
      </w:ins>
      <w:ins w:id="111" w:author="Windows User" w:date="2016-11-28T14:07:00Z">
        <w:r w:rsidR="006A760B">
          <w:t>ld you rate your pain”)</w:t>
        </w:r>
      </w:ins>
      <w:ins w:id="112" w:author="Windows User" w:date="2016-11-28T14:06:00Z">
        <w:r w:rsidR="006A760B">
          <w:t xml:space="preserve"> </w:t>
        </w:r>
      </w:ins>
      <w:ins w:id="113" w:author="Windows User" w:date="2016-12-02T11:49:00Z">
        <w:r w:rsidRPr="00771189">
          <w:t xml:space="preserve">. </w:t>
        </w:r>
      </w:ins>
      <w:ins w:id="114" w:author="Windows User" w:date="2016-11-28T13:59:00Z">
        <w:r w:rsidR="006A760B">
          <w:t>T</w:t>
        </w:r>
      </w:ins>
      <w:del w:id="115" w:author="Windows User" w:date="2016-11-28T13:59:00Z">
        <w:r w:rsidRPr="00771189" w:rsidDel="006A760B">
          <w:delText>t</w:delText>
        </w:r>
      </w:del>
      <w:ins w:id="116" w:author="Windows User" w:date="2016-12-02T11:49:00Z">
        <w:r w:rsidRPr="00771189">
          <w:t>hese two scales do not seem to differ significantly when compared to each other.</w:t>
        </w:r>
      </w:ins>
      <w:r w:rsidR="009B5C0B" w:rsidRPr="009B5C0B">
        <w:t xml:space="preserve"> </w:t>
      </w:r>
      <w:ins w:id="117" w:author="Patrick Linehan" w:date="2016-12-02T11:49:00Z">
        <w:r w:rsidR="009B5C0B">
          <w:fldChar w:fldCharType="begin"/>
        </w:r>
      </w:ins>
      <w:r w:rsidR="00A53C60">
        <w:instrText xml:space="preserve"> ADDIN PAPERS2_CITATIONS &lt;citation&gt;&lt;uuid&gt;EB3EEEE0-1C0B-495F-9B80-73C4F042DA93&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ins w:id="118" w:author="Patrick Linehan" w:date="2016-12-02T11:49:00Z">
        <w:r w:rsidR="009B5C0B">
          <w:fldChar w:fldCharType="separate"/>
        </w:r>
      </w:ins>
      <w:r w:rsidR="00A53C60">
        <w:rPr>
          <w:rFonts w:ascii="Calibri" w:hAnsi="Calibri" w:cs="Calibri"/>
          <w:lang w:val="en-US"/>
        </w:rPr>
        <w:t>(17)</w:t>
      </w:r>
      <w:ins w:id="119" w:author="Patrick Linehan" w:date="2016-12-02T11:49:00Z">
        <w:r w:rsidR="009B5C0B">
          <w:fldChar w:fldCharType="end"/>
        </w:r>
      </w:ins>
      <w:del w:id="120" w:author="Windows User" w:date="2016-11-28T14:07:00Z">
        <w:r w:rsidDel="006A760B">
          <w:delText>.</w:delText>
        </w:r>
      </w:del>
      <w:ins w:id="121" w:author="Windows User" w:date="2016-12-02T11:49:00Z">
        <w:r w:rsidRPr="00771189">
          <w:t xml:space="preserve"> These scales have been shown to be reproducible within patients,</w:t>
        </w:r>
      </w:ins>
      <w:r w:rsidR="00DA2838">
        <w:fldChar w:fldCharType="begin"/>
      </w:r>
      <w:r w:rsidR="00A53C60">
        <w:instrText xml:space="preserve"> ADDIN PAPERS2_CITATIONS &lt;citation&gt;&lt;uuid&gt;8F44AE84-E68F-48C2-A09C-54B6E51FC7F4&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rsidR="00DA2838">
        <w:fldChar w:fldCharType="separate"/>
      </w:r>
      <w:r w:rsidR="00A53C60">
        <w:rPr>
          <w:rFonts w:ascii="Calibri" w:hAnsi="Calibri" w:cs="Calibri"/>
          <w:lang w:val="en-US"/>
        </w:rPr>
        <w:t>(18)</w:t>
      </w:r>
      <w:r w:rsidR="00DA2838">
        <w:fldChar w:fldCharType="end"/>
      </w:r>
      <w:ins w:id="122" w:author="Windows User" w:date="2016-12-02T11:49:00Z">
        <w:r w:rsidRPr="00771189">
          <w:t xml:space="preserve"> but in clinical practice different raters can elicit different pain scores from the same patient.</w:t>
        </w:r>
      </w:ins>
      <w:r w:rsidR="004A0DFE">
        <w:fldChar w:fldCharType="begin"/>
      </w:r>
      <w:r w:rsidR="00A53C60">
        <w:instrText xml:space="preserve"> ADDIN PAPERS2_CITATIONS &lt;citation&gt;&lt;uuid&gt;84711DF1-63C1-4CD5-AA6D-D23B4A0CEEF9&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rsidR="004A0DFE">
        <w:fldChar w:fldCharType="separate"/>
      </w:r>
      <w:r w:rsidR="00A53C60">
        <w:rPr>
          <w:rFonts w:ascii="Calibri" w:hAnsi="Calibri" w:cs="Calibri"/>
          <w:lang w:val="en-US"/>
        </w:rPr>
        <w:t>(19)</w:t>
      </w:r>
      <w:r w:rsidR="004A0DFE">
        <w:fldChar w:fldCharType="end"/>
      </w:r>
      <w:del w:id="123" w:author="Windows User" w:date="2016-11-28T14:07:00Z">
        <w:r w:rsidDel="0016408F">
          <w:delText>.</w:delText>
        </w:r>
      </w:del>
      <w:ins w:id="124" w:author="Windows User" w:date="2016-11-28T14:12:00Z">
        <w:r w:rsidR="0016408F">
          <w:t xml:space="preserve"> </w:t>
        </w:r>
      </w:ins>
      <w:ins w:id="125" w:author="Windows User" w:date="2016-11-28T14:13:00Z">
        <w:r w:rsidR="0016408F">
          <w:t>Furthermore, t</w:t>
        </w:r>
      </w:ins>
      <w:moveToRangeStart w:id="126" w:author="Windows User" w:date="2016-11-28T14:13:00Z" w:name="move468105743"/>
      <w:moveTo w:id="127" w:author="Windows User" w:date="2016-11-28T14:13:00Z">
        <w:del w:id="128" w:author="Windows User" w:date="2016-11-28T14:13:00Z">
          <w:r w:rsidR="0016408F" w:rsidDel="0016408F">
            <w:delText>T</w:delText>
          </w:r>
        </w:del>
        <w:r w:rsidR="0016408F">
          <w:t xml:space="preserve">he score a patient gives on a pain scale is not consistently related to their desire to be treated for </w:t>
        </w:r>
        <w:commentRangeStart w:id="129"/>
        <w:r w:rsidR="0016408F">
          <w:t>pain</w:t>
        </w:r>
        <w:commentRangeEnd w:id="129"/>
        <w:r w:rsidR="0016408F">
          <w:rPr>
            <w:rStyle w:val="CommentReference"/>
          </w:rPr>
          <w:commentReference w:id="129"/>
        </w:r>
      </w:moveTo>
      <w:moveToRangeEnd w:id="126"/>
      <w:r w:rsidR="00C13B7B">
        <w:t xml:space="preserve">: other factors such as considerations of side effects or </w:t>
      </w:r>
      <w:r w:rsidR="004F201F">
        <w:t>fear of addiction will a</w:t>
      </w:r>
      <w:r w:rsidR="00C17776">
        <w:t>ffect their decisions to accept treatment.</w:t>
      </w:r>
      <w:r w:rsidR="00FF79CC">
        <w:fldChar w:fldCharType="begin"/>
      </w:r>
      <w:r w:rsidR="00A53C60">
        <w:instrText xml:space="preserve"> ADDIN PAPERS2_CITATIONS &lt;citation&gt;&lt;uuid&gt;FCC9FB23-5BE1-4E4F-B71E-8381EE9B116D&lt;/uuid&gt;&lt;priority&gt;0&lt;/priority&gt;&lt;publications&gt;&lt;publication&gt;&lt;volume&gt;25&lt;/volume&gt;&lt;publication_date&gt;99199900001200000000200000&lt;/publication_date&gt;&lt;number&gt;3&lt;/number&gt;&lt;doi&gt;10.1016/s0099-1767(99)70200-x&lt;/doi&gt;&lt;startpage&gt;171&lt;/startpage&gt;&lt;title&gt;A prospective study of ED pain management practices and the patient's perspective&lt;/title&gt;&lt;uuid&gt;8D49E6A9-2940-4F04-A093-EA26CD7BF957&lt;/uuid&gt;&lt;subtype&gt;400&lt;/subtype&gt;&lt;endpage&gt;177&lt;/endpage&gt;&lt;type&gt;400&lt;/type&gt;&lt;url&gt;http://linkinghub.elsevier.com/retrieve/pii/S009917679970200X&lt;/url&gt;&lt;bundle&gt;&lt;publication&gt;&lt;title&gt;Journal of Emergency Nursing&lt;/title&gt;&lt;type&gt;-100&lt;/type&gt;&lt;subtype&gt;-100&lt;/subtype&gt;&lt;uuid&gt;11643720-A2A2-45E7-9F79-7357EA0B68DA&lt;/uuid&gt;&lt;/publication&gt;&lt;/bundle&gt;&lt;authors&gt;&lt;author&gt;&lt;firstName&gt;Paula&lt;/firstName&gt;&lt;lastName&gt;Tanabe&lt;/lastName&gt;&lt;/author&gt;&lt;author&gt;&lt;firstName&gt;MaryBeth&lt;/firstName&gt;&lt;lastName&gt;Buschmann&lt;/lastName&gt;&lt;/author&gt;&lt;/authors&gt;&lt;/publication&gt;&lt;/publications&gt;&lt;cites&gt;&lt;/cites&gt;&lt;/citation&gt;</w:instrText>
      </w:r>
      <w:r w:rsidR="00FF79CC">
        <w:fldChar w:fldCharType="separate"/>
      </w:r>
      <w:r w:rsidR="00A53C60">
        <w:rPr>
          <w:rFonts w:ascii="Calibri" w:hAnsi="Calibri" w:cs="Calibri"/>
          <w:lang w:val="en-US"/>
        </w:rPr>
        <w:t>(20)</w:t>
      </w:r>
      <w:r w:rsidR="00FF79CC">
        <w:fldChar w:fldCharType="end"/>
      </w:r>
    </w:p>
    <w:p w14:paraId="3854B9F0" w14:textId="77777777" w:rsidR="005248FF" w:rsidRDefault="005248FF" w:rsidP="005248FF"/>
    <w:p w14:paraId="256DFF82" w14:textId="2C557C37" w:rsidR="005248FF" w:rsidRDefault="005248FF" w:rsidP="005248FF">
      <w:moveFromRangeStart w:id="130" w:author="Windows User" w:date="2016-11-28T14:13:00Z" w:name="move468105743"/>
      <w:moveFrom w:id="131" w:author="Windows User" w:date="2016-11-28T14:13:00Z">
        <w:r>
          <w:t xml:space="preserve">The score a patient gives on a pain scale is not consistently related to their desire to be treated for the </w:t>
        </w:r>
        <w:commentRangeStart w:id="132"/>
        <w:r>
          <w:t>pain</w:t>
        </w:r>
        <w:commentRangeEnd w:id="132"/>
        <w:r w:rsidR="0016408F" w:rsidDel="0016408F">
          <w:rPr>
            <w:rStyle w:val="CommentReference"/>
          </w:rPr>
          <w:commentReference w:id="132"/>
        </w:r>
        <w:r>
          <w:t xml:space="preserve">. </w:t>
        </w:r>
      </w:moveFrom>
      <w:moveFromRangeEnd w:id="130"/>
      <w:del w:id="133" w:author="Windows User" w:date="2016-11-28T14:14:00Z">
        <w:r>
          <w:delText xml:space="preserve">In the emergency setting there </w:delText>
        </w:r>
      </w:del>
      <w:ins w:id="134" w:author="Windows User" w:date="2016-11-28T14:14:00Z">
        <w:r w:rsidR="0016408F">
          <w:t xml:space="preserve">There </w:t>
        </w:r>
      </w:ins>
      <w:r>
        <w:t>have been multiple studies</w:t>
      </w:r>
      <w:ins w:id="135" w:author="Windows User" w:date="2016-11-28T14:13:00Z">
        <w:r w:rsidR="0016408F">
          <w:t xml:space="preserve"> conducted in emergency </w:t>
        </w:r>
      </w:ins>
      <w:r w:rsidR="00AC3724">
        <w:t>department</w:t>
      </w:r>
      <w:ins w:id="136" w:author="Windows User" w:date="2016-11-28T14:13:00Z">
        <w:r w:rsidR="0016408F">
          <w:t xml:space="preserve"> settings </w:t>
        </w:r>
      </w:ins>
      <w:ins w:id="137" w:author="Windows User" w:date="2016-11-28T14:14:00Z">
        <w:r w:rsidR="0016408F">
          <w:t>aimed at identifying</w:t>
        </w:r>
      </w:ins>
      <w:del w:id="138" w:author="Windows User" w:date="2016-11-28T14:14:00Z">
        <w:r>
          <w:delText xml:space="preserve"> that analysed pain scales to find</w:delText>
        </w:r>
      </w:del>
      <w:r>
        <w:t xml:space="preserve"> the minimally detectible pain score difference (sometimes called the minimally important difference (MID) or the minimally clinically important difference (MCID)), which usually works out to be an improvement between than 1 and 2 cm on a VAS</w:t>
      </w:r>
      <w:ins w:id="139" w:author="Windows User" w:date="2016-12-02T11:49:00Z">
        <w:r>
          <w:t>.</w:t>
        </w:r>
      </w:ins>
      <w:r w:rsidR="00A53C60">
        <w:t xml:space="preserve"> </w:t>
      </w:r>
      <w:r w:rsidR="00A53C60">
        <w:fldChar w:fldCharType="begin"/>
      </w:r>
      <w:r w:rsidR="00A53C60">
        <w:instrText xml:space="preserve"> ADDIN PAPERS2_CITATIONS &lt;citation&gt;&lt;uuid&gt;787D470A-DC90-475B-A9E2-B9506C779566&lt;/uuid&gt;&lt;priority&gt;17&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gt;&lt;uuid&gt;64A683C0-0BEB-42FA-9EE8-475505460E5F&lt;/uuid&gt;&lt;volume&gt;5&lt;/volume&gt;&lt;startpage&gt;1086&lt;/startpage&gt;&lt;publication_date&gt;99199811001200000000220000&lt;/publication_date&gt;&lt;url&gt;http://eutils.ncbi.nlm.nih.gov/entrez/eutils/elink.fcgi?dbfrom=pubmed&amp;amp;id=9835471&amp;amp;retmode=ref&amp;amp;cmd=prlinks&lt;/url&gt;&lt;citekey&gt;&lt;/citekey&gt;&lt;type&gt;400&lt;/type&gt;&lt;title&gt;Does the clinically significant difference in visual analog scale pain scores vary with gender, age, or cause of pain?&lt;/title&gt;&lt;institution&gt;Department of Emergency Medicine, Western Hospital, Melbourne, Australia. anne-maree.kelly@nwhcn.org.au&lt;/institution&gt;&lt;number&gt;11&lt;/number&gt;&lt;subtype&gt;400&lt;/subtype&gt;&lt;endpage&gt;1090&lt;/endpage&gt;&lt;bundle&gt;&lt;publication&gt;&lt;publisher&gt;Department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A&lt;/firstName&gt;&lt;middleNames&gt;M&lt;/middleNames&gt;&lt;lastName&gt;Kelly&lt;/lastName&gt;&lt;/author&gt;&lt;/authors&gt;&lt;/publication&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rsidR="00A53C60">
        <w:fldChar w:fldCharType="separate"/>
      </w:r>
      <w:r w:rsidR="00A53C60">
        <w:rPr>
          <w:rFonts w:ascii="Calibri" w:hAnsi="Calibri" w:cs="Calibri"/>
          <w:lang w:val="en-US"/>
        </w:rPr>
        <w:t>(21-23)</w:t>
      </w:r>
      <w:r w:rsidR="00A53C60">
        <w:fldChar w:fldCharType="end"/>
      </w:r>
      <w:del w:id="140" w:author="Windows User" w:date="2016-12-02T11:49:00Z">
        <w:r>
          <w:delText>.</w:delText>
        </w:r>
        <w:r>
          <w:fldChar w:fldCharType="begin"/>
        </w:r>
        <w:r>
          <w:del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delInstrText>
        </w:r>
        <w:r>
          <w:fldChar w:fldCharType="separate"/>
        </w:r>
        <w:r>
          <w:rPr>
            <w:rFonts w:ascii="Calibri" w:hAnsi="Calibri" w:cs="Calibri"/>
            <w:lang w:val="en-US"/>
          </w:rPr>
          <w:delText>{Todd:1996uv}</w:delText>
        </w:r>
        <w:r>
          <w:fldChar w:fldCharType="end"/>
        </w:r>
        <w:r>
          <w:fldChar w:fldCharType="begin"/>
        </w:r>
        <w:r>
          <w:del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delInstrText>
        </w:r>
        <w:r>
          <w:fldChar w:fldCharType="separate"/>
        </w:r>
        <w:r>
          <w:rPr>
            <w:rFonts w:ascii="Calibri" w:hAnsi="Calibri" w:cs="Calibri"/>
            <w:lang w:val="en-US"/>
          </w:rPr>
          <w:delText>{Kendrick:2005gf}</w:delText>
        </w:r>
        <w:r>
          <w:fldChar w:fldCharType="end"/>
        </w:r>
      </w:del>
      <w:r>
        <w:t xml:space="preserve"> This is the amount of change on a VAS that is associated with patients saying that they feel </w:t>
      </w:r>
      <w:r w:rsidR="00C43C47">
        <w:t xml:space="preserve">either </w:t>
      </w:r>
      <w:r>
        <w:t xml:space="preserve">a little </w:t>
      </w:r>
      <w:commentRangeStart w:id="141"/>
      <w:r>
        <w:t>better</w:t>
      </w:r>
      <w:commentRangeEnd w:id="141"/>
      <w:r w:rsidR="0016408F">
        <w:rPr>
          <w:rStyle w:val="CommentReference"/>
        </w:rPr>
        <w:commentReference w:id="141"/>
      </w:r>
      <w:r w:rsidR="00306C70">
        <w:t xml:space="preserve"> or a little worse</w:t>
      </w:r>
      <w:r>
        <w:t xml:space="preserve">. These changes are averaged over the group in the study and then reported. There are two problems with </w:t>
      </w:r>
      <w:ins w:id="142" w:author="Windows User" w:date="2016-11-28T14:16:00Z">
        <w:r w:rsidR="0016408F">
          <w:t xml:space="preserve">using </w:t>
        </w:r>
      </w:ins>
      <w:r>
        <w:t xml:space="preserve">this </w:t>
      </w:r>
      <w:ins w:id="143" w:author="Windows User" w:date="2016-11-28T14:15:00Z">
        <w:r w:rsidR="0016408F">
          <w:t>approach</w:t>
        </w:r>
      </w:ins>
      <w:ins w:id="144" w:author="Windows User" w:date="2016-11-28T14:16:00Z">
        <w:r w:rsidR="0016408F">
          <w:t xml:space="preserve"> to </w:t>
        </w:r>
      </w:ins>
      <w:ins w:id="145" w:author="Windows User" w:date="2016-11-28T14:17:00Z">
        <w:r w:rsidR="0016408F">
          <w:t xml:space="preserve">estimate the effectiveness of pain control in the emergency </w:t>
        </w:r>
      </w:ins>
      <w:r w:rsidR="00AC3724">
        <w:t>department</w:t>
      </w:r>
      <w:ins w:id="146" w:author="Windows User" w:date="2016-11-28T14:17:00Z">
        <w:r w:rsidR="0016408F">
          <w:t xml:space="preserve"> setting</w:t>
        </w:r>
      </w:ins>
      <w:del w:id="147" w:author="Windows User" w:date="2016-11-28T14:15:00Z">
        <w:r>
          <w:delText>measure</w:delText>
        </w:r>
      </w:del>
      <w:r>
        <w:t>: first, the detection of a minimal difference is not the same as adequa</w:t>
      </w:r>
      <w:r w:rsidR="00AF618F">
        <w:t>te control of pain, and second,</w:t>
      </w:r>
      <w:del w:id="148" w:author="Windows User" w:date="2016-11-28T14:19:00Z">
        <w:r>
          <w:delText>the studies report a group average</w:delText>
        </w:r>
      </w:del>
      <w:ins w:id="149" w:author="Windows User" w:date="2016-11-28T14:18:00Z">
        <w:r>
          <w:t xml:space="preserve"> </w:t>
        </w:r>
        <w:r w:rsidR="00205125">
          <w:t xml:space="preserve">the MID </w:t>
        </w:r>
      </w:ins>
      <w:ins w:id="150" w:author="Windows User" w:date="2016-11-28T14:19:00Z">
        <w:r w:rsidR="00205125">
          <w:t xml:space="preserve">may not apply to individuals. </w:t>
        </w:r>
      </w:ins>
      <w:ins w:id="151" w:author="Windows User" w:date="2016-11-28T14:20:00Z">
        <w:r w:rsidR="00205125">
          <w:t xml:space="preserve">For example, a larger </w:t>
        </w:r>
      </w:ins>
      <w:ins w:id="152" w:author="Windows User" w:date="2016-11-28T14:22:00Z">
        <w:r w:rsidR="00205125">
          <w:t>decrease</w:t>
        </w:r>
      </w:ins>
      <w:ins w:id="153" w:author="Windows User" w:date="2016-11-28T14:21:00Z">
        <w:r w:rsidR="00205125">
          <w:t xml:space="preserve"> in pain </w:t>
        </w:r>
      </w:ins>
      <w:ins w:id="154" w:author="Windows User" w:date="2016-11-28T14:22:00Z">
        <w:r w:rsidR="00205125">
          <w:t>ratings</w:t>
        </w:r>
      </w:ins>
      <w:ins w:id="155" w:author="Windows User" w:date="2016-11-28T14:21:00Z">
        <w:r w:rsidR="00205125">
          <w:t xml:space="preserve"> may not reflect </w:t>
        </w:r>
      </w:ins>
      <w:ins w:id="156" w:author="Windows User" w:date="2016-11-28T14:22:00Z">
        <w:r w:rsidR="00205125">
          <w:t xml:space="preserve">“feeling a little better” for a given individual, and conversely, </w:t>
        </w:r>
      </w:ins>
      <w:ins w:id="157" w:author="Windows User" w:date="2016-11-28T14:23:00Z">
        <w:r w:rsidR="00205125">
          <w:t xml:space="preserve">some patients </w:t>
        </w:r>
      </w:ins>
      <w:del w:id="158" w:author="Windows User" w:date="2016-11-28T14:18:00Z">
        <w:r>
          <w:delText xml:space="preserve">but </w:delText>
        </w:r>
      </w:del>
      <w:del w:id="159" w:author="Windows User" w:date="2016-11-28T14:23:00Z">
        <w:r>
          <w:delText>an individual patient in the study may have a change in pain scale that is not near the group average, some patients may record</w:delText>
        </w:r>
      </w:del>
      <w:ins w:id="160" w:author="Windows User" w:date="2016-11-28T14:23:00Z">
        <w:r w:rsidR="00205125">
          <w:t>have an increase in pain ratings, yet</w:t>
        </w:r>
      </w:ins>
      <w:del w:id="161" w:author="Windows User" w:date="2016-11-28T14:23:00Z">
        <w:r>
          <w:delText xml:space="preserve"> an increas</w:delText>
        </w:r>
      </w:del>
      <w:del w:id="162" w:author="Windows User" w:date="2016-11-28T14:24:00Z">
        <w:r>
          <w:delText>e in their VAS and</w:delText>
        </w:r>
      </w:del>
      <w:r>
        <w:t xml:space="preserve"> still report feeling a little better</w:t>
      </w:r>
      <w:ins w:id="163" w:author="Windows User" w:date="2016-11-28T14:26:00Z">
        <w:r w:rsidR="00205125">
          <w:t>.</w:t>
        </w:r>
      </w:ins>
      <w:del w:id="164" w:author="Windows User" w:date="2016-11-28T14:25:00Z">
        <w:r>
          <w:delText xml:space="preserve">! </w:delText>
        </w:r>
      </w:del>
      <w:del w:id="165" w:author="Windows User" w:date="2016-11-28T14:24:00Z">
        <w:r>
          <w:delText>F</w:delText>
        </w:r>
      </w:del>
      <w:del w:id="166" w:author="Windows User" w:date="2016-11-28T14:25:00Z">
        <w:r>
          <w:delText>eeling "a little better" is not the same as having the amount of pain medicine that you wanted.</w:delText>
        </w:r>
      </w:del>
      <w:r w:rsidR="00B6724E">
        <w:fldChar w:fldCharType="begin"/>
      </w:r>
      <w:r w:rsidR="00A53C60">
        <w:instrText xml:space="preserve"> ADDIN PAPERS2_CITATIONS &lt;citation&gt;&lt;uuid&gt;2829091D-1476-45EC-A301-258E0B2E0729&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rsidR="00B6724E">
        <w:fldChar w:fldCharType="separate"/>
      </w:r>
      <w:r w:rsidR="00A53C60">
        <w:rPr>
          <w:rFonts w:ascii="Calibri" w:hAnsi="Calibri" w:cs="Calibri"/>
          <w:lang w:val="en-US"/>
        </w:rPr>
        <w:t>(21)</w:t>
      </w:r>
      <w:r w:rsidR="00B6724E">
        <w:fldChar w:fldCharType="end"/>
      </w:r>
      <w:ins w:id="167" w:author="Windows User" w:date="2016-11-28T14:25:00Z">
        <w:r w:rsidR="00205125">
          <w:t xml:space="preserve"> Finally, feeling "a little better" should not be confused with having the desired amount of pain relief.</w:t>
        </w:r>
      </w:ins>
      <w:ins w:id="168" w:author="Patrick Linehan" w:date="2016-12-02T11:49:00Z">
        <w:r>
          <w:fldChar w:fldCharType="begin"/>
        </w:r>
      </w:ins>
      <w:r w:rsidR="00A53C60">
        <w:instrText xml:space="preserve"> ADDIN PAPERS2_CITATIONS &lt;citation&gt;&lt;uuid&gt;E3884132-7398-4572-AFC9-228DBB73A197&lt;/uuid&gt;&lt;priority&gt;0&lt;/priority&gt;&lt;publications&gt;&lt;publication&gt;&lt;startpage&gt;175&lt;/startpage&gt;&lt;title&gt;Defining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ins w:id="169" w:author="Patrick Linehan" w:date="2016-12-02T11:49:00Z">
        <w:r>
          <w:fldChar w:fldCharType="separate"/>
        </w:r>
      </w:ins>
      <w:r w:rsidR="00A53C60">
        <w:rPr>
          <w:rFonts w:ascii="Calibri" w:hAnsi="Calibri" w:cs="Calibri"/>
          <w:lang w:val="en-US"/>
        </w:rPr>
        <w:t>(24)</w:t>
      </w:r>
      <w:ins w:id="170" w:author="Patrick Linehan" w:date="2016-12-02T11:49:00Z">
        <w:r>
          <w:fldChar w:fldCharType="end"/>
        </w:r>
      </w:ins>
    </w:p>
    <w:p w14:paraId="07EFF778" w14:textId="77777777" w:rsidR="005248FF" w:rsidRDefault="005248FF" w:rsidP="005248FF"/>
    <w:p w14:paraId="1BF576E2" w14:textId="156594A9" w:rsidR="005248FF" w:rsidRDefault="005248FF" w:rsidP="005248FF">
      <w:r>
        <w:t xml:space="preserve">Other studies have looked at a different measure, confusingly also called the minimally clinically important difference, which is </w:t>
      </w:r>
      <w:ins w:id="171" w:author="Windows User" w:date="2016-11-28T14:32:00Z">
        <w:r w:rsidR="00205125">
          <w:t xml:space="preserve">defined as </w:t>
        </w:r>
      </w:ins>
      <w:r>
        <w:t xml:space="preserve">the change in VAS associated with adequate relief of </w:t>
      </w:r>
      <w:commentRangeStart w:id="172"/>
      <w:r>
        <w:t>pain</w:t>
      </w:r>
      <w:commentRangeEnd w:id="172"/>
      <w:ins w:id="173" w:author="Windows User" w:date="2016-12-02T11:49:00Z">
        <w:r w:rsidR="00205125">
          <w:rPr>
            <w:rStyle w:val="CommentReference"/>
          </w:rPr>
          <w:commentReference w:id="172"/>
        </w:r>
        <w:r>
          <w:t xml:space="preserve">. </w:t>
        </w:r>
      </w:ins>
      <w:ins w:id="174" w:author="Windows User" w:date="2016-11-28T14:32:00Z">
        <w:r w:rsidR="00AB73B9">
          <w:t xml:space="preserve">These studies have shown that </w:t>
        </w:r>
      </w:ins>
      <w:del w:id="175" w:author="Windows User" w:date="2016-11-28T14:32:00Z">
        <w:r w:rsidDel="00AB73B9">
          <w:delText>T</w:delText>
        </w:r>
      </w:del>
      <w:ins w:id="176" w:author="Windows User" w:date="2016-11-28T14:32:00Z">
        <w:r w:rsidR="00AB73B9">
          <w:t>t</w:t>
        </w:r>
      </w:ins>
      <w:ins w:id="177" w:author="Windows User" w:date="2016-12-02T11:49:00Z">
        <w:r>
          <w:t>he</w:t>
        </w:r>
      </w:ins>
      <w:del w:id="178" w:author="Windows User" w:date="2016-12-02T11:49:00Z">
        <w:r>
          <w:delText>. The</w:delText>
        </w:r>
      </w:del>
      <w:r>
        <w:t xml:space="preserve"> amount of change on a pain scale that is associated with adequate relief of pain varies with the initial severity of the </w:t>
      </w:r>
      <w:commentRangeStart w:id="179"/>
      <w:r>
        <w:t>pain</w:t>
      </w:r>
      <w:commentRangeEnd w:id="179"/>
      <w:ins w:id="180" w:author="Windows User" w:date="2016-12-02T11:49:00Z">
        <w:r w:rsidR="00205125">
          <w:rPr>
            <w:rStyle w:val="CommentReference"/>
          </w:rPr>
          <w:commentReference w:id="179"/>
        </w:r>
      </w:ins>
      <w:ins w:id="181" w:author="Windows User" w:date="2016-11-28T14:27:00Z">
        <w:r w:rsidR="00205125">
          <w:t>.</w:t>
        </w:r>
      </w:ins>
      <w:del w:id="182" w:author="Windows User" w:date="2016-11-28T14:27:00Z">
        <w:r w:rsidDel="00205125">
          <w:delText>,</w:delText>
        </w:r>
      </w:del>
      <w:ins w:id="183" w:author="Windows User" w:date="2016-12-02T11:49:00Z">
        <w:r>
          <w:t xml:space="preserve"> </w:t>
        </w:r>
      </w:ins>
      <w:ins w:id="184" w:author="Windows User" w:date="2016-11-28T14:33:00Z">
        <w:r w:rsidR="00AB73B9">
          <w:t>the Minimally Clinically Important Difference is sometimes reported as a</w:t>
        </w:r>
      </w:ins>
      <w:del w:id="185" w:author="Windows User" w:date="2016-12-02T11:49:00Z">
        <w:r>
          <w:delText>,</w:delText>
        </w:r>
      </w:del>
      <w:ins w:id="186" w:author="Windows User" w:date="2016-11-28T14:33:00Z">
        <w:r>
          <w:t xml:space="preserve"> </w:t>
        </w:r>
      </w:ins>
      <w:del w:id="187" w:author="Windows User" w:date="2016-11-28T14:33:00Z">
        <w:r>
          <w:delText>and some studies have associa</w:delText>
        </w:r>
      </w:del>
      <w:del w:id="188" w:author="Windows User" w:date="2016-11-28T14:34:00Z">
        <w:r>
          <w:delText>ted the change with a</w:delText>
        </w:r>
      </w:del>
      <w:r>
        <w:t xml:space="preserve"> certain distance on the scale, </w:t>
      </w:r>
      <w:ins w:id="189" w:author="Windows User" w:date="2016-11-28T14:34:00Z">
        <w:r w:rsidR="00AB73B9">
          <w:t xml:space="preserve">and sometimes as a </w:t>
        </w:r>
      </w:ins>
      <w:del w:id="190" w:author="Windows User" w:date="2016-11-28T14:34:00Z">
        <w:r>
          <w:delText xml:space="preserve">others with a </w:delText>
        </w:r>
      </w:del>
      <w:r>
        <w:t xml:space="preserve">percentage change from an initial value. </w:t>
      </w:r>
      <w:ins w:id="191" w:author="Windows User" w:date="2016-12-02T11:49:00Z">
        <w:r>
          <w:t xml:space="preserve">In </w:t>
        </w:r>
      </w:ins>
      <w:ins w:id="192" w:author="Windows User" w:date="2016-11-28T14:35:00Z">
        <w:r w:rsidR="00AB73B9">
          <w:t>one study conducted in</w:t>
        </w:r>
      </w:ins>
      <w:del w:id="193" w:author="Windows User" w:date="2016-12-02T11:49:00Z">
        <w:r>
          <w:delText>In</w:delText>
        </w:r>
      </w:del>
      <w:ins w:id="194" w:author="Windows User" w:date="2016-11-28T14:35:00Z">
        <w:r>
          <w:t xml:space="preserve"> </w:t>
        </w:r>
      </w:ins>
      <w:r>
        <w:t xml:space="preserve">the emergency </w:t>
      </w:r>
      <w:commentRangeStart w:id="195"/>
      <w:r>
        <w:t>department</w:t>
      </w:r>
      <w:commentRangeEnd w:id="195"/>
      <w:r w:rsidR="00AB73B9">
        <w:rPr>
          <w:rStyle w:val="CommentReference"/>
        </w:rPr>
        <w:commentReference w:id="195"/>
      </w:r>
      <w:r>
        <w:t xml:space="preserve"> setting</w:t>
      </w:r>
      <w:ins w:id="196" w:author="Windows User" w:date="2016-11-28T14:36:00Z">
        <w:r w:rsidR="00AB73B9">
          <w:t>,</w:t>
        </w:r>
      </w:ins>
      <w:r>
        <w:t xml:space="preserve"> the </w:t>
      </w:r>
      <w:del w:id="197" w:author="Windows User" w:date="2016-11-28T14:37:00Z">
        <w:r>
          <w:delText xml:space="preserve">group </w:delText>
        </w:r>
      </w:del>
      <w:r>
        <w:t xml:space="preserve">average MCID associated with adequate pain relief was an improvement of 3 cm on the VAS, and the average change in pre-treatment pain score was an </w:t>
      </w:r>
      <w:r w:rsidR="007F63D5">
        <w:t>decrease</w:t>
      </w:r>
      <w:r>
        <w:t xml:space="preserve"> of 30%</w:t>
      </w:r>
      <w:r w:rsidR="007F63D5">
        <w:t xml:space="preserve"> from the initial score</w:t>
      </w:r>
      <w:r>
        <w:t>.</w:t>
      </w:r>
      <w:ins w:id="198" w:author="Patrick Linehan" w:date="2016-12-02T11:49:00Z">
        <w:r>
          <w:fldChar w:fldCharType="begin"/>
        </w:r>
      </w:ins>
      <w:r w:rsidR="00A53C60">
        <w:instrText xml:space="preserve"> ADDIN PAPERS2_CITATIONS &lt;citation&gt;&lt;uuid&gt;A80BCBB8-2905-4382-8BAD-8EA99D5C12EA&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ins w:id="199" w:author="Patrick Linehan" w:date="2016-12-02T11:49:00Z">
        <w:r>
          <w:fldChar w:fldCharType="separate"/>
        </w:r>
      </w:ins>
      <w:r w:rsidR="00A53C60">
        <w:rPr>
          <w:rFonts w:ascii="Calibri" w:hAnsi="Calibri" w:cs="Calibri"/>
          <w:lang w:val="en-US"/>
        </w:rPr>
        <w:t>(25)</w:t>
      </w:r>
      <w:ins w:id="200" w:author="Patrick Linehan" w:date="2016-12-02T11:49:00Z">
        <w:r>
          <w:fldChar w:fldCharType="end"/>
        </w:r>
      </w:ins>
      <w:r>
        <w:t xml:space="preserve"> The findings were similar in a postoperative setting,</w:t>
      </w:r>
      <w:ins w:id="201" w:author="Patrick Linehan" w:date="2016-12-02T11:49:00Z">
        <w:r>
          <w:fldChar w:fldCharType="begin"/>
        </w:r>
      </w:ins>
      <w:r w:rsidR="00A53C60">
        <w:instrText xml:space="preserve"> ADDIN PAPERS2_CITATIONS &lt;citation&gt;&lt;uuid&gt;318D8412-48E4-41F7-AC78-42006128F674&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ins w:id="202" w:author="Patrick Linehan" w:date="2016-12-02T11:49:00Z">
        <w:r>
          <w:fldChar w:fldCharType="separate"/>
        </w:r>
      </w:ins>
      <w:r w:rsidR="00A53C60">
        <w:rPr>
          <w:rFonts w:ascii="Calibri" w:hAnsi="Calibri" w:cs="Calibri"/>
          <w:lang w:val="en-US"/>
        </w:rPr>
        <w:t>(26)</w:t>
      </w:r>
      <w:ins w:id="203" w:author="Patrick Linehan" w:date="2016-12-02T11:49:00Z">
        <w:r>
          <w:fldChar w:fldCharType="end"/>
        </w:r>
      </w:ins>
      <w:r>
        <w:t xml:space="preserve"> and in a rheumatology clinic.</w:t>
      </w:r>
      <w:ins w:id="204" w:author="Patrick Linehan" w:date="2016-12-02T11:49:00Z">
        <w:r>
          <w:fldChar w:fldCharType="begin"/>
        </w:r>
      </w:ins>
      <w:r w:rsidR="00A53C60">
        <w:instrText xml:space="preserve"> ADDIN PAPERS2_CITATIONS &lt;citation&gt;&lt;uuid&gt;66ED5646-6407-4548-AB56-FD7788B43F95&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ins w:id="205" w:author="Patrick Linehan" w:date="2016-12-02T11:49:00Z">
        <w:r>
          <w:fldChar w:fldCharType="separate"/>
        </w:r>
      </w:ins>
      <w:r w:rsidR="00A53C60">
        <w:rPr>
          <w:rFonts w:ascii="Calibri" w:hAnsi="Calibri" w:cs="Calibri"/>
          <w:lang w:val="en-US"/>
        </w:rPr>
        <w:t>(27)</w:t>
      </w:r>
      <w:ins w:id="206" w:author="Patrick Linehan" w:date="2016-12-02T11:49:00Z">
        <w:r>
          <w:fldChar w:fldCharType="end"/>
        </w:r>
      </w:ins>
      <w:r>
        <w:t xml:space="preserve"> This is again problematic</w:t>
      </w:r>
      <w:ins w:id="207" w:author="Windows User" w:date="2016-11-28T14:38:00Z">
        <w:r>
          <w:t xml:space="preserve"> </w:t>
        </w:r>
      </w:ins>
      <w:ins w:id="208" w:author="Windows User" w:date="2016-11-28T14:39:00Z">
        <w:r w:rsidR="00AB73B9">
          <w:t>for</w:t>
        </w:r>
      </w:ins>
      <w:ins w:id="209" w:author="Windows User" w:date="2016-11-28T14:38:00Z">
        <w:r w:rsidR="00AB73B9">
          <w:t xml:space="preserve"> assessing the adequacy of pain management in individual cases,</w:t>
        </w:r>
      </w:ins>
      <w:ins w:id="210" w:author="Windows User" w:date="2016-12-02T11:49:00Z">
        <w:r>
          <w:t xml:space="preserve"> </w:t>
        </w:r>
      </w:ins>
      <w:r>
        <w:t xml:space="preserve">as it is a group average rather than a measure that applies to every patient. The relationship between </w:t>
      </w:r>
      <w:ins w:id="211" w:author="Windows User" w:date="2016-11-28T14:40:00Z">
        <w:r w:rsidR="00AB73B9">
          <w:t>individual</w:t>
        </w:r>
      </w:ins>
      <w:del w:id="212" w:author="Windows User" w:date="2016-11-28T14:40:00Z">
        <w:r w:rsidDel="00AB73B9">
          <w:delText>a</w:delText>
        </w:r>
      </w:del>
      <w:ins w:id="213" w:author="Windows User" w:date="2016-12-02T11:49:00Z">
        <w:r>
          <w:t xml:space="preserve"> patient</w:t>
        </w:r>
      </w:ins>
      <w:r w:rsidR="00364D70">
        <w:t>’</w:t>
      </w:r>
      <w:del w:id="214" w:author="Windows User" w:date="2016-11-28T14:40:00Z">
        <w:r w:rsidDel="00AB73B9">
          <w:delText>'</w:delText>
        </w:r>
      </w:del>
      <w:ins w:id="215" w:author="Windows User" w:date="2016-12-02T11:49:00Z">
        <w:r>
          <w:t>s experience</w:t>
        </w:r>
      </w:ins>
      <w:ins w:id="216" w:author="Windows User" w:date="2016-11-28T14:40:00Z">
        <w:r w:rsidR="00AB73B9">
          <w:t>s</w:t>
        </w:r>
      </w:ins>
      <w:del w:id="217" w:author="Windows User" w:date="2016-12-02T11:49:00Z">
        <w:r>
          <w:delText>a patient's experience</w:delText>
        </w:r>
      </w:del>
      <w:r>
        <w:t xml:space="preserve"> of having a sufficient relief of pain and a change in a pain score is inconsistent: </w:t>
      </w:r>
      <w:ins w:id="218" w:author="Windows User" w:date="2016-11-28T14:40:00Z">
        <w:r w:rsidR="00AB73B9">
          <w:t xml:space="preserve">as above, </w:t>
        </w:r>
      </w:ins>
      <w:r>
        <w:t xml:space="preserve">some people </w:t>
      </w:r>
      <w:ins w:id="219" w:author="Windows User" w:date="2016-11-28T14:40:00Z">
        <w:r w:rsidR="00AB73B9">
          <w:t xml:space="preserve">have </w:t>
        </w:r>
      </w:ins>
      <w:ins w:id="220" w:author="Windows User" w:date="2016-11-28T14:41:00Z">
        <w:r w:rsidR="00AB73B9">
          <w:t xml:space="preserve">reported </w:t>
        </w:r>
      </w:ins>
      <w:del w:id="221" w:author="Windows User" w:date="2016-11-28T14:41:00Z">
        <w:r>
          <w:delText>can say they have had a</w:delText>
        </w:r>
      </w:del>
      <w:r>
        <w:t xml:space="preserve">sufficient relief of pain even though their final pain score is higher than their initial </w:t>
      </w:r>
      <w:commentRangeStart w:id="222"/>
      <w:r>
        <w:t>score</w:t>
      </w:r>
      <w:commentRangeEnd w:id="222"/>
      <w:ins w:id="223" w:author="Windows User" w:date="2016-12-02T11:49:00Z">
        <w:r w:rsidR="00AB73B9">
          <w:rPr>
            <w:rStyle w:val="CommentReference"/>
          </w:rPr>
          <w:commentReference w:id="222"/>
        </w:r>
        <w:r>
          <w:t xml:space="preserve">. </w:t>
        </w:r>
      </w:ins>
      <w:ins w:id="224" w:author="Windows User" w:date="2016-11-28T14:41:00Z">
        <w:r w:rsidR="00AB73B9">
          <w:t xml:space="preserve">In addition, </w:t>
        </w:r>
      </w:ins>
      <w:ins w:id="225" w:author="Windows User" w:date="2016-11-28T14:42:00Z">
        <w:r w:rsidR="00AB73B9">
          <w:t>one of these studies had</w:t>
        </w:r>
      </w:ins>
      <w:del w:id="226" w:author="Windows User" w:date="2016-12-02T11:49:00Z">
        <w:r>
          <w:delText>.</w:delText>
        </w:r>
      </w:del>
      <w:ins w:id="227" w:author="Windows User" w:date="2016-11-28T14:42:00Z">
        <w:r>
          <w:t xml:space="preserve"> </w:t>
        </w:r>
      </w:ins>
      <w:del w:id="228" w:author="Windows User" w:date="2016-11-28T14:42:00Z">
        <w:r>
          <w:delText>The rheumatology study reported</w:delText>
        </w:r>
      </w:del>
      <w:r>
        <w:t xml:space="preserve"> sensitivities and specificities of </w:t>
      </w:r>
      <w:ins w:id="229" w:author="Windows User" w:date="2016-11-28T14:42:00Z">
        <w:r w:rsidR="00AB73B9">
          <w:t xml:space="preserve">only about </w:t>
        </w:r>
      </w:ins>
      <w:del w:id="230" w:author="Windows User" w:date="2016-11-28T14:42:00Z">
        <w:r>
          <w:delText>close to</w:delText>
        </w:r>
      </w:del>
      <w:r w:rsidR="00FE2133">
        <w:t xml:space="preserve"> 70% for their 3 cm cutoff</w:t>
      </w:r>
      <w:r>
        <w:t>,</w:t>
      </w:r>
      <w:ins w:id="231" w:author="Patrick Linehan" w:date="2016-12-02T11:49:00Z">
        <w:r>
          <w:fldChar w:fldCharType="begin"/>
        </w:r>
      </w:ins>
      <w:r w:rsidR="00A53C60">
        <w:instrText xml:space="preserve"> ADDIN PAPERS2_CITATIONS &lt;citation&gt;&lt;uuid&gt;F7C8C335-BA1A-4055-BDC0-4C1A052570D8&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ins w:id="232" w:author="Patrick Linehan" w:date="2016-12-02T11:49:00Z">
        <w:r>
          <w:fldChar w:fldCharType="separate"/>
        </w:r>
      </w:ins>
      <w:r w:rsidR="00A53C60">
        <w:rPr>
          <w:rFonts w:ascii="Calibri" w:hAnsi="Calibri" w:cs="Calibri"/>
          <w:lang w:val="en-US"/>
        </w:rPr>
        <w:t>(27)</w:t>
      </w:r>
      <w:ins w:id="233" w:author="Patrick Linehan" w:date="2016-12-02T11:49:00Z">
        <w:r>
          <w:fldChar w:fldCharType="end"/>
        </w:r>
      </w:ins>
      <w:r>
        <w:t xml:space="preserve"> which leads to substantial misclassification of whether or not an individual patient had adequate pain relief.</w:t>
      </w:r>
    </w:p>
    <w:p w14:paraId="6D411920" w14:textId="77777777" w:rsidR="00CF19D0" w:rsidRDefault="00CF19D0"/>
    <w:p w14:paraId="24B3AEFE" w14:textId="3E4F7AA8" w:rsidR="005E657C" w:rsidRPr="00976440" w:rsidRDefault="005E657C">
      <w:pPr>
        <w:rPr>
          <w:b/>
        </w:rPr>
      </w:pPr>
      <w:r w:rsidRPr="00976440">
        <w:rPr>
          <w:b/>
        </w:rPr>
        <w:t xml:space="preserve">The standard </w:t>
      </w:r>
      <w:del w:id="234" w:author="Windows User" w:date="2016-11-28T14:45:00Z">
        <w:r w:rsidRPr="00976440">
          <w:rPr>
            <w:b/>
          </w:rPr>
          <w:delText xml:space="preserve">pain </w:delText>
        </w:r>
      </w:del>
      <w:r w:rsidRPr="00976440">
        <w:rPr>
          <w:b/>
        </w:rPr>
        <w:t xml:space="preserve">treatment for </w:t>
      </w:r>
      <w:ins w:id="235" w:author="Windows User" w:date="2016-11-28T14:45:00Z">
        <w:r w:rsidR="00F5241B">
          <w:rPr>
            <w:b/>
          </w:rPr>
          <w:t xml:space="preserve">acute </w:t>
        </w:r>
      </w:ins>
      <w:r w:rsidRPr="00976440">
        <w:rPr>
          <w:b/>
        </w:rPr>
        <w:t xml:space="preserve">pain is </w:t>
      </w:r>
      <w:commentRangeStart w:id="236"/>
      <w:r w:rsidRPr="00976440">
        <w:rPr>
          <w:b/>
        </w:rPr>
        <w:t>morphi</w:t>
      </w:r>
      <w:r w:rsidR="00976440">
        <w:rPr>
          <w:b/>
        </w:rPr>
        <w:t>ne</w:t>
      </w:r>
      <w:commentRangeEnd w:id="236"/>
      <w:r w:rsidR="00F5241B">
        <w:rPr>
          <w:rStyle w:val="CommentReference"/>
        </w:rPr>
        <w:commentReference w:id="236"/>
      </w:r>
      <w:r w:rsidR="00976440">
        <w:rPr>
          <w:b/>
        </w:rPr>
        <w:t xml:space="preserv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3850A1F3" w:rsidR="003D6F68" w:rsidRDefault="003D6F68" w:rsidP="003D6F68">
      <w:pPr>
        <w:rPr>
          <w:del w:id="237" w:author="Windows User" w:date="2016-11-28T14:42:00Z"/>
        </w:rPr>
      </w:pPr>
      <w:ins w:id="238" w:author="Windows User" w:date="2016-12-02T11:49:00Z">
        <w:r>
          <w:t>Morphine is the “gold standard” opioid which is often used as a comparison in studies of other analgesics</w:t>
        </w:r>
      </w:ins>
      <w:r w:rsidR="00364D70">
        <w:t xml:space="preserve"> in the emergency department</w:t>
      </w:r>
      <w:ins w:id="239" w:author="Windows User" w:date="2016-12-02T11:49:00Z">
        <w:r>
          <w:t>, yet the dose of morphine that is used in clinical practice is lower than the equivalent doses of other opioids.</w:t>
        </w:r>
      </w:ins>
      <w:r w:rsidR="00A53C60">
        <w:t xml:space="preserve"> </w:t>
      </w:r>
      <w:r w:rsidR="00A53C60">
        <w:fldChar w:fldCharType="begin"/>
      </w:r>
      <w:r w:rsidR="00A53C60">
        <w:instrText xml:space="preserve"> ADDIN PAPERS2_CITATIONS &lt;citation&gt;&lt;uuid&gt;B00C9464-3F6B-49D5-85C0-2F2E6808D107&lt;/uuid&gt;&lt;priority&gt;24&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A53C60">
        <w:fldChar w:fldCharType="separate"/>
      </w:r>
      <w:r w:rsidR="00A53C60">
        <w:rPr>
          <w:rFonts w:ascii="Calibri" w:hAnsi="Calibri" w:cs="Calibri"/>
          <w:lang w:val="en-US"/>
        </w:rPr>
        <w:t>(28-30)</w:t>
      </w:r>
      <w:r w:rsidR="00A53C60">
        <w:fldChar w:fldCharType="end"/>
      </w:r>
      <w:r w:rsidR="00E01F38">
        <w:t xml:space="preserve"> </w:t>
      </w:r>
      <w:del w:id="240" w:author="Windows User" w:date="2016-12-02T11:49:00Z">
        <w:r>
          <w:delText>Morphine is the “gold standard” opioid which is often used as a comparison in studies of other analgesics, yet the dose of morphine that is used in clinical practice is lower than the equivalent doses of other opioids.</w:delText>
        </w:r>
        <w:r>
          <w:fldChar w:fldCharType="begin"/>
        </w:r>
        <w:r>
          <w:del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delInstrText>
        </w:r>
        <w:r>
          <w:fldChar w:fldCharType="separate"/>
        </w:r>
        <w:r>
          <w:rPr>
            <w:rFonts w:ascii="Calibri" w:hAnsi="Calibri" w:cs="Calibri"/>
            <w:lang w:val="en-US"/>
          </w:rPr>
          <w:delText>{Bijur:2012jy}</w:delText>
        </w:r>
        <w:r>
          <w:fldChar w:fldCharType="end"/>
        </w:r>
        <w:r>
          <w:fldChar w:fldCharType="begin"/>
        </w:r>
        <w:r>
          <w:del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delInstrText>
        </w:r>
        <w:r>
          <w:fldChar w:fldCharType="separate"/>
        </w:r>
        <w:r>
          <w:rPr>
            <w:rFonts w:ascii="Calibri" w:hAnsi="Calibri" w:cs="Calibri"/>
            <w:lang w:val="en-US"/>
          </w:rPr>
          <w:delText>{OConnor:2010hu}</w:delText>
        </w:r>
        <w:r>
          <w:fldChar w:fldCharType="end"/>
        </w:r>
        <w:r>
          <w:fldChar w:fldCharType="begin"/>
        </w:r>
        <w:r>
          <w:del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delInstrText>
        </w:r>
        <w:r>
          <w:fldChar w:fldCharType="separate"/>
        </w:r>
        <w:r>
          <w:rPr>
            <w:rFonts w:ascii="Calibri" w:hAnsi="Calibri" w:cs="Calibri"/>
            <w:lang w:val="en-US"/>
          </w:rPr>
          <w:delText>{OConnor:2006gk}</w:delText>
        </w:r>
        <w:r>
          <w:fldChar w:fldCharType="end"/>
        </w:r>
        <w:r>
          <w:delText xml:space="preserve"> </w:delText>
        </w:r>
      </w:del>
    </w:p>
    <w:p w14:paraId="563B0FCE" w14:textId="77777777" w:rsidR="00C20EA7" w:rsidRDefault="00C20EA7" w:rsidP="003D6F68">
      <w:pPr>
        <w:rPr>
          <w:del w:id="241" w:author="Windows User" w:date="2016-11-28T14:42:00Z"/>
        </w:rPr>
      </w:pPr>
    </w:p>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176F19EA" w:rsidR="00C20EA7" w:rsidRDefault="009E194D">
      <w:pPr>
        <w:rPr>
          <w:ins w:id="242" w:author="Windows User" w:date="2016-11-29T15:11:00Z"/>
        </w:rPr>
      </w:pPr>
      <w:ins w:id="243" w:author="Windows User" w:date="2016-12-02T11:49:00Z">
        <w:r>
          <w:t xml:space="preserve">Research on morphine dosing </w:t>
        </w:r>
        <w:r w:rsidR="003A0FB5">
          <w:t>most often uses a change in pain score as the outcome of interest</w:t>
        </w:r>
        <w:r w:rsidR="000F0518">
          <w:t>,</w:t>
        </w:r>
      </w:ins>
      <w:r w:rsidR="00A53C60">
        <w:t xml:space="preserve"> </w:t>
      </w:r>
      <w:r w:rsidR="00A53C60">
        <w:fldChar w:fldCharType="begin"/>
      </w:r>
      <w:r w:rsidR="00A53C60">
        <w:instrText xml:space="preserve"> ADDIN PAPERS2_CITATIONS &lt;citation&gt;&lt;uuid&gt;097EA502-5338-4158-A442-EE41C96ECF79&lt;/uuid&gt;&lt;priority&gt;25&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A53C60">
        <w:fldChar w:fldCharType="separate"/>
      </w:r>
      <w:r w:rsidR="00A53C60">
        <w:rPr>
          <w:rFonts w:ascii="Calibri" w:hAnsi="Calibri" w:cs="Calibri"/>
          <w:lang w:val="en-US"/>
        </w:rPr>
        <w:t>(31,32)</w:t>
      </w:r>
      <w:r w:rsidR="00A53C60">
        <w:fldChar w:fldCharType="end"/>
      </w:r>
      <w:ins w:id="244" w:author="Windows User" w:date="2016-12-02T11:49:00Z">
        <w:r w:rsidR="000F0518">
          <w:t xml:space="preserve"> but does not relate this score to the proportion of patients that </w:t>
        </w:r>
        <w:r w:rsidR="00C071C3">
          <w:t>say they have been adequately treated for pain.</w:t>
        </w:r>
        <w:r w:rsidR="00D260A0">
          <w:t xml:space="preserve"> </w:t>
        </w:r>
        <w:r w:rsidR="00416D03">
          <w:t xml:space="preserve">Some research has used </w:t>
        </w:r>
        <w:r w:rsidR="00D75A33">
          <w:t xml:space="preserve">overall patient satisfaction as an outcome, but overall satisfaction does not </w:t>
        </w:r>
        <w:r w:rsidR="006C65F8">
          <w:t>correlate with pain relief, as patients may be satisfied with their care while continuing to be in severe pain</w:t>
        </w:r>
        <w:r w:rsidR="00572B0F">
          <w:t>,</w:t>
        </w:r>
      </w:ins>
      <w:r w:rsidR="000E14F8">
        <w:fldChar w:fldCharType="begin"/>
      </w:r>
      <w:r w:rsidR="00A53C60">
        <w:instrText xml:space="preserve"> ADDIN PAPERS2_CITATIONS &lt;citation&gt;&lt;uuid&gt;EF20B7B0-1A6E-40F1-AF0B-247748EE37AF&lt;/uuid&gt;&lt;priority&gt;0&lt;/priority&gt;&lt;publications&gt;&lt;publication&gt;&lt;uuid&gt;C36F61F5-A28F-4821-A18D-69E08D57C042&lt;/uuid&gt;&lt;volume&gt;16&lt;/volume&gt;&lt;accepted_date&gt;99201509031200000000222000&lt;/accepted_date&gt;&lt;doi&gt;10.5811/westjem.2015.9.28177&lt;/doi&gt;&lt;startpage&gt;1088&lt;/startpage&gt;&lt;publication_date&gt;99201512001200000000220000&lt;/publication_date&gt;&lt;url&gt;http://eutils.ncbi.nlm.nih.gov/entrez/eutils/elink.fcgi?dbfrom=pubmed&amp;amp;id=26759661&amp;amp;retmode=ref&amp;amp;cmd=prlinks&lt;/url&gt;&lt;type&gt;400&lt;/type&gt;&lt;title&gt;Inability of Physicians and Nurses to Predict Patient Satisfaction in the Emergency Department.&lt;/title&gt;&lt;submission_date&gt;99201507201200000000222000&lt;/submission_date&gt;&lt;number&gt;7&lt;/number&gt;&lt;institution&gt;University of Alabama School of Medicine, Department of Emergency Medicine, Birmingham, Alabama.&lt;/institution&gt;&lt;subtype&gt;400&lt;/subtype&gt;&lt;endpage&gt;1093&lt;/endpage&gt;&lt;bundle&gt;&lt;publication&gt;&lt;title&gt;The western journal of emergency medicine&lt;/title&gt;&lt;citekey&gt;WestJEmergMed:tp&lt;/citekey&gt;&lt;type&gt;-100&lt;/type&gt;&lt;subtype&gt;-100&lt;/subtype&gt;&lt;uuid&gt;3A26BCFB-D92F-47FA-84DF-34A57E33D568&lt;/uuid&gt;&lt;/publication&gt;&lt;/bundle&gt;&lt;authors&gt;&lt;author&gt;&lt;firstName&gt;Matthew&lt;/firstName&gt;&lt;middleNames&gt;C&lt;/middleNames&gt;&lt;lastName&gt;DeLaney&lt;/lastName&gt;&lt;/author&gt;&lt;author&gt;&lt;firstName&gt;David&lt;/firstName&gt;&lt;middleNames&gt;B&lt;/middleNames&gt;&lt;lastName&gt;Page&lt;/lastName&gt;&lt;/author&gt;&lt;author&gt;&lt;firstName&gt;Ethan&lt;/firstName&gt;&lt;middleNames&gt;B&lt;/middleNames&gt;&lt;lastName&gt;Kunstadt&lt;/lastName&gt;&lt;/author&gt;&lt;author&gt;&lt;firstName&gt;Matt&lt;/firstName&gt;&lt;lastName&gt;Ragan&lt;/lastName&gt;&lt;/author&gt;&lt;author&gt;&lt;firstName&gt;Joel&lt;/firstName&gt;&lt;lastName&gt;Rodgers&lt;/lastName&gt;&lt;/author&gt;&lt;author&gt;&lt;firstName&gt;Henry&lt;/firstName&gt;&lt;middleNames&gt;E&lt;/middleNames&gt;&lt;lastName&gt;Wang&lt;/lastName&gt;&lt;/author&gt;&lt;/authors&gt;&lt;/publication&gt;&lt;/publications&gt;&lt;cites&gt;&lt;/cites&gt;&lt;/citation&gt;</w:instrText>
      </w:r>
      <w:r w:rsidR="000E14F8">
        <w:fldChar w:fldCharType="separate"/>
      </w:r>
      <w:r w:rsidR="00A53C60">
        <w:rPr>
          <w:rFonts w:ascii="Calibri" w:hAnsi="Calibri" w:cs="Calibri"/>
          <w:lang w:val="en-US"/>
        </w:rPr>
        <w:t>(33)</w:t>
      </w:r>
      <w:r w:rsidR="000E14F8">
        <w:fldChar w:fldCharType="end"/>
      </w:r>
      <w:ins w:id="245" w:author="Windows User" w:date="2016-12-02T11:49:00Z">
        <w:r w:rsidR="00DB39CF">
          <w:t xml:space="preserve"> </w:t>
        </w:r>
        <w:r w:rsidR="00572B0F">
          <w:t xml:space="preserve">or patient satisfaction may </w:t>
        </w:r>
      </w:ins>
      <w:del w:id="246" w:author="Windows User" w:date="2016-11-29T15:08:00Z">
        <w:r w:rsidR="00572B0F" w:rsidDel="00ED3015">
          <w:delText>go up</w:delText>
        </w:r>
      </w:del>
      <w:ins w:id="247" w:author="Windows User" w:date="2016-11-29T15:08:00Z">
        <w:r w:rsidR="00ED3015">
          <w:t>increase</w:t>
        </w:r>
      </w:ins>
      <w:ins w:id="248" w:author="Windows User" w:date="2016-12-02T11:49:00Z">
        <w:r w:rsidR="00572B0F">
          <w:t xml:space="preserve"> </w:t>
        </w:r>
        <w:r w:rsidR="001B33C5">
          <w:t>after an intervention even though no more analgesia is given.</w:t>
        </w:r>
      </w:ins>
      <w:r w:rsidR="00B64FB8">
        <w:fldChar w:fldCharType="begin"/>
      </w:r>
      <w:r w:rsidR="00A53C60">
        <w:instrText xml:space="preserve"> ADDIN PAPERS2_CITATIONS &lt;citation&gt;&lt;uuid&gt;D1584A4D-72FA-47BA-A6C0-7C7F0DB53ABA&lt;/uuid&gt;&lt;priority&gt;0&lt;/priority&gt;&lt;publications&gt;&lt;publication&gt;&lt;uuid&gt;65B07AE3-5250-4621-9B7E-6451AFD0814C&lt;/uuid&gt;&lt;volume&gt;33&lt;/volume&gt;&lt;accepted_date&gt;99201602161200000000222000&lt;/accepted_date&gt;&lt;doi&gt;10.1136/emermed-2015-205365&lt;/doi&gt;&lt;startpage&gt;453&lt;/startpage&gt;&lt;publication_date&gt;99201607001200000000220000&lt;/publication_date&gt;&lt;url&gt;http://eutils.ncbi.nlm.nih.gov/entrez/eutils/elink.fcgi?dbfrom=pubmed&amp;amp;id=26951644&amp;amp;retmode=ref&amp;amp;cmd=prlinks&lt;/url&gt;&lt;citekey&gt;&lt;/citekey&gt;&lt;type&gt;400&lt;/type&gt;&lt;title&gt;The effect of provision of pain management advice on patient satisfaction with their pain management: a pilot, randomised, controlled trial (pain advice trial).&lt;/title&gt;&lt;submission_date&gt;99201509131200000000222000&lt;/submission_date&gt;&lt;number&gt;7&lt;/number&gt;&lt;institution&gt;Emergency Department, Austin Hospital, Heidelberg, Victoria, Australia Department of Medicine, University of Melbourne, Melbourne, Victoria, Australia.&lt;/institution&gt;&lt;subtype&gt;400&lt;/subtype&gt;&lt;endpage&gt;457&lt;/endpage&gt;&lt;bundle&gt;&lt;publication&gt;&lt;publisher&gt;Pre-hospital Emergency Research Unit, Welsh Ambulance Services NHS Trust/University of Wales College of Medicine, Cardiff, UK. Malcolm.woollard@ukgateway.net&lt;/publisher&gt;&lt;title&gt;Emergency medicine journal : EMJ&lt;/title&gt;&lt;citekey&gt;EmergencymedicinejournalEMJ:ut&lt;/citekey&gt;&lt;type&gt;-100&lt;/type&gt;&lt;subtype&gt;-100&lt;/subtype&gt;&lt;uuid&gt;3DC69E68-4E13-46CB-A5E6-36937C7E8960&lt;/uuid&gt;&lt;/publication&gt;&lt;/bundle&gt;&lt;authors&gt;&lt;author&gt;&lt;firstName&gt;David&lt;/firstName&gt;&lt;middleNames&gt;McD&lt;/middleNames&gt;&lt;lastName&gt;Taylor&lt;/lastName&gt;&lt;/author&gt;&lt;author&gt;&lt;firstName&gt;Olivia&lt;/firstName&gt;&lt;lastName&gt;Grover Johnson&lt;/lastName&gt;&lt;/author&gt;&lt;author&gt;&lt;firstName&gt;Marina&lt;/firstName&gt;&lt;lastName&gt;Lee&lt;/lastName&gt;&lt;/author&gt;&lt;author&gt;&lt;firstName&gt;Juen&lt;/firstName&gt;&lt;middleNames&gt;Li&lt;/middleNames&gt;&lt;lastName&gt;Ding&lt;/lastName&gt;&lt;/author&gt;&lt;author&gt;&lt;firstName&gt;Aadith&lt;/firstName&gt;&lt;lastName&gt;Ashok&lt;/lastName&gt;&lt;/author&gt;&lt;/authors&gt;&lt;/publication&gt;&lt;/publications&gt;&lt;cites&gt;&lt;/cites&gt;&lt;/citation&gt;</w:instrText>
      </w:r>
      <w:r w:rsidR="00B64FB8">
        <w:fldChar w:fldCharType="separate"/>
      </w:r>
      <w:r w:rsidR="00A53C60">
        <w:rPr>
          <w:rFonts w:ascii="Calibri" w:hAnsi="Calibri" w:cs="Calibri"/>
          <w:lang w:val="en-US"/>
        </w:rPr>
        <w:t>(34)</w:t>
      </w:r>
      <w:r w:rsidR="00B64FB8">
        <w:fldChar w:fldCharType="end"/>
      </w:r>
      <w:r w:rsidR="00B64FB8">
        <w:t xml:space="preserve"> </w:t>
      </w:r>
    </w:p>
    <w:p w14:paraId="08B8AEA7" w14:textId="77777777" w:rsidR="00ED3015" w:rsidRDefault="00ED3015">
      <w:pPr>
        <w:rPr>
          <w:ins w:id="249" w:author="Windows User" w:date="2016-11-29T15:11:00Z"/>
        </w:rPr>
      </w:pPr>
    </w:p>
    <w:p w14:paraId="3010ECB3" w14:textId="38EAE65A" w:rsidR="00ED3015" w:rsidDel="00ED3015" w:rsidRDefault="00ED3015">
      <w:pPr>
        <w:rPr>
          <w:del w:id="250" w:author="Windows User" w:date="2016-11-29T15:12:00Z"/>
        </w:rPr>
      </w:pPr>
      <w:ins w:id="251" w:author="Windows User" w:date="2016-11-29T15:11:00Z">
        <w:r>
          <w:t xml:space="preserve">I propose doing a set of two systematic reviews. The aim of the first review is to answer the question: </w:t>
        </w:r>
      </w:ins>
      <w:ins w:id="252" w:author="Windows User" w:date="2016-11-29T15:12:00Z">
        <w:r>
          <w:t xml:space="preserve">“In patients presenting to the emergency department with acute painful and receiving a treatment for pain; does an lowering the pain score below a threshold, or reaching an absolute or relative change in pain score, best predict the patient’s expressed statement that they have had enough pain treatment?” </w:t>
        </w:r>
      </w:ins>
      <w:ins w:id="253" w:author="Windows User" w:date="2016-11-29T15:17:00Z">
        <w:r>
          <w:t xml:space="preserve">Clarifying the current knowledge on </w:t>
        </w:r>
      </w:ins>
      <w:ins w:id="254" w:author="Windows User" w:date="2016-11-29T15:14:00Z">
        <w:r>
          <w:t xml:space="preserve">the linkage between “enough pain treatment” and other outcomes will make the research using those other outcomes easier to </w:t>
        </w:r>
      </w:ins>
      <w:ins w:id="255" w:author="Windows User" w:date="2016-11-29T15:15:00Z">
        <w:r>
          <w:t xml:space="preserve">interpret and utilize. </w:t>
        </w:r>
      </w:ins>
    </w:p>
    <w:p w14:paraId="280CFE59" w14:textId="77777777" w:rsidR="004716B0" w:rsidRDefault="004716B0">
      <w:pPr>
        <w:rPr>
          <w:del w:id="256" w:author="Windows User" w:date="2016-11-29T15:12:00Z"/>
        </w:rPr>
      </w:pPr>
    </w:p>
    <w:p w14:paraId="2984FF4D" w14:textId="772F5E6A" w:rsidR="005045AE" w:rsidRPr="005248FF" w:rsidRDefault="004570AD">
      <w:pPr>
        <w:rPr>
          <w:b/>
        </w:rPr>
      </w:pPr>
      <w:del w:id="257" w:author="Windows User" w:date="2016-11-29T15:15:00Z">
        <w:r w:rsidRPr="007A4D63">
          <w:rPr>
            <w:b/>
          </w:rPr>
          <w:delText xml:space="preserve">A systematic review that links </w:delText>
        </w:r>
        <w:r w:rsidR="00FD067D" w:rsidRPr="007A4D63">
          <w:rPr>
            <w:b/>
          </w:rPr>
          <w:delText>“enough pain treatment” to other outcomes will ma</w:delText>
        </w:r>
        <w:r w:rsidR="005248FF">
          <w:rPr>
            <w:b/>
          </w:rPr>
          <w:delText xml:space="preserve">ke research easier to </w:delText>
        </w:r>
        <w:commentRangeStart w:id="258"/>
        <w:r w:rsidR="005248FF">
          <w:rPr>
            <w:b/>
          </w:rPr>
          <w:delText>interpret</w:delText>
        </w:r>
        <w:commentRangeEnd w:id="258"/>
        <w:r w:rsidR="00ED3015" w:rsidDel="00ED3015">
          <w:rPr>
            <w:rStyle w:val="CommentReference"/>
          </w:rPr>
          <w:commentReference w:id="258"/>
        </w:r>
      </w:del>
      <w:r w:rsidR="00CA2C6B">
        <w:t>.</w:t>
      </w:r>
    </w:p>
    <w:p w14:paraId="56910095" w14:textId="11391264" w:rsidR="00AE7210" w:rsidRDefault="007E4B71">
      <w:del w:id="259" w:author="Windows User" w:date="2016-11-29T15:15:00Z">
        <w:r>
          <w:delText xml:space="preserve">The </w:delText>
        </w:r>
      </w:del>
      <w:del w:id="260" w:author="Windows User" w:date="2016-11-29T15:09:00Z">
        <w:r>
          <w:delText>PICO</w:delText>
        </w:r>
      </w:del>
      <w:del w:id="261" w:author="Windows User" w:date="2016-11-29T15:15:00Z">
        <w:r>
          <w:delText xml:space="preserve"> for this review is </w:delText>
        </w:r>
      </w:del>
      <w:del w:id="262" w:author="Windows User" w:date="2016-11-29T15:12:00Z">
        <w:r w:rsidR="00AA6A7E">
          <w:delText>“</w:delText>
        </w:r>
        <w:r w:rsidR="00327AA7">
          <w:delText>In patients presenting to the emergency</w:delText>
        </w:r>
        <w:r w:rsidR="002D716A">
          <w:delText xml:space="preserve"> department with acute</w:delText>
        </w:r>
        <w:r w:rsidR="00327AA7">
          <w:delText xml:space="preserve"> painful </w:delText>
        </w:r>
        <w:r w:rsidR="00F616E4">
          <w:delText>and receiving a treatment for pain;</w:delText>
        </w:r>
        <w:r w:rsidR="00327AA7">
          <w:delText xml:space="preserve"> </w:delText>
        </w:r>
        <w:r w:rsidR="00C507E3">
          <w:delText xml:space="preserve">does </w:delText>
        </w:r>
        <w:r w:rsidR="00326533">
          <w:delText>an</w:delText>
        </w:r>
        <w:r w:rsidR="00327AA7">
          <w:delText xml:space="preserve"> </w:delText>
        </w:r>
        <w:r w:rsidR="00C136C5">
          <w:delText>lowering the</w:delText>
        </w:r>
        <w:r w:rsidR="00227880">
          <w:delText xml:space="preserve"> </w:delText>
        </w:r>
        <w:r w:rsidR="00327AA7">
          <w:delText>pain score</w:delText>
        </w:r>
        <w:r w:rsidR="00C136C5">
          <w:delText xml:space="preserve"> below a threshold</w:delText>
        </w:r>
        <w:r w:rsidR="00327AA7">
          <w:delText xml:space="preserve">, or </w:delText>
        </w:r>
        <w:r w:rsidR="00C136C5">
          <w:delText xml:space="preserve">reaching an </w:delText>
        </w:r>
        <w:r w:rsidR="00227880">
          <w:delText xml:space="preserve">absolute or relative </w:delText>
        </w:r>
        <w:r w:rsidR="00327AA7">
          <w:delText>change in pain score</w:delText>
        </w:r>
        <w:r w:rsidR="00227880">
          <w:delText xml:space="preserve">, </w:delText>
        </w:r>
        <w:r w:rsidR="00327AA7">
          <w:delText xml:space="preserve">best </w:delText>
        </w:r>
        <w:r w:rsidR="00326533">
          <w:delText>predict</w:delText>
        </w:r>
        <w:r w:rsidR="00227880">
          <w:delText xml:space="preserve"> the</w:delText>
        </w:r>
        <w:r w:rsidR="00C20E83">
          <w:delText xml:space="preserve"> patient’s expressed statement that they have had enough pain treatment</w:delText>
        </w:r>
      </w:del>
    </w:p>
    <w:p w14:paraId="6938E0A9" w14:textId="460F904F" w:rsidR="009F51AC" w:rsidRDefault="009E1DAA" w:rsidP="009E1DAA">
      <w:pPr>
        <w:rPr>
          <w:b/>
        </w:rPr>
      </w:pPr>
      <w:bookmarkStart w:id="263" w:name="OLE_LINK8"/>
      <w:bookmarkStart w:id="264" w:name="OLE_LINK9"/>
      <w:r w:rsidRPr="009E1DAA">
        <w:rPr>
          <w:b/>
        </w:rPr>
        <w:t>A systematic review of morphine dosing that translates other outcomes to “enough pain treatment” will be a better guide to morphine dosing.</w:t>
      </w:r>
    </w:p>
    <w:p w14:paraId="16E6C10A" w14:textId="77777777" w:rsidR="000D61BC" w:rsidRDefault="000D61BC" w:rsidP="009F51AC"/>
    <w:p w14:paraId="5E1FEEA1" w14:textId="6B46AC88" w:rsidR="009F51AC" w:rsidRPr="009E1DAA" w:rsidRDefault="000D61BC" w:rsidP="009F51AC">
      <w:ins w:id="265" w:author="Windows User" w:date="2016-12-02T11:49:00Z">
        <w:r>
          <w:t xml:space="preserve">The </w:t>
        </w:r>
      </w:ins>
      <w:ins w:id="266" w:author="Windows User" w:date="2016-11-29T15:15:00Z">
        <w:r w:rsidR="00ED3015">
          <w:t>second question of interest is:</w:t>
        </w:r>
      </w:ins>
      <w:del w:id="267" w:author="Windows User" w:date="2016-12-02T11:49:00Z">
        <w:r>
          <w:delText>The</w:delText>
        </w:r>
      </w:del>
      <w:ins w:id="268" w:author="Windows User" w:date="2016-11-29T15:15:00Z">
        <w:r>
          <w:t xml:space="preserve"> </w:t>
        </w:r>
      </w:ins>
      <w:del w:id="269" w:author="Windows User" w:date="2016-11-29T15:15:00Z">
        <w:r>
          <w:delText>PICO for this second review is</w:delText>
        </w:r>
      </w:del>
      <w:r>
        <w:t xml:space="preserve"> “In patients presenting to the emergency department with </w:t>
      </w:r>
      <w:r w:rsidR="002D716A">
        <w:t>acute pain</w:t>
      </w:r>
      <w:ins w:id="270" w:author="Windows User" w:date="2016-11-29T15:19:00Z">
        <w:r w:rsidR="00A33265">
          <w:t>,</w:t>
        </w:r>
      </w:ins>
      <w:r w:rsidR="008172C4">
        <w:t xml:space="preserve"> what standardised dosing regimen of morphine, compared with usual care, </w:t>
      </w:r>
      <w:r w:rsidR="003079E1">
        <w:t>will relie</w:t>
      </w:r>
      <w:r w:rsidR="006D26E7">
        <w:t>ve the acute pain as judged by the patient expressed goal of enough pain treatment?”</w:t>
      </w:r>
      <w:r w:rsidR="006D26E7" w:rsidRPr="006D26E7">
        <w:t xml:space="preserve"> </w:t>
      </w:r>
      <w:ins w:id="271" w:author="Windows User" w:date="2016-11-29T15:16:00Z">
        <w:r w:rsidR="00ED3015">
          <w:t xml:space="preserve">This will aid in </w:t>
        </w:r>
      </w:ins>
      <w:ins w:id="272" w:author="Windows User" w:date="2016-11-29T15:18:00Z">
        <w:r w:rsidR="00ED3015">
          <w:t xml:space="preserve">guiding the optimal dosage of morphine for acute pain by </w:t>
        </w:r>
      </w:ins>
      <w:ins w:id="273" w:author="Windows User" w:date="2016-11-29T15:17:00Z">
        <w:r w:rsidR="00ED3015">
          <w:t xml:space="preserve">clarifying the current knowledge on </w:t>
        </w:r>
      </w:ins>
      <w:ins w:id="274" w:author="Windows User" w:date="2016-11-29T15:18:00Z">
        <w:r w:rsidR="00ED3015">
          <w:t xml:space="preserve">the </w:t>
        </w:r>
        <w:r w:rsidR="00A33265">
          <w:t xml:space="preserve">linkage between </w:t>
        </w:r>
      </w:ins>
      <w:ins w:id="275" w:author="Windows User" w:date="2016-11-29T15:20:00Z">
        <w:r w:rsidR="00A33265">
          <w:t xml:space="preserve">“enough pain treatment” and other outcomes used in the morphine dosing literature. </w:t>
        </w:r>
      </w:ins>
    </w:p>
    <w:bookmarkEnd w:id="263"/>
    <w:bookmarkEnd w:id="264"/>
    <w:p w14:paraId="17E1D4A5" w14:textId="77777777" w:rsidR="00E94632" w:rsidRDefault="00E94632"/>
    <w:p w14:paraId="4DA77B15" w14:textId="3458F4C8" w:rsidR="00E94632" w:rsidRPr="001B33C5" w:rsidRDefault="00E94632">
      <w:pPr>
        <w:rPr>
          <w:b/>
        </w:rPr>
      </w:pPr>
      <w:r w:rsidRPr="001B33C5">
        <w:rPr>
          <w:b/>
        </w:rPr>
        <w:t>Methods.</w:t>
      </w:r>
    </w:p>
    <w:p w14:paraId="2D29B6DD" w14:textId="77777777" w:rsidR="00E94632" w:rsidRDefault="00E94632"/>
    <w:p w14:paraId="03AF0DC3" w14:textId="2F0AAA98" w:rsidR="000D5C0B" w:rsidRDefault="00191E33">
      <w:r>
        <w:t>T</w:t>
      </w:r>
      <w:r w:rsidR="00E94632">
        <w:t>here will be two systemati</w:t>
      </w:r>
      <w:r w:rsidR="00D80922">
        <w:t>c reviews</w:t>
      </w:r>
      <w:ins w:id="276" w:author="Windows User" w:date="2016-11-29T15:21:00Z">
        <w:r w:rsidR="00A33265">
          <w:t>.</w:t>
        </w:r>
      </w:ins>
      <w:r w:rsidR="00F76BED">
        <w:t xml:space="preserve"> </w:t>
      </w:r>
      <w:del w:id="277" w:author="Windows User" w:date="2016-11-29T15:21:00Z">
        <w:r w:rsidR="00D80922">
          <w:delText xml:space="preserve">, addressing the two PICO questions. </w:delText>
        </w:r>
      </w:del>
      <w:r w:rsidR="005F42F9">
        <w:t>Each</w:t>
      </w:r>
      <w:r w:rsidR="00D80922">
        <w:t xml:space="preserve"> review</w:t>
      </w:r>
      <w:r w:rsidR="005F42F9">
        <w:t xml:space="preserve"> will be registered in the PROSPERO</w:t>
      </w:r>
      <w:r w:rsidR="00FF799A">
        <w:t xml:space="preserve"> database</w:t>
      </w:r>
      <w:r w:rsidR="00D80922">
        <w:t xml:space="preserve"> </w:t>
      </w:r>
      <w:r w:rsidR="00FF799A">
        <w:t>(</w:t>
      </w:r>
      <w:hyperlink r:id="rId7" w:history="1">
        <w:r w:rsidR="00FF799A" w:rsidRPr="00EC633C">
          <w:rPr>
            <w:rStyle w:val="Hyperlink"/>
          </w:rPr>
          <w:t>http://www.crd.york.ac.uk/PROSPERO/)</w:t>
        </w:r>
      </w:hyperlink>
      <w:ins w:id="278" w:author="Windows User" w:date="2016-12-02T11:49:00Z">
        <w:r w:rsidR="00FF799A">
          <w:t xml:space="preserve"> and will be prepared following the</w:t>
        </w:r>
        <w:r w:rsidR="0041038E">
          <w:t xml:space="preserve"> checklist in the</w:t>
        </w:r>
        <w:r w:rsidR="00FF799A">
          <w:t xml:space="preserve"> PRISMA-P statement.</w:t>
        </w:r>
        <w:r>
          <w:fldChar w:fldCharType="begin"/>
        </w:r>
      </w:ins>
      <w:r w:rsidR="00A53C60">
        <w:instrText xml:space="preserve"> ADDIN PAPERS2_CITATIONS &lt;citation&gt;&lt;uuid&gt;9DA9A83A-5D27-4391-974E-45677CCDEE92&lt;/uuid&gt;&lt;priority&gt;0&lt;/priority&gt;&lt;publications&gt;&lt;publication&gt;&lt;uuid&gt;4BA2097D-AED1-4B15-BFF3-03B5880D5196&lt;/uuid&gt;&lt;volume&gt;4&lt;/volume&gt;&lt;accepted_date&gt;99201411261200000000222000&lt;/accepted_date&gt;&lt;doi&gt;10.1186/2046-4053-4-1&lt;/doi&gt;&lt;startpage&gt;1&lt;/startpage&gt;&lt;publication_date&gt;99201500001200000000200000&lt;/publication_date&gt;&lt;url&gt;http://eutils.ncbi.nlm.nih.gov/entrez/eutils/elink.fcgi?dbfrom=pubmed&amp;amp;id=25554246&amp;amp;retmode=ref&amp;amp;cmd=prlinks&lt;/url&gt;&lt;citekey&gt;&lt;/citekey&gt;&lt;type&gt;400&lt;/type&gt;&lt;title&gt;Preferred reporting items for systematic review and meta-analysis protocols (PRISMA-P) 2015 statement.&lt;/title&gt;&lt;submission_date&gt;99201408271200000000222000&lt;/submission_date&gt;&lt;institution&gt;Ottawa Hospital Research Institute and University of Ottawa, Ottawa, Canada. dmoher@ohri.ca.&lt;/institution&gt;&lt;subtype&gt;400&lt;/subtype&gt;&lt;bundle&gt;&lt;publication&gt;&lt;publisher&gt;Systematic Reviews&lt;/publisher&gt;&lt;title&gt;Systematic reviews&lt;/title&gt;&lt;citekey&gt;SystRev:uz&lt;/citekey&gt;&lt;type&gt;-100&lt;/type&gt;&lt;subtype&gt;-100&lt;/subtype&gt;&lt;uuid&gt;0D99DA2F-DDBB-40DE-A641-DBBCEBB91C9C&lt;/uuid&gt;&lt;/publication&gt;&lt;/bundle&gt;&lt;authors&gt;&lt;author&gt;&lt;firstName&gt;David&lt;/firstName&gt;&lt;lastName&gt;Moher&lt;/lastName&gt;&lt;/author&gt;&lt;author&gt;&lt;firstName&gt;Larissa&lt;/firstName&gt;&lt;lastName&gt;Shamseer&lt;/lastName&gt;&lt;/author&gt;&lt;author&gt;&lt;firstName&gt;Mike&lt;/firstName&gt;&lt;lastName&gt;Clarke&lt;/lastName&gt;&lt;/author&gt;&lt;author&gt;&lt;firstName&gt;Davina&lt;/firstName&gt;&lt;lastName&gt;Ghersi&lt;/lastName&gt;&lt;/author&gt;&lt;author&gt;&lt;firstName&gt;Alessandro&lt;/firstName&gt;&lt;lastName&gt;Liberati&lt;/lastName&gt;&lt;/author&gt;&lt;author&gt;&lt;firstName&gt;Mark&lt;/firstName&gt;&lt;lastName&gt;Petticrew&lt;/lastName&gt;&lt;/author&gt;&lt;author&gt;&lt;firstName&gt;Paul&lt;/firstName&gt;&lt;lastName&gt;Shekelle&lt;/lastName&gt;&lt;/author&gt;&lt;author&gt;&lt;firstName&gt;Lesley&lt;/firstName&gt;&lt;middleNames&gt;A&lt;/middleNames&gt;&lt;lastName&gt;Stewart&lt;/lastName&gt;&lt;/author&gt;&lt;author&gt;&lt;lastName&gt;PRISMA-P Group&lt;/lastName&gt;&lt;/author&gt;&lt;/authors&gt;&lt;/publication&gt;&lt;/publications&gt;&lt;cites&gt;&lt;/cites&gt;&lt;/citation&gt;</w:instrText>
      </w:r>
      <w:ins w:id="279" w:author="Windows User" w:date="2016-12-02T11:49:00Z">
        <w:r>
          <w:fldChar w:fldCharType="separate"/>
        </w:r>
      </w:ins>
      <w:r w:rsidR="00A53C60">
        <w:rPr>
          <w:rFonts w:ascii="Calibri" w:hAnsi="Calibri" w:cs="Calibri"/>
          <w:lang w:val="en-US"/>
        </w:rPr>
        <w:t>(35)</w:t>
      </w:r>
      <w:ins w:id="280" w:author="Windows User" w:date="2016-12-02T11:49:00Z">
        <w:r>
          <w:fldChar w:fldCharType="end"/>
        </w:r>
        <w:r>
          <w:t xml:space="preserve"> </w:t>
        </w:r>
        <w:r w:rsidR="005B0165">
          <w:t xml:space="preserve">The search strategies will be developed with a librarian. The databases searched will be </w:t>
        </w:r>
        <w:r w:rsidR="00F65B77">
          <w:t>MEDLINE</w:t>
        </w:r>
        <w:r w:rsidR="00D252FB">
          <w:t>, EMBASE, and CINA</w:t>
        </w:r>
        <w:r w:rsidR="00765BA8">
          <w:t>HL. The included studies will be randomised controlled trials and cohort studies</w:t>
        </w:r>
        <w:r w:rsidR="00284B2D">
          <w:t xml:space="preserve"> that address the</w:t>
        </w:r>
      </w:ins>
      <w:r w:rsidR="00F972DD">
        <w:t xml:space="preserve"> </w:t>
      </w:r>
      <w:del w:id="281" w:author="Windows User" w:date="2016-11-29T15:22:00Z">
        <w:r w:rsidR="00284B2D" w:rsidDel="00A33265">
          <w:delText xml:space="preserve"> PICO </w:delText>
        </w:r>
      </w:del>
      <w:ins w:id="282" w:author="Windows User" w:date="2016-12-02T11:49:00Z">
        <w:r w:rsidR="00284B2D">
          <w:t>questions</w:t>
        </w:r>
      </w:ins>
      <w:ins w:id="283" w:author="Windows User" w:date="2016-11-29T15:21:00Z">
        <w:r w:rsidR="00A33265">
          <w:t xml:space="preserve"> (more specific inclusion criteria to be developed</w:t>
        </w:r>
        <w:proofErr w:type="gramStart"/>
        <w:r w:rsidR="00A33265">
          <w:t xml:space="preserve">) </w:t>
        </w:r>
      </w:ins>
      <w:ins w:id="284" w:author="Windows User" w:date="2016-12-02T11:49:00Z">
        <w:r w:rsidR="00765BA8">
          <w:t>.</w:t>
        </w:r>
        <w:proofErr w:type="gramEnd"/>
        <w:r w:rsidR="00765BA8">
          <w:t xml:space="preserve"> </w:t>
        </w:r>
        <w:r w:rsidR="00577D80">
          <w:t>Articles</w:t>
        </w:r>
        <w:r w:rsidR="00284B2D">
          <w:t xml:space="preserve"> will be excluded if they are </w:t>
        </w:r>
        <w:r w:rsidR="00577D80">
          <w:t xml:space="preserve">case reports, </w:t>
        </w:r>
        <w:r w:rsidR="00E654F2">
          <w:t xml:space="preserve">reviews, </w:t>
        </w:r>
        <w:r w:rsidR="00577D80">
          <w:t xml:space="preserve">abstracts or </w:t>
        </w:r>
        <w:r w:rsidR="008D4271">
          <w:t xml:space="preserve">editorials. </w:t>
        </w:r>
        <w:r w:rsidR="00E654F2">
          <w:t>Two authors will independe</w:t>
        </w:r>
        <w:r w:rsidR="008005F3">
          <w:t>ntly review the articles found by the search</w:t>
        </w:r>
        <w:r w:rsidR="00B62FB1">
          <w:t xml:space="preserve"> and rate their relevance</w:t>
        </w:r>
      </w:ins>
      <w:ins w:id="285" w:author="Windows User" w:date="2016-11-29T15:22:00Z">
        <w:r w:rsidR="00A33265">
          <w:t xml:space="preserve"> according to the inclusion and exclusion criteria</w:t>
        </w:r>
      </w:ins>
      <w:ins w:id="286" w:author="Windows User" w:date="2016-12-02T11:49:00Z">
        <w:r w:rsidR="00B62FB1">
          <w:t>. Any conflicts will be resolve</w:t>
        </w:r>
      </w:ins>
      <w:ins w:id="287" w:author="Windows User" w:date="2016-11-29T15:22:00Z">
        <w:r w:rsidR="00A33265">
          <w:t>d</w:t>
        </w:r>
      </w:ins>
      <w:del w:id="288" w:author="Windows User" w:date="2016-11-29T15:22:00Z">
        <w:r w:rsidR="00B62FB1" w:rsidDel="00A33265">
          <w:delText>s</w:delText>
        </w:r>
      </w:del>
      <w:ins w:id="289" w:author="Windows User" w:date="2016-12-02T11:49:00Z">
        <w:r w:rsidR="00B62FB1">
          <w:t xml:space="preserve"> by discussion until the reviewers reach consensus.</w:t>
        </w:r>
        <w:r w:rsidR="00787244">
          <w:t xml:space="preserve"> Following </w:t>
        </w:r>
        <w:r w:rsidR="003A3C71">
          <w:t>selection of articles</w:t>
        </w:r>
      </w:ins>
      <w:ins w:id="290" w:author="Windows User" w:date="2016-11-29T15:22:00Z">
        <w:r w:rsidR="00A33265">
          <w:t>,</w:t>
        </w:r>
      </w:ins>
      <w:ins w:id="291" w:author="Windows User" w:date="2016-12-02T11:49:00Z">
        <w:r w:rsidR="00787244">
          <w:t xml:space="preserve"> two reviewers will</w:t>
        </w:r>
      </w:ins>
      <w:r w:rsidR="00F972DD">
        <w:t xml:space="preserve"> </w:t>
      </w:r>
      <w:del w:id="292" w:author="Windows User" w:date="2016-11-29T15:23:00Z">
        <w:r w:rsidR="00787244" w:rsidDel="00A33265">
          <w:delText xml:space="preserve"> review </w:delText>
        </w:r>
      </w:del>
      <w:ins w:id="293" w:author="Windows User" w:date="2016-12-02T11:49:00Z">
        <w:r w:rsidR="00787244">
          <w:t xml:space="preserve">independently rate the </w:t>
        </w:r>
        <w:r w:rsidR="003A3C71">
          <w:t xml:space="preserve">methodological quality of </w:t>
        </w:r>
      </w:ins>
      <w:ins w:id="294" w:author="Windows User" w:date="2016-11-29T15:23:00Z">
        <w:r w:rsidR="00A33265">
          <w:t>each</w:t>
        </w:r>
      </w:ins>
      <w:del w:id="295" w:author="Windows User" w:date="2016-11-29T15:23:00Z">
        <w:r w:rsidR="003A3C71" w:rsidDel="00A33265">
          <w:delText>the</w:delText>
        </w:r>
      </w:del>
      <w:ins w:id="296" w:author="Windows User" w:date="2016-12-02T11:49:00Z">
        <w:r w:rsidR="003A3C71">
          <w:t xml:space="preserve"> article</w:t>
        </w:r>
      </w:ins>
      <w:del w:id="297" w:author="Windows User" w:date="2016-11-29T15:23:00Z">
        <w:r w:rsidR="003A3C71" w:rsidDel="00A33265">
          <w:delText>s</w:delText>
        </w:r>
      </w:del>
      <w:ins w:id="298" w:author="Windows User" w:date="2016-12-02T11:49:00Z">
        <w:r w:rsidR="00B267AD">
          <w:t xml:space="preserve"> using a </w:t>
        </w:r>
      </w:ins>
      <w:ins w:id="299" w:author="Windows User" w:date="2016-11-29T15:23:00Z">
        <w:r w:rsidR="00A33265">
          <w:t xml:space="preserve">critical appraisal </w:t>
        </w:r>
      </w:ins>
      <w:ins w:id="300" w:author="Windows User" w:date="2016-12-02T11:49:00Z">
        <w:r w:rsidR="00B267AD">
          <w:t>form</w:t>
        </w:r>
      </w:ins>
      <w:del w:id="301" w:author="Windows User" w:date="2016-11-29T15:23:00Z">
        <w:r w:rsidR="00B267AD" w:rsidDel="00A33265">
          <w:delText xml:space="preserve"> that will be developed</w:delText>
        </w:r>
      </w:del>
      <w:ins w:id="302" w:author="Windows User" w:date="2016-12-02T11:49:00Z">
        <w:r w:rsidR="00B267AD">
          <w:t xml:space="preserve"> based on the </w:t>
        </w:r>
        <w:r w:rsidR="00B4218A">
          <w:t>Cochrane ris</w:t>
        </w:r>
        <w:r w:rsidR="00D63621">
          <w:t>k of bias</w:t>
        </w:r>
        <w:r w:rsidR="005542DD">
          <w:t xml:space="preserve"> tool</w:t>
        </w:r>
        <w:r w:rsidR="00D63621">
          <w:t>s</w:t>
        </w:r>
        <w:r w:rsidR="00F5671B">
          <w:t xml:space="preserve"> for randomised</w:t>
        </w:r>
      </w:ins>
      <w:r w:rsidR="00E53D0A">
        <w:fldChar w:fldCharType="begin"/>
      </w:r>
      <w:r w:rsidR="00A53C60">
        <w:instrText xml:space="preserve"> ADDIN PAPERS2_CITATIONS &lt;citation&gt;&lt;uuid&gt;C766870A-1FA7-488D-94C8-B3644971B414&lt;/uuid&gt;&lt;priority&gt;0&lt;/priority&gt;&lt;publications&gt;&lt;publication&gt;&lt;volume&gt;343&lt;/volume&gt;&lt;publication_date&gt;99201100001200000000200000&lt;/publication_date&gt;&lt;doi&gt;10.1136/bmj.d5928&lt;/doi&gt;&lt;institution&gt;MRC Biostatistics Unit, Institute of Public Health, Cambridge CB2 0SR, UK. julian.higgins@mrc-bsu.cam.ac.uk&lt;/institution&gt;&lt;startpage&gt;d5928&lt;/startpage&gt;&lt;title&gt;The Cochrane Collaboration's tool for assessing risk of bias in randomised trials.&lt;/title&gt;&lt;uuid&gt;7F8F5F08-E529-42C3-84ED-4A702D7A9EB6&lt;/uuid&gt;&lt;subtype&gt;400&lt;/subtype&gt;&lt;type&gt;400&lt;/type&gt;&lt;citekey&gt;&lt;/citekey&gt;&lt;url&gt;http://eutils.ncbi.nlm.nih.gov/entrez/eutils/elink.fcgi?dbfrom=pubmed&amp;amp;id=22008217&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ulian&lt;/firstName&gt;&lt;middleNames&gt;P T&lt;/middleNames&gt;&lt;lastName&gt;Higgins&lt;/lastName&gt;&lt;/author&gt;&lt;author&gt;&lt;firstName&gt;Douglas&lt;/firstName&gt;&lt;middleNames&gt;G&lt;/middleNames&gt;&lt;lastName&gt;Altman&lt;/lastName&gt;&lt;/author&gt;&lt;author&gt;&lt;firstName&gt;Peter&lt;/firstName&gt;&lt;middleNames&gt;C&lt;/middleNames&gt;&lt;lastName&gt;Gøtzsche&lt;/lastName&gt;&lt;/author&gt;&lt;author&gt;&lt;firstName&gt;Peter&lt;/firstName&gt;&lt;lastName&gt;Jüni&lt;/lastName&gt;&lt;/author&gt;&lt;author&gt;&lt;firstName&gt;David&lt;/firstName&gt;&lt;lastName&gt;Moher&lt;/lastName&gt;&lt;/author&gt;&lt;author&gt;&lt;firstName&gt;Andrew&lt;/firstName&gt;&lt;middleNames&gt;D&lt;/middleNames&gt;&lt;lastName&gt;Oxman&lt;/lastName&gt;&lt;/author&gt;&lt;author&gt;&lt;firstName&gt;Jelena&lt;/firstName&gt;&lt;lastName&gt;Savovic&lt;/lastName&gt;&lt;/author&gt;&lt;author&gt;&lt;firstName&gt;Kenneth&lt;/firstName&gt;&lt;middleNames&gt;F&lt;/middleNames&gt;&lt;lastName&gt;Schulz&lt;/lastName&gt;&lt;/author&gt;&lt;author&gt;&lt;firstName&gt;Laura&lt;/firstName&gt;&lt;lastName&gt;Weeks&lt;/lastName&gt;&lt;/author&gt;&lt;author&gt;&lt;firstName&gt;Jonathan&lt;/firstName&gt;&lt;middleNames&gt;A C&lt;/middleNames&gt;&lt;lastName&gt;Sterne&lt;/lastName&gt;&lt;/author&gt;&lt;author&gt;&lt;lastName&gt;Cochrane Bias Methods Group&lt;/lastName&gt;&lt;/author&gt;&lt;author&gt;&lt;lastName&gt;Cochrane Statistical Methods Group&lt;/lastName&gt;&lt;/author&gt;&lt;/authors&gt;&lt;/publication&gt;&lt;/publications&gt;&lt;cites&gt;&lt;/cites&gt;&lt;/citation&gt;</w:instrText>
      </w:r>
      <w:r w:rsidR="00E53D0A">
        <w:fldChar w:fldCharType="separate"/>
      </w:r>
      <w:r w:rsidR="00A53C60">
        <w:rPr>
          <w:rFonts w:ascii="Calibri" w:hAnsi="Calibri" w:cs="Calibri"/>
          <w:lang w:val="en-US"/>
        </w:rPr>
        <w:t>(36)</w:t>
      </w:r>
      <w:r w:rsidR="00E53D0A">
        <w:fldChar w:fldCharType="end"/>
      </w:r>
      <w:ins w:id="303" w:author="Windows User" w:date="2016-12-02T11:49:00Z">
        <w:r w:rsidR="000A5B53">
          <w:t xml:space="preserve"> and non-ra</w:t>
        </w:r>
      </w:ins>
      <w:ins w:id="304" w:author="Patrick Linehan" w:date="2016-12-01T12:34:00Z">
        <w:r w:rsidR="00BC7769">
          <w:t>n</w:t>
        </w:r>
      </w:ins>
      <w:ins w:id="305" w:author="Windows User" w:date="2016-12-02T11:49:00Z">
        <w:r w:rsidR="000A5B53">
          <w:t>domised</w:t>
        </w:r>
      </w:ins>
      <w:r w:rsidR="00E53D0A">
        <w:fldChar w:fldCharType="begin"/>
      </w:r>
      <w:r w:rsidR="00A53C60">
        <w:instrText xml:space="preserve"> ADDIN PAPERS2_CITATIONS &lt;citation&gt;&lt;uuid&gt;D3E6536D-89FA-4C14-A551-CBBCDA6E26DA&lt;/uuid&gt;&lt;priority&gt;0&lt;/priority&gt;&lt;publications&gt;&lt;publication&gt;&lt;volume&gt;355&lt;/volume&gt;&lt;publication_date&gt;99201610121200000000222000&lt;/publication_date&gt;&lt;doi&gt;10.1136/bmj.i4919&lt;/doi&gt;&lt;institution&gt;School of Social and Community Medicine, University of Bristol, Bristol BS8 2PS, UK jonathan.sterne@bristol.ac.uk.&lt;/institution&gt;&lt;startpage&gt;i4919&lt;/startpage&gt;&lt;title&gt;ROBINS-I: a tool for assessing risk of bias in non-randomised studies of interventions.&lt;/title&gt;&lt;uuid&gt;828B1DFB-934E-4D1B-B932-83EBC500D70E&lt;/uuid&gt;&lt;subtype&gt;400&lt;/subtype&gt;&lt;type&gt;400&lt;/type&gt;&lt;url&gt;http://eutils.ncbi.nlm.nih.gov/entrez/eutils/elink.fcgi?dbfrom=pubmed&amp;amp;id=27733354&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onathan&lt;/firstName&gt;&lt;middleNames&gt;AC&lt;/middleNames&gt;&lt;lastName&gt;Sterne&lt;/lastName&gt;&lt;/author&gt;&lt;author&gt;&lt;firstName&gt;Miguel&lt;/firstName&gt;&lt;middleNames&gt;A&lt;/middleNames&gt;&lt;lastName&gt;Hernán&lt;/lastName&gt;&lt;/author&gt;&lt;author&gt;&lt;firstName&gt;Barnaby&lt;/firstName&gt;&lt;middleNames&gt;C&lt;/middleNames&gt;&lt;lastName&gt;Reeves&lt;/lastName&gt;&lt;/author&gt;&lt;author&gt;&lt;firstName&gt;Jelena&lt;/firstName&gt;&lt;lastName&gt;Savovic&lt;/lastName&gt;&lt;/author&gt;&lt;author&gt;&lt;firstName&gt;Nancy&lt;/firstName&gt;&lt;middleNames&gt;D&lt;/middleNames&gt;&lt;lastName&gt;Berkman&lt;/lastName&gt;&lt;/author&gt;&lt;author&gt;&lt;firstName&gt;Meera&lt;/firstName&gt;&lt;lastName&gt;Viswanathan&lt;/lastName&gt;&lt;/author&gt;&lt;author&gt;&lt;firstName&gt;David&lt;/firstName&gt;&lt;lastName&gt;Henry&lt;/lastName&gt;&lt;/author&gt;&lt;author&gt;&lt;firstName&gt;Douglas&lt;/firstName&gt;&lt;middleNames&gt;G&lt;/middleNames&gt;&lt;lastName&gt;Altman&lt;/lastName&gt;&lt;/author&gt;&lt;author&gt;&lt;firstName&gt;Mohammed&lt;/firstName&gt;&lt;middleNames&gt;T&lt;/middleNames&gt;&lt;lastName&gt;Ansari&lt;/lastName&gt;&lt;/author&gt;&lt;author&gt;&lt;firstName&gt;Isabelle&lt;/firstName&gt;&lt;lastName&gt;Boutron&lt;/lastName&gt;&lt;/author&gt;&lt;author&gt;&lt;firstName&gt;James&lt;/firstName&gt;&lt;middleNames&gt;R&lt;/middleNames&gt;&lt;lastName&gt;Carpenter&lt;/lastName&gt;&lt;/author&gt;&lt;author&gt;&lt;firstName&gt;An-Wen&lt;/firstName&gt;&lt;lastName&gt;Chan&lt;/lastName&gt;&lt;/author&gt;&lt;author&gt;&lt;firstName&gt;Rachel&lt;/firstName&gt;&lt;lastName&gt;Churchill&lt;/lastName&gt;&lt;/author&gt;&lt;author&gt;&lt;firstName&gt;Jonathan&lt;/firstName&gt;&lt;middleNames&gt;J&lt;/middleNames&gt;&lt;lastName&gt;Deeks&lt;/lastName&gt;&lt;/author&gt;&lt;author&gt;&lt;firstName&gt;Asbjørn&lt;/firstName&gt;&lt;lastName&gt;Hróbjartsson&lt;/lastName&gt;&lt;/author&gt;&lt;author&gt;&lt;firstName&gt;Jamie&lt;/firstName&gt;&lt;lastName&gt;Kirkham&lt;/lastName&gt;&lt;/author&gt;&lt;author&gt;&lt;firstName&gt;Peter&lt;/firstName&gt;&lt;lastName&gt;Jüni&lt;/lastName&gt;&lt;/author&gt;&lt;author&gt;&lt;firstName&gt;Yoon&lt;/firstName&gt;&lt;middleNames&gt;K&lt;/middleNames&gt;&lt;lastName&gt;Loke&lt;/lastName&gt;&lt;/author&gt;&lt;author&gt;&lt;firstName&gt;Theresa&lt;/firstName&gt;&lt;middleNames&gt;D&lt;/middleNames&gt;&lt;lastName&gt;Pigott&lt;/lastName&gt;&lt;/author&gt;&lt;author&gt;&lt;firstName&gt;Craig&lt;/firstName&gt;&lt;middleNames&gt;R&lt;/middleNames&gt;&lt;lastName&gt;Ramsay&lt;/lastName&gt;&lt;/author&gt;&lt;author&gt;&lt;firstName&gt;Deborah&lt;/firstName&gt;&lt;lastName&gt;Regidor&lt;/lastName&gt;&lt;/author&gt;&lt;author&gt;&lt;firstName&gt;Hannah&lt;/firstName&gt;&lt;middleNames&gt;R&lt;/middleNames&gt;&lt;lastName&gt;Rothstein&lt;/lastName&gt;&lt;/author&gt;&lt;author&gt;&lt;firstName&gt;Lakhbir&lt;/firstName&gt;&lt;lastName&gt;Sandhu&lt;/lastName&gt;&lt;/author&gt;&lt;author&gt;&lt;firstName&gt;Pasqualina&lt;/firstName&gt;&lt;middleNames&gt;L&lt;/middleNames&gt;&lt;lastName&gt;Santaguida&lt;/lastName&gt;&lt;/author&gt;&lt;author&gt;&lt;firstName&gt;Holger&lt;/firstName&gt;&lt;middleNames&gt;J&lt;/middleNames&gt;&lt;lastName&gt;Schünemann&lt;/lastName&gt;&lt;/author&gt;&lt;author&gt;&lt;firstName&gt;Beverly&lt;/firstName&gt;&lt;lastName&gt;Shea&lt;/lastName&gt;&lt;/author&gt;&lt;author&gt;&lt;firstName&gt;Ian&lt;/firstName&gt;&lt;lastName&gt;Shrier&lt;/lastName&gt;&lt;/author&gt;&lt;author&gt;&lt;firstName&gt;Peter&lt;/firstName&gt;&lt;lastName&gt;Tugwell&lt;/lastName&gt;&lt;/author&gt;&lt;author&gt;&lt;firstName&gt;Lucy&lt;/firstName&gt;&lt;lastName&gt;Turner&lt;/lastName&gt;&lt;/author&gt;&lt;author&gt;&lt;firstName&gt;Jeffrey&lt;/firstName&gt;&lt;middleNames&gt;C&lt;/middleNames&gt;&lt;lastName&gt;Valentine&lt;/lastName&gt;&lt;/author&gt;&lt;author&gt;&lt;firstName&gt;Hugh&lt;/firstName&gt;&lt;lastName&gt;Waddington&lt;/lastName&gt;&lt;/author&gt;&lt;author&gt;&lt;firstName&gt;Elizabeth&lt;/firstName&gt;&lt;lastName&gt;Waters&lt;/lastName&gt;&lt;/author&gt;&lt;author&gt;&lt;firstName&gt;George&lt;/firstName&gt;&lt;middleNames&gt;A&lt;/middleNames&gt;&lt;lastName&gt;Wells&lt;/lastName&gt;&lt;/author&gt;&lt;author&gt;&lt;firstName&gt;Penny&lt;/firstName&gt;&lt;middleNames&gt;F&lt;/middleNames&gt;&lt;lastName&gt;Whiting&lt;/lastName&gt;&lt;/author&gt;&lt;author&gt;&lt;firstName&gt;Julian&lt;/firstName&gt;&lt;middleNames&gt;Pt&lt;/middleNames&gt;&lt;lastName&gt;Higgins&lt;/lastName&gt;&lt;/author&gt;&lt;/authors&gt;&lt;/publication&gt;&lt;/publications&gt;&lt;cites&gt;&lt;/cites&gt;&lt;/citation&gt;</w:instrText>
      </w:r>
      <w:r w:rsidR="00E53D0A">
        <w:fldChar w:fldCharType="separate"/>
      </w:r>
      <w:r w:rsidR="00A53C60">
        <w:rPr>
          <w:rFonts w:ascii="Calibri" w:hAnsi="Calibri" w:cs="Calibri"/>
          <w:lang w:val="en-US"/>
        </w:rPr>
        <w:t>(37)</w:t>
      </w:r>
      <w:r w:rsidR="00E53D0A">
        <w:fldChar w:fldCharType="end"/>
      </w:r>
      <w:r w:rsidR="008F71B4">
        <w:t xml:space="preserve"> studies.</w:t>
      </w:r>
      <w:ins w:id="306" w:author="Windows User" w:date="2016-12-02T11:49:00Z">
        <w:r w:rsidR="005542DD">
          <w:t xml:space="preserve"> </w:t>
        </w:r>
      </w:ins>
      <w:r w:rsidR="00F2574A">
        <w:t>D</w:t>
      </w:r>
      <w:ins w:id="307" w:author="Windows User" w:date="2016-12-02T11:49:00Z">
        <w:r w:rsidR="005542DD">
          <w:t xml:space="preserve">ata from the articles will </w:t>
        </w:r>
        <w:r w:rsidR="00BB2769">
          <w:t>be summarized in tables. The</w:t>
        </w:r>
      </w:ins>
      <w:r w:rsidR="00620AF6">
        <w:t>re</w:t>
      </w:r>
      <w:ins w:id="308" w:author="Windows User" w:date="2016-12-02T11:49:00Z">
        <w:r w:rsidR="00BB2769">
          <w:t xml:space="preserve"> will be a qualitative synthesis of the results.</w:t>
        </w:r>
      </w:ins>
      <w:r w:rsidR="00620AF6">
        <w:t xml:space="preserve"> </w:t>
      </w:r>
      <w:r w:rsidR="00620AF6">
        <w:t xml:space="preserve">The </w:t>
      </w:r>
      <w:ins w:id="309" w:author="Windows User" w:date="2016-12-02T11:49:00Z">
        <w:r w:rsidR="00620AF6">
          <w:t>GRADE guidelines</w:t>
        </w:r>
      </w:ins>
      <w:r w:rsidR="00620AF6">
        <w:t xml:space="preserve"> will be used to rate the quality of the evidence across the studies.</w:t>
      </w:r>
      <w:r w:rsidR="00556338">
        <w:fldChar w:fldCharType="begin"/>
      </w:r>
      <w:r w:rsidR="00A53C60">
        <w:instrText xml:space="preserve"> ADDIN PAPERS2_CITATIONS &lt;citation&gt;&lt;uuid&gt;830D0F41-48F3-4792-AA3D-B495CD659169&lt;/uuid&gt;&lt;priority&gt;0&lt;/priority&gt;&lt;publications&gt;&lt;publication&gt;&lt;uuid&gt;6E15051C-0ACB-483E-8F70-F3A7E5323462&lt;/uuid&gt;&lt;volume&gt;64&lt;/volume&gt;&lt;accepted_date&gt;99201004081200000000222000&lt;/accepted_date&gt;&lt;doi&gt;10.1016/j.jclinepi.2010.04.026&lt;/doi&gt;&lt;startpage&gt;383&lt;/startpage&gt;&lt;publication_date&gt;99201101041200000000222000&lt;/publication_date&gt;&lt;url&gt;http://www.jclinepi.com/article/S0895435610003306/fulltext&lt;/url&gt;&lt;citekey&gt;&lt;/citekey&gt;&lt;type&gt;400&lt;/type&gt;&lt;title&gt;GRADE guidelines: 1. Introduction—GRADE evidence profiles and summary of findings tables&lt;/title&gt;&lt;publisher&gt;Elsevier&lt;/publisher&gt;&lt;submission_date&gt;99201004061200000000222000&lt;/submission_date&gt;&lt;number&gt;4&lt;/number&gt;&lt;institution&gt;Department of Clinical Epidemiology and Biostatistics, McMaster University, Hamilton, Ontario L8N 3Z5, Canada. guyatt@mcmaster.ca&lt;/institution&gt;&lt;subtype&gt;400&lt;/subtype&gt;&lt;endpage&gt;394&lt;/endpage&gt;&lt;bundle&gt;&lt;publication&gt;&lt;title&gt;Journal of clinical epidemiology&lt;/title&gt;&lt;uuid&gt;7C06101B-3689-4112-9B5B-376B65657EA0&lt;/uuid&gt;&lt;subtype&gt;-100&lt;/subtype&gt;&lt;publisher&gt;Elsevier Inc&lt;/publisher&gt;&lt;type&gt;-100&lt;/type&gt;&lt;citekey&gt;Journalofclinicalepidemiology:ty&lt;/citekey&gt;&lt;url&gt;http://www.jclinepi.com&lt;/url&gt;&lt;/publication&gt;&lt;/bundle&gt;&lt;authors&gt;&lt;author&gt;&lt;firstName&gt;Gordon&lt;/firstName&gt;&lt;lastName&gt;Guyatt&lt;/lastName&gt;&lt;/author&gt;&lt;author&gt;&lt;firstName&gt;Andrew&lt;/firstName&gt;&lt;middleNames&gt;D&lt;/middleNames&gt;&lt;lastName&gt;Oxman&lt;/lastName&gt;&lt;/author&gt;&lt;author&gt;&lt;firstName&gt;Elie&lt;/firstName&gt;&lt;middleNames&gt;A&lt;/middleNames&gt;&lt;lastName&gt;Akl&lt;/lastName&gt;&lt;/author&gt;&lt;author&gt;&lt;firstName&gt;Regina&lt;/firstName&gt;&lt;lastName&gt;Kunz&lt;/lastName&gt;&lt;/author&gt;&lt;author&gt;&lt;firstName&gt;Gunn&lt;/firstName&gt;&lt;lastName&gt;Vist&lt;/lastName&gt;&lt;/author&gt;&lt;author&gt;&lt;firstName&gt;Jan&lt;/firstName&gt;&lt;lastName&gt;Brozek&lt;/lastName&gt;&lt;/author&gt;&lt;author&gt;&lt;firstName&gt;Susan&lt;/firstName&gt;&lt;lastName&gt;Norris&lt;/lastName&gt;&lt;/author&gt;&lt;author&gt;&lt;firstName&gt;Yngve&lt;/firstName&gt;&lt;lastName&gt;Falck-Ytter&lt;/lastName&gt;&lt;/author&gt;&lt;author&gt;&lt;firstName&gt;Paul&lt;/firstName&gt;&lt;lastName&gt;Glasziou&lt;/lastName&gt;&lt;/author&gt;&lt;author&gt;&lt;firstName&gt;Hans&lt;/firstName&gt;&lt;lastName&gt;deBeer&lt;/lastName&gt;&lt;/author&gt;&lt;author&gt;&lt;firstName&gt;Roman&lt;/firstName&gt;&lt;lastName&gt;Jaeschke&lt;/lastName&gt;&lt;/author&gt;&lt;author&gt;&lt;firstName&gt;David&lt;/firstName&gt;&lt;lastName&gt;Rind&lt;/lastName&gt;&lt;/author&gt;&lt;author&gt;&lt;firstName&gt;Joerg&lt;/firstName&gt;&lt;lastName&gt;Meerpohl&lt;/lastName&gt;&lt;/author&gt;&lt;author&gt;&lt;firstName&gt;Philipp&lt;/firstName&gt;&lt;lastName&gt;Dahm&lt;/lastName&gt;&lt;/author&gt;&lt;author&gt;&lt;firstName&gt;Holger&lt;/firstName&gt;&lt;middleNames&gt;J&lt;/middleNames&gt;&lt;lastName&gt;Schünemann&lt;/lastName&gt;&lt;/author&gt;&lt;/authors&gt;&lt;/publication&gt;&lt;/publications&gt;&lt;cites&gt;&lt;/cites&gt;&lt;/citation&gt;</w:instrText>
      </w:r>
      <w:r w:rsidR="00556338">
        <w:fldChar w:fldCharType="separate"/>
      </w:r>
      <w:r w:rsidR="00A53C60">
        <w:rPr>
          <w:rFonts w:ascii="Calibri" w:hAnsi="Calibri" w:cs="Calibri"/>
          <w:lang w:val="en-US"/>
        </w:rPr>
        <w:t>(38)</w:t>
      </w:r>
      <w:r w:rsidR="00556338">
        <w:fldChar w:fldCharType="end"/>
      </w:r>
      <w:ins w:id="310" w:author="Windows User" w:date="2016-12-02T11:49:00Z">
        <w:r w:rsidR="00BB2769">
          <w:t xml:space="preserve"> If the studies contain sufficient detail and are </w:t>
        </w:r>
        <w:r w:rsidR="00385C8B">
          <w:t xml:space="preserve">judged to be </w:t>
        </w:r>
        <w:r w:rsidR="00BB2769">
          <w:t xml:space="preserve">homogenous enough </w:t>
        </w:r>
        <w:r w:rsidR="00385C8B">
          <w:t xml:space="preserve">after the qualitative synthesis then a meta-analysis </w:t>
        </w:r>
        <w:r w:rsidR="00AE7210">
          <w:t>will be included.</w:t>
        </w:r>
        <w:r w:rsidR="00BB2769">
          <w:t xml:space="preserve"> </w:t>
        </w:r>
      </w:ins>
    </w:p>
    <w:p w14:paraId="4B401AA2" w14:textId="40A50C8F" w:rsidR="00E25BA0" w:rsidRDefault="00F74185">
      <w:pPr>
        <w:rPr>
          <w:ins w:id="311" w:author="Windows User" w:date="2016-12-02T11:49:00Z"/>
        </w:rPr>
      </w:pPr>
      <w:r>
        <w:t>For the first review co</w:t>
      </w:r>
      <w:r w:rsidR="00151AAE">
        <w:t xml:space="preserve">ncerning the </w:t>
      </w:r>
      <w:r w:rsidR="00D71622">
        <w:t>relationship between pain scale measures</w:t>
      </w:r>
      <w:r w:rsidR="00151AAE">
        <w:t xml:space="preserve"> and </w:t>
      </w:r>
      <w:bookmarkStart w:id="312" w:name="OLE_LINK14"/>
      <w:r w:rsidR="00771DCA">
        <w:t>“enough pain treatment”</w:t>
      </w:r>
      <w:bookmarkEnd w:id="312"/>
      <w:r w:rsidR="00771DCA" w:rsidRPr="00771DCA">
        <w:t xml:space="preserve"> </w:t>
      </w:r>
      <w:r w:rsidR="00EF4743">
        <w:t>there</w:t>
      </w:r>
      <w:r w:rsidR="00771DCA">
        <w:t xml:space="preserve"> will</w:t>
      </w:r>
      <w:r w:rsidR="00EF4743">
        <w:t xml:space="preserve"> be an</w:t>
      </w:r>
      <w:r w:rsidR="00771DCA">
        <w:t xml:space="preserve"> attempt to derive a bias analysis tool</w:t>
      </w:r>
      <w:r w:rsidR="00EF4743">
        <w:fldChar w:fldCharType="begin"/>
      </w:r>
      <w:r w:rsidR="00A53C60">
        <w:instrText xml:space="preserve"> ADDIN PAPERS2_CITATIONS &lt;citation&gt;&lt;uuid&gt;52F44A7E-7103-49E1-B412-3B4E5A87243E&lt;/uuid&gt;&lt;priority&gt;0&lt;/priority&gt;&lt;publications&gt;&lt;publication&gt;&lt;publication_date&gt;99201104141200000000222000&lt;/publication_date&gt;&lt;startpage&gt;192&lt;/startpage&gt;&lt;doi&gt;10.1007/978-0-387-87959-8_1&lt;/doi&gt;&lt;title&gt;Applying Quantitative Bias Analysis to Epidemiologic Data&lt;/title&gt;&lt;uuid&gt;1A1CD09A-CD25-43F7-9521-F7C08B242811&lt;/uuid&gt;&lt;subtype&gt;0&lt;/subtype&gt;&lt;publisher&gt;Springer&lt;/publisher&gt;&lt;type&gt;0&lt;/type&gt;&lt;citekey&gt;&lt;/citekey&gt;&lt;url&gt;http://books.google.ca/books?id=BV599AQjiZQC&amp;amp;printsec=frontcover&amp;amp;dq=intitle:Applying+Quantitative+Bias+Analysis+to+Epidemiologic+Data&amp;amp;hl=&amp;amp;cd=1&amp;amp;source=gbs_api&lt;/url&gt;&lt;authors&gt;&lt;author&gt;&lt;firstName&gt;Timothy&lt;/firstName&gt;&lt;middleNames&gt;L&lt;/middleNames&gt;&lt;lastName&gt;Lash&lt;/lastName&gt;&lt;/author&gt;&lt;author&gt;&lt;firstName&gt;Matthew&lt;/firstName&gt;&lt;middleNames&gt;P&lt;/middleNames&gt;&lt;lastName&gt;Fox&lt;/lastName&gt;&lt;/author&gt;&lt;author&gt;&lt;firstName&gt;Aliza&lt;/firstName&gt;&lt;middleNames&gt;K&lt;/middleNames&gt;&lt;lastName&gt;Fink&lt;/lastName&gt;&lt;/author&gt;&lt;/authors&gt;&lt;/publication&gt;&lt;/publications&gt;&lt;cites&gt;&lt;/cites&gt;&lt;/citation&gt;</w:instrText>
      </w:r>
      <w:r w:rsidR="00EF4743">
        <w:fldChar w:fldCharType="separate"/>
      </w:r>
      <w:r w:rsidR="00A53C60">
        <w:rPr>
          <w:rFonts w:ascii="Calibri" w:hAnsi="Calibri" w:cs="Calibri"/>
          <w:lang w:val="en-US"/>
        </w:rPr>
        <w:t>(39)</w:t>
      </w:r>
      <w:r w:rsidR="00EF4743">
        <w:fldChar w:fldCharType="end"/>
      </w:r>
      <w:r w:rsidR="00771DCA">
        <w:t xml:space="preserve"> to </w:t>
      </w:r>
      <w:r w:rsidR="006B6305">
        <w:t>mo</w:t>
      </w:r>
      <w:r w:rsidR="00D71622">
        <w:t xml:space="preserve">re easily translate the pain scale measures into the endpoint of </w:t>
      </w:r>
      <w:r w:rsidR="00D71622">
        <w:t>“enough pain treatment”</w:t>
      </w:r>
      <w:r w:rsidR="00825115">
        <w:t>, that can then be used in the second review for studies that do not use</w:t>
      </w:r>
      <w:r w:rsidR="004A01E8">
        <w:t xml:space="preserve"> that endpoint.</w:t>
      </w:r>
    </w:p>
    <w:p w14:paraId="52353E4A" w14:textId="77777777" w:rsidR="00A53C60" w:rsidRDefault="00A53C60"/>
    <w:p w14:paraId="203EC427" w14:textId="77777777" w:rsidR="00A53C60" w:rsidRDefault="00A53C60"/>
    <w:bookmarkStart w:id="313" w:name="_GoBack"/>
    <w:bookmarkEnd w:id="313"/>
    <w:p w14:paraId="1E90DA57"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fldChar w:fldCharType="begin"/>
      </w:r>
      <w:r>
        <w:instrText xml:space="preserve"> ADDIN PAPERS2_CITATIONS &lt;papers2_bibliography/&gt;</w:instrText>
      </w:r>
      <w:r>
        <w:fldChar w:fldCharType="separate"/>
      </w:r>
      <w:r>
        <w:rPr>
          <w:rFonts w:ascii="Calibri" w:hAnsi="Calibri" w:cs="Calibri"/>
          <w:lang w:val="en-US"/>
        </w:rPr>
        <w:t>1.</w:t>
      </w:r>
      <w:r>
        <w:rPr>
          <w:rFonts w:ascii="Calibri" w:hAnsi="Calibri" w:cs="Calibri"/>
          <w:lang w:val="en-US"/>
        </w:rPr>
        <w:tab/>
        <w:t xml:space="preserve">Wilson JE, Pendleton JM. Oligoanalgesia in the emergency department. American Journal of Emergency Medicine. 1989 Nov;7(6):620–3. </w:t>
      </w:r>
    </w:p>
    <w:p w14:paraId="3614F54D"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w:t>
      </w:r>
      <w:r>
        <w:rPr>
          <w:rFonts w:ascii="Calibri" w:hAnsi="Calibri" w:cs="Calibri"/>
          <w:lang w:val="en-US"/>
        </w:rPr>
        <w:tab/>
        <w:t xml:space="preserve">Rupp T, Delaney KA. Inadequate analgesia in emergency medicine. Ann Emerg Med. 2004 Apr;43(4):494–503. </w:t>
      </w:r>
    </w:p>
    <w:p w14:paraId="5D135F91"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w:t>
      </w:r>
      <w:r>
        <w:rPr>
          <w:rFonts w:ascii="Calibri" w:hAnsi="Calibri" w:cs="Calibri"/>
          <w:lang w:val="en-US"/>
        </w:rPr>
        <w:tab/>
        <w:t xml:space="preserve">Cope Z. The Prevention and Early Diagnosis of the Acute Abdomen. British Medical Journal. 1929 Jan 5;1(3548):6–9. </w:t>
      </w:r>
    </w:p>
    <w:p w14:paraId="4B461A49"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4.</w:t>
      </w:r>
      <w:r>
        <w:rPr>
          <w:rFonts w:ascii="Calibri" w:hAnsi="Calibri" w:cs="Calibri"/>
          <w:lang w:val="en-US"/>
        </w:rPr>
        <w:tab/>
        <w:t xml:space="preserve">Yealy DM, O'Toole KS. Challenging dogma--analgesia in abdominal pain.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1996 Dec;3(12):1081–2. </w:t>
      </w:r>
    </w:p>
    <w:p w14:paraId="5B6B4FD7"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5.</w:t>
      </w:r>
      <w:r>
        <w:rPr>
          <w:rFonts w:ascii="Calibri" w:hAnsi="Calibri" w:cs="Calibri"/>
          <w:lang w:val="en-US"/>
        </w:rPr>
        <w:tab/>
        <w:t xml:space="preserve">Tamayo-Sarver JH, Dawson NV, Cydulka RK, Wigton RS, Baker DW. Variability in emergency physician decisionmaking about prescribing opioid analgesics. Ann Emerg Med. 2004 Apr;43(4):483–93. </w:t>
      </w:r>
    </w:p>
    <w:p w14:paraId="3EE2C578"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6.</w:t>
      </w:r>
      <w:r>
        <w:rPr>
          <w:rFonts w:ascii="Calibri" w:hAnsi="Calibri" w:cs="Calibri"/>
          <w:lang w:val="en-US"/>
        </w:rPr>
        <w:tab/>
        <w:t>Albrecht E, Taffe P, Yersin B, Schoettker P, Decosterd I, Hugli O. Undertreatment of acute pain (oligoanalgesia) and medical practice variation in prehospital analgesia of adult trauma patients: a 10 yr retrospective study. British journal of anaesthesia [Internet]. 2013 Jan;110(1):96–106. Available from: http://eutils.ncbi.nlm.nih.gov/entrez/eutils/elink.fcgi?dbfrom=pubmed&amp;id=23059961&amp;retmode=ref&amp;cmd=prlinks</w:t>
      </w:r>
    </w:p>
    <w:p w14:paraId="1CBE68AF"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7.</w:t>
      </w:r>
      <w:r>
        <w:rPr>
          <w:rFonts w:ascii="Calibri" w:hAnsi="Calibri" w:cs="Calibri"/>
          <w:lang w:val="en-US"/>
        </w:rPr>
        <w:tab/>
        <w:t xml:space="preserve">Heins JK, Heins A, Grammas M, Costello M, Huang K, Mishra S. Disparities in analgesia and opioid prescribing practices for patients with musculoskeletal pain in the emergency department. Journal of emergency nursing: </w:t>
      </w:r>
      <w:proofErr w:type="gramStart"/>
      <w:r>
        <w:rPr>
          <w:rFonts w:ascii="Calibri" w:hAnsi="Calibri" w:cs="Calibri"/>
          <w:lang w:val="en-US"/>
        </w:rPr>
        <w:t>JEN :</w:t>
      </w:r>
      <w:proofErr w:type="gramEnd"/>
      <w:r>
        <w:rPr>
          <w:rFonts w:ascii="Calibri" w:hAnsi="Calibri" w:cs="Calibri"/>
          <w:lang w:val="en-US"/>
        </w:rPr>
        <w:t xml:space="preserve"> official publication of the Emergency Department Nurses Association. 2006 Jun;32(3):219–24. </w:t>
      </w:r>
    </w:p>
    <w:p w14:paraId="4FC2BE1E"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8.</w:t>
      </w:r>
      <w:r>
        <w:rPr>
          <w:rFonts w:ascii="Calibri" w:hAnsi="Calibri" w:cs="Calibri"/>
          <w:lang w:val="en-US"/>
        </w:rPr>
        <w:tab/>
        <w:t xml:space="preserve">Miner J, Biros MH, Trainor A, Hubbard D, Beltram M. Patient and physician perceptions as risk factors for oligoanalgesia: a prospective observational study of the relief of pain in the emergency department.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2006 Feb;13(2):140–6. </w:t>
      </w:r>
    </w:p>
    <w:p w14:paraId="7D0455BE"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9.</w:t>
      </w:r>
      <w:r>
        <w:rPr>
          <w:rFonts w:ascii="Calibri" w:hAnsi="Calibri" w:cs="Calibri"/>
          <w:lang w:val="en-US"/>
        </w:rPr>
        <w:tab/>
        <w:t xml:space="preserve">Ducharme J. Why is improving pain care so hard? Emerg Med Australas. 2013 Apr;25(2):110–1. </w:t>
      </w:r>
    </w:p>
    <w:p w14:paraId="2A5A59DA"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10.</w:t>
      </w:r>
      <w:r>
        <w:rPr>
          <w:rFonts w:ascii="Calibri" w:hAnsi="Calibri" w:cs="Calibri"/>
          <w:lang w:val="en-US"/>
        </w:rPr>
        <w:tab/>
        <w:t xml:space="preserve">Poonai N, Paskar D, Konrad S-L, Rieder M, Joubert G, Lim R, et al. Opioid Analgesia for Acute Abdominal Pain in Children: A Systematic Review and Meta-analysis. Jones A, editor.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[Internet]. 2014 Nov;21(11):1183–92. Available from: http://eutils.ncbi.nlm.nih.gov/entrez/eutils/elink.fcgi?dbfrom=pubmed&amp;id=25377394&amp;retmode=ref&amp;cmd=prlinks</w:t>
      </w:r>
    </w:p>
    <w:p w14:paraId="6735D589"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11.</w:t>
      </w:r>
      <w:r>
        <w:rPr>
          <w:rFonts w:ascii="Calibri" w:hAnsi="Calibri" w:cs="Calibri"/>
          <w:lang w:val="en-US"/>
        </w:rPr>
        <w:tab/>
        <w:t xml:space="preserve">Manterola C, Vial M, Moraga J, Astudillo P. Analgesia in patients with acute abdominal pain. Cochrane database of systematic reviews (Online). 2011;(1):CD005660. </w:t>
      </w:r>
    </w:p>
    <w:p w14:paraId="174DE4B4"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12.</w:t>
      </w:r>
      <w:r>
        <w:rPr>
          <w:rFonts w:ascii="Calibri" w:hAnsi="Calibri" w:cs="Calibri"/>
          <w:lang w:val="en-US"/>
        </w:rPr>
        <w:tab/>
        <w:t xml:space="preserve">Ranji SR, Goldman LE, Simel DL, Shojania KG. Do opiates affect the clinical evaluation of patients with acute abdominal pain? JAMA. American Medical Association; 2006 Oct 11;296(14):1764–74. </w:t>
      </w:r>
    </w:p>
    <w:p w14:paraId="224B9181"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13.</w:t>
      </w:r>
      <w:r>
        <w:rPr>
          <w:rFonts w:ascii="Calibri" w:hAnsi="Calibri" w:cs="Calibri"/>
          <w:lang w:val="en-US"/>
        </w:rPr>
        <w:tab/>
        <w:t xml:space="preserve">Campbell JN. APS 1995 Presidential address. Pain Forum. 1996;5(1):85–8. </w:t>
      </w:r>
    </w:p>
    <w:p w14:paraId="4819B99C"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14.</w:t>
      </w:r>
      <w:r>
        <w:rPr>
          <w:rFonts w:ascii="Calibri" w:hAnsi="Calibri" w:cs="Calibri"/>
          <w:lang w:val="en-US"/>
        </w:rPr>
        <w:tab/>
        <w:t xml:space="preserve">Turk DC, Dworkin RH, Burke LB, Gershon R, Rothman M, Scott J, et al. Developing patient-reported outcome measures for pain clinical trials: IMMPACT recommendations. Vol. 125, Pain (03043959). 2006. pp. 208–15. </w:t>
      </w:r>
    </w:p>
    <w:p w14:paraId="1DF274E8"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15.</w:t>
      </w:r>
      <w:r>
        <w:rPr>
          <w:rFonts w:ascii="Calibri" w:hAnsi="Calibri" w:cs="Calibri"/>
          <w:lang w:val="en-US"/>
        </w:rPr>
        <w:tab/>
        <w:t xml:space="preserve">Dworkin RH, Turk DC, Wyrwich KW, Beaton D, Cleeland CS, Farrar JT, et al. Interpreting the clinical importance of treatment outcomes in chronic pain clinical trials: IMMPACT recommendations. 2008. pp. 105–21. </w:t>
      </w:r>
    </w:p>
    <w:p w14:paraId="797BBCF2" w14:textId="77777777" w:rsidR="00A53C60" w:rsidRPr="00FB6DD6" w:rsidRDefault="00A53C60" w:rsidP="00A53C60">
      <w:pPr>
        <w:widowControl w:val="0"/>
        <w:tabs>
          <w:tab w:val="left" w:pos="640"/>
        </w:tabs>
        <w:autoSpaceDE w:val="0"/>
        <w:autoSpaceDN w:val="0"/>
        <w:adjustRightInd w:val="0"/>
        <w:spacing w:after="240"/>
        <w:ind w:left="640" w:hanging="640"/>
        <w:rPr>
          <w:rFonts w:ascii="Calibri" w:hAnsi="Calibri" w:cs="Calibri"/>
          <w:lang w:val="fr-CA"/>
        </w:rPr>
      </w:pPr>
      <w:r>
        <w:rPr>
          <w:rFonts w:ascii="Calibri" w:hAnsi="Calibri" w:cs="Calibri"/>
          <w:lang w:val="en-US"/>
        </w:rPr>
        <w:t>16.</w:t>
      </w:r>
      <w:r>
        <w:rPr>
          <w:rFonts w:ascii="Calibri" w:hAnsi="Calibri" w:cs="Calibri"/>
          <w:lang w:val="en-US"/>
        </w:rPr>
        <w:tab/>
        <w:t xml:space="preserve">Cooper SA, Desjardins PJ, Turk DC, Dworkin RH, Katz NP, Kehlet H, et al. Research design considerations for single-dose analgesic clinical trials in acute pain: IMMPACT recommendations. </w:t>
      </w:r>
      <w:r w:rsidRPr="00FB6DD6">
        <w:rPr>
          <w:rFonts w:ascii="Calibri" w:hAnsi="Calibri" w:cs="Calibri"/>
          <w:lang w:val="fr-CA"/>
        </w:rPr>
        <w:t xml:space="preserve">Pain. 2016 Feb;157(2):288–301. </w:t>
      </w:r>
    </w:p>
    <w:p w14:paraId="1B0C99DC"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sidRPr="00FB6DD6">
        <w:rPr>
          <w:rFonts w:ascii="Calibri" w:hAnsi="Calibri" w:cs="Calibri"/>
          <w:lang w:val="fr-CA"/>
        </w:rPr>
        <w:t>17.</w:t>
      </w:r>
      <w:r w:rsidRPr="00FB6DD6">
        <w:rPr>
          <w:rFonts w:ascii="Calibri" w:hAnsi="Calibri" w:cs="Calibri"/>
          <w:lang w:val="fr-CA"/>
        </w:rPr>
        <w:tab/>
        <w:t xml:space="preserve">Marquié L, Duarte LR, Mariné C, Lauque D, Sorum PC. </w:t>
      </w:r>
      <w:r>
        <w:rPr>
          <w:rFonts w:ascii="Calibri" w:hAnsi="Calibri" w:cs="Calibri"/>
          <w:lang w:val="en-US"/>
        </w:rPr>
        <w:t xml:space="preserve">How patients and physicians rate patients’ pain in a French emergency department using a verbally administered numerical rating scale and a visual analog scale. Acute Pain. 2008;10(1):31–7. </w:t>
      </w:r>
    </w:p>
    <w:p w14:paraId="4D774FD5"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18.</w:t>
      </w:r>
      <w:r>
        <w:rPr>
          <w:rFonts w:ascii="Calibri" w:hAnsi="Calibri" w:cs="Calibri"/>
          <w:lang w:val="en-US"/>
        </w:rPr>
        <w:tab/>
        <w:t xml:space="preserve">Bijur PE, Silver W, Gallagher EJ. Reliability of the visual analog scale for measurement of acute pain.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2001 Dec;8(12):1153–7. </w:t>
      </w:r>
    </w:p>
    <w:p w14:paraId="753E8015"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19.</w:t>
      </w:r>
      <w:r>
        <w:rPr>
          <w:rFonts w:ascii="Calibri" w:hAnsi="Calibri" w:cs="Calibri"/>
          <w:lang w:val="en-US"/>
        </w:rPr>
        <w:tab/>
        <w:t xml:space="preserve">Harting B, Johnson T, Abrams R, Odwazny R, Hasler S, McNutt R, et al. An exploratory analysis of the correlation of pain scores, patient satisfaction with relief from pain, and a new measure of pain control on the total dose of opioids in pain care. Qual Manag Health Care. 2013 Oct;22(4):322–6. </w:t>
      </w:r>
    </w:p>
    <w:p w14:paraId="79C4A06F"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20.</w:t>
      </w:r>
      <w:r>
        <w:rPr>
          <w:rFonts w:ascii="Calibri" w:hAnsi="Calibri" w:cs="Calibri"/>
          <w:lang w:val="en-US"/>
        </w:rPr>
        <w:tab/>
        <w:t xml:space="preserve">Tanabe P, Buschmann M. A prospective study of ED pain management practices and the patient's perspective. Journal of Emergency Nursing. 1999;25(3):171–7. </w:t>
      </w:r>
    </w:p>
    <w:p w14:paraId="074BB771"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21.</w:t>
      </w:r>
      <w:r>
        <w:rPr>
          <w:rFonts w:ascii="Calibri" w:hAnsi="Calibri" w:cs="Calibri"/>
          <w:lang w:val="en-US"/>
        </w:rPr>
        <w:tab/>
        <w:t xml:space="preserve">Todd KH, Funk KG, Funk JP, Bonacci R. Clinical significance of reported changes in pain severity. Ann Emerg Med. 1996 Apr;27(4):485–9. </w:t>
      </w:r>
    </w:p>
    <w:p w14:paraId="7EC919ED"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22.</w:t>
      </w:r>
      <w:r>
        <w:rPr>
          <w:rFonts w:ascii="Calibri" w:hAnsi="Calibri" w:cs="Calibri"/>
          <w:lang w:val="en-US"/>
        </w:rPr>
        <w:tab/>
        <w:t xml:space="preserve">Kelly AM. Does the clinically significant difference in visual analog scale pain scores vary with gender, age, or cause of pain?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1998 Nov;5(11):1086–90. </w:t>
      </w:r>
    </w:p>
    <w:p w14:paraId="03F49BED"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23.</w:t>
      </w:r>
      <w:r>
        <w:rPr>
          <w:rFonts w:ascii="Calibri" w:hAnsi="Calibri" w:cs="Calibri"/>
          <w:lang w:val="en-US"/>
        </w:rPr>
        <w:tab/>
        <w:t xml:space="preserve">Kendrick DB, Strout TD. The minimum clinically significant difference in patient-assigned numeric scores for pain. American Journal of Emergency Medicine. 2005 Nov;23(7):828–32. </w:t>
      </w:r>
    </w:p>
    <w:p w14:paraId="5A0E8C44"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24.</w:t>
      </w:r>
      <w:r>
        <w:rPr>
          <w:rFonts w:ascii="Calibri" w:hAnsi="Calibri" w:cs="Calibri"/>
          <w:lang w:val="en-US"/>
        </w:rPr>
        <w:tab/>
        <w:t xml:space="preserve">Barden J. Defining the Importance of Change in Clinical Trials of Acute Pain. In: McQuay HJ, Kalso E, Moore RA, editors. Systematic Reviews in Pain Research. International Assn for the Study of Pain; 2007. pp. 175–83. </w:t>
      </w:r>
    </w:p>
    <w:p w14:paraId="7B27FD3E"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25.</w:t>
      </w:r>
      <w:r>
        <w:rPr>
          <w:rFonts w:ascii="Calibri" w:hAnsi="Calibri" w:cs="Calibri"/>
          <w:lang w:val="en-US"/>
        </w:rPr>
        <w:tab/>
        <w:t xml:space="preserve">Lee JS, Hobden E, Stiell IG, Wells GA. Clinically important change in the visual analog scale after adequate pain control. Academic emergency </w:t>
      </w:r>
      <w:proofErr w:type="gramStart"/>
      <w:r>
        <w:rPr>
          <w:rFonts w:ascii="Calibri" w:hAnsi="Calibri" w:cs="Calibri"/>
          <w:lang w:val="en-US"/>
        </w:rPr>
        <w:t>medicine :</w:t>
      </w:r>
      <w:proofErr w:type="gramEnd"/>
      <w:r>
        <w:rPr>
          <w:rFonts w:ascii="Calibri" w:hAnsi="Calibri" w:cs="Calibri"/>
          <w:lang w:val="en-US"/>
        </w:rPr>
        <w:t xml:space="preserve"> official journal of the Society for Academic Emergency Medicine. 2003 Oct;10(10):1128–30. </w:t>
      </w:r>
    </w:p>
    <w:p w14:paraId="482B2CFB"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26.</w:t>
      </w:r>
      <w:r>
        <w:rPr>
          <w:rFonts w:ascii="Calibri" w:hAnsi="Calibri" w:cs="Calibri"/>
          <w:lang w:val="en-US"/>
        </w:rPr>
        <w:tab/>
        <w:t xml:space="preserve">Cepeda MS, Africano JM, Polo R, Alcala R, Carr DB. What decline in pain intensity is meaningful to patients with acute pain? Pain. 2003 Sep;105(1-2):151–7. </w:t>
      </w:r>
    </w:p>
    <w:p w14:paraId="3B6983F5"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27.</w:t>
      </w:r>
      <w:r>
        <w:rPr>
          <w:rFonts w:ascii="Calibri" w:hAnsi="Calibri" w:cs="Calibri"/>
          <w:lang w:val="en-US"/>
        </w:rPr>
        <w:tab/>
        <w:t xml:space="preserve">Klooster ten PM, Drossaers-Bakker KW, Taal E, van de Laar MAFJ. Patient-perceived satisfactory improvement (PPSI): interpreting meaningful change in pain from the patient's perspective. Pain. 2006 Mar;121(1-2):151–7. </w:t>
      </w:r>
    </w:p>
    <w:p w14:paraId="59F8219F"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28.</w:t>
      </w:r>
      <w:r>
        <w:rPr>
          <w:rFonts w:ascii="Calibri" w:hAnsi="Calibri" w:cs="Calibri"/>
          <w:lang w:val="en-US"/>
        </w:rPr>
        <w:tab/>
        <w:t xml:space="preserve">Bijur PE, Esses D, Chang AK, Gallagher EJ. Dosing and titration of intravenous opioid analgesics administered to ED patients in acute severe pain. The American Journal of Emergency Medicine. 2012 Sep;30(7):1241–4. </w:t>
      </w:r>
    </w:p>
    <w:p w14:paraId="1F2EC5E1"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29.</w:t>
      </w:r>
      <w:r>
        <w:rPr>
          <w:rFonts w:ascii="Calibri" w:hAnsi="Calibri" w:cs="Calibri"/>
          <w:lang w:val="en-US"/>
        </w:rPr>
        <w:tab/>
        <w:t xml:space="preserve">O'Connor AB, Zwemer FL, Hays DP, Feng C. Intravenous opioid dosing and outcomes in emergency patients: a prospective cohort analysis. The American Journal of Emergency Medicine. 2010 Nov;28(9):1041–6. </w:t>
      </w:r>
    </w:p>
    <w:p w14:paraId="6069F88A"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30.</w:t>
      </w:r>
      <w:r>
        <w:rPr>
          <w:rFonts w:ascii="Calibri" w:hAnsi="Calibri" w:cs="Calibri"/>
          <w:lang w:val="en-US"/>
        </w:rPr>
        <w:tab/>
        <w:t xml:space="preserve">O'Connor AB, Lang VJ, Quill TE. Underdosing of morphine in comparison with other parenteral opioids in an acute hospital: a quality of care challenge. Pain Med. 2006 Jul;7(4):299–307. </w:t>
      </w:r>
    </w:p>
    <w:p w14:paraId="5C70C1FD"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31.</w:t>
      </w:r>
      <w:r>
        <w:rPr>
          <w:rFonts w:ascii="Calibri" w:hAnsi="Calibri" w:cs="Calibri"/>
          <w:lang w:val="en-US"/>
        </w:rPr>
        <w:tab/>
        <w:t>MacKenzie M, Zed PJ, Ensom MHH. Opioid Pharmacokinetics-Pharmacodynamics: Clinical Implications in Acute Pain Management in Trauma. Ann Pharmacother [Internet]. 2016 Mar;50(3):209–18. Available from: http://eutils.ncbi.nlm.nih.gov/entrez/eutils/elink.fcgi?dbfrom=pubmed&amp;id=26739277&amp;retmode=ref&amp;cmd=prlinks</w:t>
      </w:r>
    </w:p>
    <w:p w14:paraId="6CCEEA6A"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32.</w:t>
      </w:r>
      <w:r>
        <w:rPr>
          <w:rFonts w:ascii="Calibri" w:hAnsi="Calibri" w:cs="Calibri"/>
          <w:lang w:val="en-US"/>
        </w:rPr>
        <w:tab/>
        <w:t xml:space="preserve">Patanwala AE, Keim SM, Erstad BL. Intravenous opioids for severe acute pain in the emergency department. Ann Pharmacother. 2010 Nov;44(11):1800–9. </w:t>
      </w:r>
    </w:p>
    <w:p w14:paraId="5903C6BD"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33.</w:t>
      </w:r>
      <w:r>
        <w:rPr>
          <w:rFonts w:ascii="Calibri" w:hAnsi="Calibri" w:cs="Calibri"/>
          <w:lang w:val="en-US"/>
        </w:rPr>
        <w:tab/>
        <w:t xml:space="preserve">DeLaney MC, Page DB, Kunstadt EB, Ragan M, Rodgers J, Wang HE. Inability of Physicians and Nurses to Predict Patient Satisfaction in the Emergency Department. West J Emerg Med. 2015 Dec;16(7):1088–93. </w:t>
      </w:r>
    </w:p>
    <w:p w14:paraId="00EC1F99"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34.</w:t>
      </w:r>
      <w:r>
        <w:rPr>
          <w:rFonts w:ascii="Calibri" w:hAnsi="Calibri" w:cs="Calibri"/>
          <w:lang w:val="en-US"/>
        </w:rPr>
        <w:tab/>
        <w:t xml:space="preserve">Taylor DM, Grover Johnson O, Lee M, Ding JL, Ashok A. The effect of provision of pain management advice on patient satisfaction with their pain management: a pilot, randomised, controlled trial (pain advice trial). Emergency medicine </w:t>
      </w:r>
      <w:proofErr w:type="gramStart"/>
      <w:r>
        <w:rPr>
          <w:rFonts w:ascii="Calibri" w:hAnsi="Calibri" w:cs="Calibri"/>
          <w:lang w:val="en-US"/>
        </w:rPr>
        <w:t>journal :</w:t>
      </w:r>
      <w:proofErr w:type="gramEnd"/>
      <w:r>
        <w:rPr>
          <w:rFonts w:ascii="Calibri" w:hAnsi="Calibri" w:cs="Calibri"/>
          <w:lang w:val="en-US"/>
        </w:rPr>
        <w:t xml:space="preserve"> EMJ. 2016 Jul;33(7):453–7. </w:t>
      </w:r>
    </w:p>
    <w:p w14:paraId="7D84E960"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35.</w:t>
      </w:r>
      <w:r>
        <w:rPr>
          <w:rFonts w:ascii="Calibri" w:hAnsi="Calibri" w:cs="Calibri"/>
          <w:lang w:val="en-US"/>
        </w:rPr>
        <w:tab/>
        <w:t xml:space="preserve">Moher D, Shamseer L, Clarke M, Ghersi D, Liberati A, Petticrew M, et al. Preferred reporting items for systematic review and meta-analysis protocols (PRISMA-P) 2015 statement. Syst Rev. </w:t>
      </w:r>
      <w:proofErr w:type="gramStart"/>
      <w:r>
        <w:rPr>
          <w:rFonts w:ascii="Calibri" w:hAnsi="Calibri" w:cs="Calibri"/>
          <w:lang w:val="en-US"/>
        </w:rPr>
        <w:t>2015;4:1</w:t>
      </w:r>
      <w:proofErr w:type="gramEnd"/>
      <w:r>
        <w:rPr>
          <w:rFonts w:ascii="Calibri" w:hAnsi="Calibri" w:cs="Calibri"/>
          <w:lang w:val="en-US"/>
        </w:rPr>
        <w:t xml:space="preserve">. </w:t>
      </w:r>
    </w:p>
    <w:p w14:paraId="6EF9FBF0"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36.</w:t>
      </w:r>
      <w:r>
        <w:rPr>
          <w:rFonts w:ascii="Calibri" w:hAnsi="Calibri" w:cs="Calibri"/>
          <w:lang w:val="en-US"/>
        </w:rPr>
        <w:tab/>
        <w:t>Higgins JPT, Altman DG, Gøtzsche PC, Jüni P, Moher D, Oxman AD, et al. The Cochrane Collaboration's tool for assessing risk of bias in randomised trials. BMJ. 2011;</w:t>
      </w:r>
      <w:proofErr w:type="gramStart"/>
      <w:r>
        <w:rPr>
          <w:rFonts w:ascii="Calibri" w:hAnsi="Calibri" w:cs="Calibri"/>
          <w:lang w:val="en-US"/>
        </w:rPr>
        <w:t>343:d</w:t>
      </w:r>
      <w:proofErr w:type="gramEnd"/>
      <w:r>
        <w:rPr>
          <w:rFonts w:ascii="Calibri" w:hAnsi="Calibri" w:cs="Calibri"/>
          <w:lang w:val="en-US"/>
        </w:rPr>
        <w:t xml:space="preserve">5928. </w:t>
      </w:r>
    </w:p>
    <w:p w14:paraId="07431982"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37.</w:t>
      </w:r>
      <w:r>
        <w:rPr>
          <w:rFonts w:ascii="Calibri" w:hAnsi="Calibri" w:cs="Calibri"/>
          <w:lang w:val="en-US"/>
        </w:rPr>
        <w:tab/>
        <w:t>Sterne JA, Hernán MA, Reeves BC, Savovic J, Berkman ND, Viswanathan M, et al. ROBINS-I: a tool for assessing risk of bias in non-randomised studies of interventions. BMJ. 2016 Oct 12;</w:t>
      </w:r>
      <w:proofErr w:type="gramStart"/>
      <w:r>
        <w:rPr>
          <w:rFonts w:ascii="Calibri" w:hAnsi="Calibri" w:cs="Calibri"/>
          <w:lang w:val="en-US"/>
        </w:rPr>
        <w:t>355:i</w:t>
      </w:r>
      <w:proofErr w:type="gramEnd"/>
      <w:r>
        <w:rPr>
          <w:rFonts w:ascii="Calibri" w:hAnsi="Calibri" w:cs="Calibri"/>
          <w:lang w:val="en-US"/>
        </w:rPr>
        <w:t xml:space="preserve">4919. </w:t>
      </w:r>
    </w:p>
    <w:p w14:paraId="34363252"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38.</w:t>
      </w:r>
      <w:r>
        <w:rPr>
          <w:rFonts w:ascii="Calibri" w:hAnsi="Calibri" w:cs="Calibri"/>
          <w:lang w:val="en-US"/>
        </w:rPr>
        <w:tab/>
        <w:t xml:space="preserve">Guyatt G, Oxman AD, Akl EA, Kunz R, Vist G, Brozek J, et al. GRADE guidelines: 1. Introduction—GRADE evidence profiles and summary of findings tables. Journal of clinical epidemiology. Elsevier; 2011 Jan 4;64(4):383–94. </w:t>
      </w:r>
    </w:p>
    <w:p w14:paraId="1E354012" w14:textId="77777777" w:rsidR="00A53C60" w:rsidRDefault="00A53C60" w:rsidP="00A53C60">
      <w:pPr>
        <w:widowControl w:val="0"/>
        <w:tabs>
          <w:tab w:val="left" w:pos="640"/>
        </w:tabs>
        <w:autoSpaceDE w:val="0"/>
        <w:autoSpaceDN w:val="0"/>
        <w:adjustRightInd w:val="0"/>
        <w:spacing w:after="240"/>
        <w:ind w:left="640" w:hanging="640"/>
        <w:rPr>
          <w:rFonts w:ascii="Calibri" w:hAnsi="Calibri" w:cs="Calibri"/>
          <w:lang w:val="en-US"/>
        </w:rPr>
      </w:pPr>
      <w:r>
        <w:rPr>
          <w:rFonts w:ascii="Calibri" w:hAnsi="Calibri" w:cs="Calibri"/>
          <w:lang w:val="en-US"/>
        </w:rPr>
        <w:t>39.</w:t>
      </w:r>
      <w:r>
        <w:rPr>
          <w:rFonts w:ascii="Calibri" w:hAnsi="Calibri" w:cs="Calibri"/>
          <w:lang w:val="en-US"/>
        </w:rPr>
        <w:tab/>
        <w:t xml:space="preserve">Lash TL, Fox MP, Fink AK. Applying Quantitative Bias Analysis to Epidemiologic Data. Springer; 2011. 1 p. </w:t>
      </w:r>
    </w:p>
    <w:p w14:paraId="79918884" w14:textId="7B4045C8" w:rsidR="005B0165" w:rsidRDefault="00A53C60">
      <w:r>
        <w:fldChar w:fldCharType="end"/>
      </w:r>
    </w:p>
    <w:sectPr w:rsidR="005B0165" w:rsidSect="00FB18D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Windows User" w:date="2016-11-28T13:36:00Z" w:initials="WU">
    <w:p w14:paraId="02CCDFB4" w14:textId="5868A73C" w:rsidR="001D1E03" w:rsidRDefault="001D1E03">
      <w:pPr>
        <w:pStyle w:val="CommentText"/>
      </w:pPr>
      <w:r>
        <w:rPr>
          <w:rStyle w:val="CommentReference"/>
        </w:rPr>
        <w:annotationRef/>
      </w:r>
      <w:r>
        <w:t>Do you have a citation for this?</w:t>
      </w:r>
    </w:p>
  </w:comment>
  <w:comment w:id="36" w:author="Windows User" w:date="2016-11-28T13:51:00Z" w:initials="WU">
    <w:p w14:paraId="690E3468" w14:textId="268070E2" w:rsidR="00687259" w:rsidRDefault="00687259">
      <w:pPr>
        <w:pStyle w:val="CommentText"/>
      </w:pPr>
      <w:r>
        <w:rPr>
          <w:rStyle w:val="CommentReference"/>
        </w:rPr>
        <w:annotationRef/>
      </w:r>
      <w:r>
        <w:t>What’s the prehospital setting?</w:t>
      </w:r>
    </w:p>
  </w:comment>
  <w:comment w:id="129" w:author="Windows User" w:date="2016-11-28T14:13:00Z" w:initials="WU">
    <w:p w14:paraId="1C132963" w14:textId="77777777" w:rsidR="0016408F" w:rsidRDefault="0016408F" w:rsidP="0016408F">
      <w:pPr>
        <w:pStyle w:val="CommentText"/>
      </w:pPr>
      <w:r>
        <w:rPr>
          <w:rStyle w:val="CommentReference"/>
        </w:rPr>
        <w:annotationRef/>
      </w:r>
      <w:r>
        <w:t>Citation?</w:t>
      </w:r>
    </w:p>
  </w:comment>
  <w:comment w:id="132" w:author="Windows User" w:date="2016-11-28T14:09:00Z" w:initials="WU">
    <w:p w14:paraId="73BD847E" w14:textId="539B16A9" w:rsidR="0016408F" w:rsidRDefault="0016408F">
      <w:pPr>
        <w:pStyle w:val="CommentText"/>
      </w:pPr>
      <w:r>
        <w:rPr>
          <w:rStyle w:val="CommentReference"/>
        </w:rPr>
        <w:annotationRef/>
      </w:r>
      <w:r>
        <w:t>Citation?</w:t>
      </w:r>
    </w:p>
  </w:comment>
  <w:comment w:id="141" w:author="Windows User" w:date="2016-11-28T14:15:00Z" w:initials="WU">
    <w:p w14:paraId="3F52CDE1" w14:textId="10F11F43" w:rsidR="0016408F" w:rsidRDefault="0016408F">
      <w:pPr>
        <w:pStyle w:val="CommentText"/>
      </w:pPr>
      <w:r>
        <w:rPr>
          <w:rStyle w:val="CommentReference"/>
        </w:rPr>
        <w:annotationRef/>
      </w:r>
      <w:r>
        <w:t xml:space="preserve">I think you have oversimplified this a bit. </w:t>
      </w:r>
    </w:p>
  </w:comment>
  <w:comment w:id="172" w:author="Windows User" w:date="2016-11-28T14:32:00Z" w:initials="WU">
    <w:p w14:paraId="74589660" w14:textId="2DF25A2C" w:rsidR="00205125" w:rsidRDefault="00205125">
      <w:pPr>
        <w:pStyle w:val="CommentText"/>
      </w:pPr>
      <w:r>
        <w:rPr>
          <w:rStyle w:val="CommentReference"/>
        </w:rPr>
        <w:annotationRef/>
      </w:r>
      <w:r>
        <w:t>citation</w:t>
      </w:r>
    </w:p>
  </w:comment>
  <w:comment w:id="179" w:author="Windows User" w:date="2016-11-28T14:27:00Z" w:initials="WU">
    <w:p w14:paraId="5D695B38" w14:textId="0637DD3D" w:rsidR="00205125" w:rsidRDefault="00205125">
      <w:pPr>
        <w:pStyle w:val="CommentText"/>
      </w:pPr>
      <w:r>
        <w:rPr>
          <w:rStyle w:val="CommentReference"/>
        </w:rPr>
        <w:annotationRef/>
      </w:r>
      <w:r>
        <w:t>citation</w:t>
      </w:r>
    </w:p>
  </w:comment>
  <w:comment w:id="195" w:author="Windows User" w:date="2016-11-28T14:35:00Z" w:initials="WU">
    <w:p w14:paraId="6046AE7C" w14:textId="2516AAF8" w:rsidR="00AB73B9" w:rsidRDefault="00AB73B9">
      <w:pPr>
        <w:pStyle w:val="CommentText"/>
      </w:pPr>
      <w:r>
        <w:rPr>
          <w:rStyle w:val="CommentReference"/>
        </w:rPr>
        <w:annotationRef/>
      </w:r>
      <w:r>
        <w:t>decide whether you want to call this emergency department or emergency room. I don’t care which one.</w:t>
      </w:r>
    </w:p>
  </w:comment>
  <w:comment w:id="222" w:author="Windows User" w:date="2016-11-28T14:41:00Z" w:initials="WU">
    <w:p w14:paraId="6DB8FFA7" w14:textId="14AB4CB3" w:rsidR="00AB73B9" w:rsidRDefault="00AB73B9">
      <w:pPr>
        <w:pStyle w:val="CommentText"/>
      </w:pPr>
      <w:r>
        <w:rPr>
          <w:rStyle w:val="CommentReference"/>
        </w:rPr>
        <w:annotationRef/>
      </w:r>
      <w:r>
        <w:t>citation</w:t>
      </w:r>
    </w:p>
  </w:comment>
  <w:comment w:id="236" w:author="Windows User" w:date="2016-11-28T14:46:00Z" w:initials="WU">
    <w:p w14:paraId="775CD75B" w14:textId="7563B229" w:rsidR="00F5241B" w:rsidRDefault="00F5241B">
      <w:pPr>
        <w:pStyle w:val="CommentText"/>
      </w:pPr>
      <w:r>
        <w:rPr>
          <w:rStyle w:val="CommentReference"/>
        </w:rPr>
        <w:annotationRef/>
      </w:r>
      <w:r>
        <w:t>is that true? Isn’t that maybe just in emergency department settings? I don’t think that the standard pain treatment for pain (acute or not) in, say, family practice settings is morphine.</w:t>
      </w:r>
    </w:p>
  </w:comment>
  <w:comment w:id="258" w:author="Windows User" w:date="2016-11-29T15:13:00Z" w:initials="WU">
    <w:p w14:paraId="58704F83" w14:textId="13BF3121" w:rsidR="00ED3015" w:rsidRDefault="00ED3015">
      <w:pPr>
        <w:pStyle w:val="CommentText"/>
      </w:pPr>
      <w:r>
        <w:rPr>
          <w:rStyle w:val="CommentReference"/>
        </w:rPr>
        <w:annotationRef/>
      </w:r>
      <w:r>
        <w:t xml:space="preserve">You haven’t really talked about why it is important to do a review on this as opposed to another study. So – the introduction should be used not only to justify the subject area of the question, but the method you are proposing. Is the purpose of the review to identify studies that link the idea of patient reported “enough pain treatment” to other research outcomes?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CDFB4" w15:done="0"/>
  <w15:commentEx w15:paraId="690E3468" w15:done="0"/>
  <w15:commentEx w15:paraId="1C132963" w15:done="0"/>
  <w15:commentEx w15:paraId="73BD847E" w15:done="0"/>
  <w15:commentEx w15:paraId="3F52CDE1" w15:done="0"/>
  <w15:commentEx w15:paraId="74589660" w15:done="0"/>
  <w15:commentEx w15:paraId="5D695B38" w15:done="0"/>
  <w15:commentEx w15:paraId="6046AE7C" w15:done="0"/>
  <w15:commentEx w15:paraId="6DB8FFA7" w15:done="0"/>
  <w15:commentEx w15:paraId="775CD75B" w15:done="0"/>
  <w15:commentEx w15:paraId="58704F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Linehan">
    <w15:presenceInfo w15:providerId="Windows Live" w15:userId="b6b4e46777199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CA" w:vendorID="64" w:dllVersion="131078" w:nlCheck="1" w:checkStyle="0"/>
  <w:activeWritingStyle w:appName="MSWord" w:lang="en-US" w:vendorID="64" w:dllVersion="131078" w:nlCheck="1" w:checkStyle="0"/>
  <w:activeWritingStyle w:appName="MSWord" w:lang="fr-CA" w:vendorID="64" w:dllVersion="131078"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14F0A"/>
    <w:rsid w:val="000255F8"/>
    <w:rsid w:val="000536C7"/>
    <w:rsid w:val="00055111"/>
    <w:rsid w:val="000A5B53"/>
    <w:rsid w:val="000B3462"/>
    <w:rsid w:val="000B3A77"/>
    <w:rsid w:val="000B6DEF"/>
    <w:rsid w:val="000C03BC"/>
    <w:rsid w:val="000C778B"/>
    <w:rsid w:val="000D5C0B"/>
    <w:rsid w:val="000D61BC"/>
    <w:rsid w:val="000E000E"/>
    <w:rsid w:val="000E14F8"/>
    <w:rsid w:val="000E49F8"/>
    <w:rsid w:val="000F0518"/>
    <w:rsid w:val="000F2ACC"/>
    <w:rsid w:val="00100EB7"/>
    <w:rsid w:val="00120453"/>
    <w:rsid w:val="001268EC"/>
    <w:rsid w:val="0014188A"/>
    <w:rsid w:val="00151846"/>
    <w:rsid w:val="00151AAE"/>
    <w:rsid w:val="00156222"/>
    <w:rsid w:val="0016408F"/>
    <w:rsid w:val="00174377"/>
    <w:rsid w:val="00183F3B"/>
    <w:rsid w:val="00191E33"/>
    <w:rsid w:val="001A6B47"/>
    <w:rsid w:val="001B33C5"/>
    <w:rsid w:val="001C5AF1"/>
    <w:rsid w:val="001D1E03"/>
    <w:rsid w:val="001D7151"/>
    <w:rsid w:val="001D749B"/>
    <w:rsid w:val="00205125"/>
    <w:rsid w:val="00216874"/>
    <w:rsid w:val="00227880"/>
    <w:rsid w:val="00245588"/>
    <w:rsid w:val="0028014B"/>
    <w:rsid w:val="00284B2D"/>
    <w:rsid w:val="002A14C5"/>
    <w:rsid w:val="002D716A"/>
    <w:rsid w:val="00306C70"/>
    <w:rsid w:val="003079E1"/>
    <w:rsid w:val="00326533"/>
    <w:rsid w:val="00327AA7"/>
    <w:rsid w:val="00330A8B"/>
    <w:rsid w:val="003464C2"/>
    <w:rsid w:val="00364D70"/>
    <w:rsid w:val="00385C8B"/>
    <w:rsid w:val="003A0FB5"/>
    <w:rsid w:val="003A34AC"/>
    <w:rsid w:val="003A3C71"/>
    <w:rsid w:val="003B1E6A"/>
    <w:rsid w:val="003D0B95"/>
    <w:rsid w:val="003D1DEE"/>
    <w:rsid w:val="003D6766"/>
    <w:rsid w:val="003D6F68"/>
    <w:rsid w:val="0041038E"/>
    <w:rsid w:val="00416D03"/>
    <w:rsid w:val="00454E97"/>
    <w:rsid w:val="004570AD"/>
    <w:rsid w:val="004604CC"/>
    <w:rsid w:val="00466EEC"/>
    <w:rsid w:val="004716B0"/>
    <w:rsid w:val="00477B64"/>
    <w:rsid w:val="004821F0"/>
    <w:rsid w:val="00485F68"/>
    <w:rsid w:val="004952F5"/>
    <w:rsid w:val="00497EBB"/>
    <w:rsid w:val="004A01E8"/>
    <w:rsid w:val="004A0DFE"/>
    <w:rsid w:val="004D05C8"/>
    <w:rsid w:val="004D08F9"/>
    <w:rsid w:val="004F201F"/>
    <w:rsid w:val="00502A01"/>
    <w:rsid w:val="005045AE"/>
    <w:rsid w:val="005131DF"/>
    <w:rsid w:val="00514D48"/>
    <w:rsid w:val="005248FF"/>
    <w:rsid w:val="005542DD"/>
    <w:rsid w:val="00556338"/>
    <w:rsid w:val="00567BCA"/>
    <w:rsid w:val="00572B0F"/>
    <w:rsid w:val="00577D80"/>
    <w:rsid w:val="00590BE9"/>
    <w:rsid w:val="005A3998"/>
    <w:rsid w:val="005B0165"/>
    <w:rsid w:val="005B415A"/>
    <w:rsid w:val="005B5715"/>
    <w:rsid w:val="005C258D"/>
    <w:rsid w:val="005C5B04"/>
    <w:rsid w:val="005D1FA7"/>
    <w:rsid w:val="005D3324"/>
    <w:rsid w:val="005E657C"/>
    <w:rsid w:val="005F42F9"/>
    <w:rsid w:val="00602163"/>
    <w:rsid w:val="006100B9"/>
    <w:rsid w:val="00620AF6"/>
    <w:rsid w:val="00627DAE"/>
    <w:rsid w:val="00635F8E"/>
    <w:rsid w:val="006463F2"/>
    <w:rsid w:val="006618D0"/>
    <w:rsid w:val="00682F49"/>
    <w:rsid w:val="00687259"/>
    <w:rsid w:val="0068750C"/>
    <w:rsid w:val="0069104F"/>
    <w:rsid w:val="006933B9"/>
    <w:rsid w:val="0069688B"/>
    <w:rsid w:val="00697043"/>
    <w:rsid w:val="006A760B"/>
    <w:rsid w:val="006B6305"/>
    <w:rsid w:val="006C65F8"/>
    <w:rsid w:val="006C70EE"/>
    <w:rsid w:val="006D26E7"/>
    <w:rsid w:val="006D4455"/>
    <w:rsid w:val="006E2DE5"/>
    <w:rsid w:val="006E5635"/>
    <w:rsid w:val="00710AB5"/>
    <w:rsid w:val="007311A2"/>
    <w:rsid w:val="007323B4"/>
    <w:rsid w:val="00750701"/>
    <w:rsid w:val="00756619"/>
    <w:rsid w:val="00765BA8"/>
    <w:rsid w:val="0076740A"/>
    <w:rsid w:val="00771189"/>
    <w:rsid w:val="00771DCA"/>
    <w:rsid w:val="00782088"/>
    <w:rsid w:val="00787244"/>
    <w:rsid w:val="007A4D63"/>
    <w:rsid w:val="007E4B71"/>
    <w:rsid w:val="007F63D5"/>
    <w:rsid w:val="008005F3"/>
    <w:rsid w:val="00801728"/>
    <w:rsid w:val="00804E86"/>
    <w:rsid w:val="0080696B"/>
    <w:rsid w:val="008172C4"/>
    <w:rsid w:val="00825115"/>
    <w:rsid w:val="0084003D"/>
    <w:rsid w:val="0084135C"/>
    <w:rsid w:val="00843BC3"/>
    <w:rsid w:val="00860D38"/>
    <w:rsid w:val="00874DA6"/>
    <w:rsid w:val="00885108"/>
    <w:rsid w:val="00896763"/>
    <w:rsid w:val="008B2DB5"/>
    <w:rsid w:val="008D4271"/>
    <w:rsid w:val="008F16BA"/>
    <w:rsid w:val="008F71B4"/>
    <w:rsid w:val="00900DB2"/>
    <w:rsid w:val="00901C5A"/>
    <w:rsid w:val="00976440"/>
    <w:rsid w:val="00992F20"/>
    <w:rsid w:val="009A67BD"/>
    <w:rsid w:val="009B5C0B"/>
    <w:rsid w:val="009E194D"/>
    <w:rsid w:val="009E1DAA"/>
    <w:rsid w:val="009E5ED3"/>
    <w:rsid w:val="009F51AC"/>
    <w:rsid w:val="009F6B62"/>
    <w:rsid w:val="00A04B25"/>
    <w:rsid w:val="00A06C98"/>
    <w:rsid w:val="00A269DC"/>
    <w:rsid w:val="00A32ADD"/>
    <w:rsid w:val="00A33265"/>
    <w:rsid w:val="00A45C9D"/>
    <w:rsid w:val="00A53C60"/>
    <w:rsid w:val="00A93B3E"/>
    <w:rsid w:val="00AA6A7E"/>
    <w:rsid w:val="00AB573C"/>
    <w:rsid w:val="00AB73B9"/>
    <w:rsid w:val="00AC3724"/>
    <w:rsid w:val="00AE478C"/>
    <w:rsid w:val="00AE6D7B"/>
    <w:rsid w:val="00AE7210"/>
    <w:rsid w:val="00AF618F"/>
    <w:rsid w:val="00B267AD"/>
    <w:rsid w:val="00B4218A"/>
    <w:rsid w:val="00B62145"/>
    <w:rsid w:val="00B62FB1"/>
    <w:rsid w:val="00B64FB8"/>
    <w:rsid w:val="00B6724E"/>
    <w:rsid w:val="00B71914"/>
    <w:rsid w:val="00BA5D54"/>
    <w:rsid w:val="00BB2769"/>
    <w:rsid w:val="00BC5129"/>
    <w:rsid w:val="00BC7769"/>
    <w:rsid w:val="00C071C3"/>
    <w:rsid w:val="00C11BFF"/>
    <w:rsid w:val="00C136C5"/>
    <w:rsid w:val="00C13B7B"/>
    <w:rsid w:val="00C140FC"/>
    <w:rsid w:val="00C17776"/>
    <w:rsid w:val="00C20E83"/>
    <w:rsid w:val="00C20EA7"/>
    <w:rsid w:val="00C36AB2"/>
    <w:rsid w:val="00C40714"/>
    <w:rsid w:val="00C43C47"/>
    <w:rsid w:val="00C507E3"/>
    <w:rsid w:val="00C76670"/>
    <w:rsid w:val="00CA2C6B"/>
    <w:rsid w:val="00CF19D0"/>
    <w:rsid w:val="00D02717"/>
    <w:rsid w:val="00D24C07"/>
    <w:rsid w:val="00D252FB"/>
    <w:rsid w:val="00D260A0"/>
    <w:rsid w:val="00D30215"/>
    <w:rsid w:val="00D3219D"/>
    <w:rsid w:val="00D37456"/>
    <w:rsid w:val="00D40A83"/>
    <w:rsid w:val="00D63621"/>
    <w:rsid w:val="00D71622"/>
    <w:rsid w:val="00D75A33"/>
    <w:rsid w:val="00D80922"/>
    <w:rsid w:val="00DA2838"/>
    <w:rsid w:val="00DB39CF"/>
    <w:rsid w:val="00DF3B2C"/>
    <w:rsid w:val="00DF6E59"/>
    <w:rsid w:val="00E0001A"/>
    <w:rsid w:val="00E009D3"/>
    <w:rsid w:val="00E00ED7"/>
    <w:rsid w:val="00E01F38"/>
    <w:rsid w:val="00E25BA0"/>
    <w:rsid w:val="00E31200"/>
    <w:rsid w:val="00E53D0A"/>
    <w:rsid w:val="00E5649C"/>
    <w:rsid w:val="00E62120"/>
    <w:rsid w:val="00E654F2"/>
    <w:rsid w:val="00E7352F"/>
    <w:rsid w:val="00E94632"/>
    <w:rsid w:val="00EA0B37"/>
    <w:rsid w:val="00EA6B96"/>
    <w:rsid w:val="00EB025D"/>
    <w:rsid w:val="00EB0289"/>
    <w:rsid w:val="00EB3F5C"/>
    <w:rsid w:val="00ED3015"/>
    <w:rsid w:val="00ED7E9B"/>
    <w:rsid w:val="00EE59D3"/>
    <w:rsid w:val="00EF3A55"/>
    <w:rsid w:val="00EF4743"/>
    <w:rsid w:val="00EF5CD5"/>
    <w:rsid w:val="00F13F05"/>
    <w:rsid w:val="00F2574A"/>
    <w:rsid w:val="00F4740A"/>
    <w:rsid w:val="00F5241B"/>
    <w:rsid w:val="00F5671B"/>
    <w:rsid w:val="00F56EB6"/>
    <w:rsid w:val="00F616E4"/>
    <w:rsid w:val="00F65B77"/>
    <w:rsid w:val="00F72185"/>
    <w:rsid w:val="00F74185"/>
    <w:rsid w:val="00F76BED"/>
    <w:rsid w:val="00F972DD"/>
    <w:rsid w:val="00FB18D3"/>
    <w:rsid w:val="00FB29B5"/>
    <w:rsid w:val="00FB6DD6"/>
    <w:rsid w:val="00FD067D"/>
    <w:rsid w:val="00FE2133"/>
    <w:rsid w:val="00FF799A"/>
    <w:rsid w:val="00FF79CC"/>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 w:type="character" w:styleId="Hyperlink">
    <w:name w:val="Hyperlink"/>
    <w:basedOn w:val="DefaultParagraphFont"/>
    <w:uiPriority w:val="99"/>
    <w:unhideWhenUsed/>
    <w:rsid w:val="00FF799A"/>
    <w:rPr>
      <w:color w:val="0563C1" w:themeColor="hyperlink"/>
      <w:u w:val="single"/>
    </w:rPr>
  </w:style>
  <w:style w:type="character" w:styleId="CommentReference">
    <w:name w:val="annotation reference"/>
    <w:basedOn w:val="DefaultParagraphFont"/>
    <w:uiPriority w:val="99"/>
    <w:semiHidden/>
    <w:unhideWhenUsed/>
    <w:rsid w:val="003D6766"/>
    <w:rPr>
      <w:sz w:val="16"/>
      <w:szCs w:val="16"/>
    </w:rPr>
  </w:style>
  <w:style w:type="paragraph" w:styleId="CommentText">
    <w:name w:val="annotation text"/>
    <w:basedOn w:val="Normal"/>
    <w:link w:val="CommentTextChar"/>
    <w:uiPriority w:val="99"/>
    <w:semiHidden/>
    <w:unhideWhenUsed/>
    <w:rsid w:val="003D6766"/>
    <w:rPr>
      <w:sz w:val="20"/>
      <w:szCs w:val="20"/>
    </w:rPr>
  </w:style>
  <w:style w:type="character" w:customStyle="1" w:styleId="CommentTextChar">
    <w:name w:val="Comment Text Char"/>
    <w:basedOn w:val="DefaultParagraphFont"/>
    <w:link w:val="CommentText"/>
    <w:uiPriority w:val="99"/>
    <w:semiHidden/>
    <w:rsid w:val="003D6766"/>
    <w:rPr>
      <w:sz w:val="20"/>
      <w:szCs w:val="20"/>
    </w:rPr>
  </w:style>
  <w:style w:type="paragraph" w:styleId="CommentSubject">
    <w:name w:val="annotation subject"/>
    <w:basedOn w:val="CommentText"/>
    <w:next w:val="CommentText"/>
    <w:link w:val="CommentSubjectChar"/>
    <w:uiPriority w:val="99"/>
    <w:semiHidden/>
    <w:unhideWhenUsed/>
    <w:rsid w:val="003D6766"/>
    <w:rPr>
      <w:b/>
      <w:bCs/>
    </w:rPr>
  </w:style>
  <w:style w:type="character" w:customStyle="1" w:styleId="CommentSubjectChar">
    <w:name w:val="Comment Subject Char"/>
    <w:basedOn w:val="CommentTextChar"/>
    <w:link w:val="CommentSubject"/>
    <w:uiPriority w:val="99"/>
    <w:semiHidden/>
    <w:rsid w:val="003D6766"/>
    <w:rPr>
      <w:b/>
      <w:bCs/>
      <w:sz w:val="20"/>
      <w:szCs w:val="20"/>
    </w:rPr>
  </w:style>
  <w:style w:type="paragraph" w:styleId="BalloonText">
    <w:name w:val="Balloon Text"/>
    <w:basedOn w:val="Normal"/>
    <w:link w:val="BalloonTextChar"/>
    <w:uiPriority w:val="99"/>
    <w:semiHidden/>
    <w:unhideWhenUsed/>
    <w:rsid w:val="003D6766"/>
    <w:rPr>
      <w:rFonts w:ascii="Tahoma" w:hAnsi="Tahoma" w:cs="Tahoma"/>
      <w:sz w:val="16"/>
      <w:szCs w:val="16"/>
    </w:rPr>
  </w:style>
  <w:style w:type="character" w:customStyle="1" w:styleId="BalloonTextChar">
    <w:name w:val="Balloon Text Char"/>
    <w:basedOn w:val="DefaultParagraphFont"/>
    <w:link w:val="BalloonText"/>
    <w:uiPriority w:val="99"/>
    <w:semiHidden/>
    <w:rsid w:val="003D6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crd.york.ac.uk/PROSPERO/)"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8057A4-79CE-5B48-8747-5C29D8C5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17220</Words>
  <Characters>98156</Characters>
  <Application>Microsoft Macintosh Word</Application>
  <DocSecurity>0</DocSecurity>
  <Lines>817</Lines>
  <Paragraphs>230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Summary of the Problem: Patients in emergencies are not consistently well-treate</vt:lpstr>
      <vt:lpstr>Research on morphine dosing often uses outcomes that are not patient-oriented.</vt:lpstr>
    </vt:vector>
  </TitlesOfParts>
  <LinksUpToDate>false</LinksUpToDate>
  <CharactersWithSpaces>115146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2</cp:revision>
  <dcterms:created xsi:type="dcterms:W3CDTF">2016-12-05T19:32:00Z</dcterms:created>
  <dcterms:modified xsi:type="dcterms:W3CDTF">2016-12-05T19:32:00Z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citations="33" publications="39"/&gt;&lt;/info&gt;PAPERS2_INFO_END</vt:lpwstr>
  </property>
</Properties>
</file>