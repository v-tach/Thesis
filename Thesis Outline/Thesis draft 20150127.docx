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59F" w:rsidRDefault="00FA059F">
      <w:pPr>
        <w:spacing w:after="321"/>
        <w:rPr>
          <w:b/>
          <w:color w:val="000000"/>
          <w:sz w:val="48"/>
        </w:rPr>
      </w:pPr>
      <w:r>
        <w:rPr>
          <w:b/>
          <w:color w:val="000000"/>
          <w:sz w:val="48"/>
        </w:rPr>
        <w:t>Outline</w:t>
      </w:r>
    </w:p>
    <w:p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rsidR="00FA059F" w:rsidRDefault="00FA059F">
      <w:pPr>
        <w:tabs>
          <w:tab w:val="left" w:pos="220"/>
          <w:tab w:val="left" w:pos="720"/>
        </w:tabs>
        <w:ind w:left="720" w:hanging="720"/>
        <w:rPr>
          <w:color w:val="000000"/>
        </w:rPr>
      </w:pPr>
      <w:r>
        <w:rPr>
          <w:color w:val="000000"/>
        </w:rPr>
        <w:tab/>
        <w:t>1.</w:t>
      </w:r>
      <w:r>
        <w:rPr>
          <w:color w:val="000000"/>
        </w:rPr>
        <w:tab/>
        <w:t>Introduction</w:t>
      </w:r>
    </w:p>
    <w:p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rsidR="00FA059F" w:rsidRDefault="00FA059F">
      <w:pPr>
        <w:tabs>
          <w:tab w:val="left" w:pos="1660"/>
          <w:tab w:val="left" w:pos="2160"/>
        </w:tabs>
        <w:ind w:left="2160" w:hanging="2160"/>
        <w:rPr>
          <w:color w:val="000000"/>
        </w:rPr>
      </w:pPr>
      <w:r>
        <w:rPr>
          <w:color w:val="000000"/>
        </w:rPr>
        <w:tab/>
        <w:t>1.</w:t>
      </w:r>
      <w:r>
        <w:rPr>
          <w:color w:val="000000"/>
        </w:rPr>
        <w:tab/>
        <w:t>Optimal dose of morphine</w:t>
      </w:r>
      <w:r>
        <w:rPr>
          <w:color w:val="000000"/>
        </w:rPr>
        <w:cr/>
      </w:r>
      <w:r>
        <w:rPr>
          <w:color w:val="000000"/>
        </w:rPr>
        <w:tab/>
        <w:t>2.</w:t>
      </w:r>
      <w:r>
        <w:rPr>
          <w:color w:val="000000"/>
        </w:rPr>
        <w:tab/>
        <w:t xml:space="preserve">Comparison of other </w:t>
      </w:r>
      <w:proofErr w:type="spellStart"/>
      <w:r>
        <w:rPr>
          <w:color w:val="000000"/>
        </w:rPr>
        <w:t>opiods</w:t>
      </w:r>
      <w:proofErr w:type="spellEnd"/>
      <w:r>
        <w:rPr>
          <w:color w:val="000000"/>
        </w:rPr>
        <w:t xml:space="preserve"> with morphine</w:t>
      </w:r>
    </w:p>
    <w:p w:rsidR="00FA059F" w:rsidRDefault="00FA059F">
      <w:pPr>
        <w:tabs>
          <w:tab w:val="left" w:pos="220"/>
          <w:tab w:val="left" w:pos="720"/>
        </w:tabs>
        <w:ind w:left="720" w:hanging="720"/>
        <w:rPr>
          <w:color w:val="000000"/>
        </w:rPr>
      </w:pPr>
      <w:r>
        <w:rPr>
          <w:color w:val="000000"/>
        </w:rPr>
        <w:tab/>
        <w:t>2.</w:t>
      </w:r>
      <w:r>
        <w:rPr>
          <w:color w:val="000000"/>
        </w:rPr>
        <w:tab/>
        <w:t>Methods</w:t>
      </w:r>
    </w:p>
    <w:p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rsidR="00FA059F" w:rsidRDefault="00FA059F">
      <w:pPr>
        <w:tabs>
          <w:tab w:val="left" w:pos="940"/>
          <w:tab w:val="left" w:pos="1440"/>
        </w:tabs>
        <w:ind w:left="1440" w:hanging="1440"/>
        <w:rPr>
          <w:color w:val="000000"/>
        </w:rPr>
      </w:pPr>
      <w:r>
        <w:rPr>
          <w:color w:val="000000"/>
        </w:rPr>
        <w:tab/>
        <w:t>2.</w:t>
      </w:r>
      <w:r>
        <w:rPr>
          <w:color w:val="000000"/>
        </w:rPr>
        <w:tab/>
        <w:t>PRISMA Methods</w:t>
      </w:r>
    </w:p>
    <w:p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rsidR="00FA059F" w:rsidRDefault="00FA059F">
      <w:pPr>
        <w:tabs>
          <w:tab w:val="left" w:pos="940"/>
          <w:tab w:val="left" w:pos="1440"/>
        </w:tabs>
        <w:ind w:left="1440" w:hanging="1440"/>
        <w:rPr>
          <w:color w:val="000000"/>
        </w:rPr>
      </w:pPr>
      <w:r>
        <w:rPr>
          <w:color w:val="000000"/>
        </w:rPr>
        <w:tab/>
        <w:t>4.</w:t>
      </w:r>
      <w:r>
        <w:rPr>
          <w:color w:val="000000"/>
        </w:rPr>
        <w:tab/>
        <w:t>PRISMA Discussion</w:t>
      </w:r>
    </w:p>
    <w:p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rsidR="00FA059F" w:rsidRDefault="00FA059F">
      <w:pPr>
        <w:spacing w:after="321"/>
        <w:rPr>
          <w:b/>
          <w:color w:val="000000"/>
          <w:sz w:val="48"/>
        </w:rPr>
      </w:pPr>
      <w:r>
        <w:rPr>
          <w:b/>
          <w:color w:val="000000"/>
          <w:sz w:val="48"/>
        </w:rPr>
        <w:t>Introduction</w:t>
      </w:r>
    </w:p>
    <w:p w:rsidR="00FA059F" w:rsidRDefault="00FA059F">
      <w:pPr>
        <w:spacing w:after="298"/>
        <w:rPr>
          <w:b/>
          <w:color w:val="000000"/>
          <w:sz w:val="36"/>
        </w:rPr>
      </w:pPr>
      <w:r>
        <w:rPr>
          <w:b/>
          <w:color w:val="000000"/>
          <w:sz w:val="36"/>
        </w:rPr>
        <w:lastRenderedPageBreak/>
        <w:t xml:space="preserve">Rationale </w:t>
      </w:r>
      <w:r>
        <w:rPr>
          <w:b/>
          <w:i/>
          <w:color w:val="000000"/>
          <w:sz w:val="36"/>
        </w:rPr>
        <w:t>(# 3)</w:t>
      </w:r>
    </w:p>
    <w:p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rsidR="00FA059F" w:rsidRDefault="00FA059F">
      <w:pPr>
        <w:spacing w:after="280"/>
        <w:rPr>
          <w:b/>
          <w:color w:val="000000"/>
          <w:sz w:val="28"/>
        </w:rPr>
      </w:pPr>
      <w:proofErr w:type="spellStart"/>
      <w:r>
        <w:rPr>
          <w:b/>
          <w:color w:val="000000"/>
          <w:sz w:val="28"/>
        </w:rPr>
        <w:t>Oligoanalgesia</w:t>
      </w:r>
      <w:proofErr w:type="spellEnd"/>
    </w:p>
    <w:p w:rsidR="00FA059F" w:rsidRDefault="00FA059F">
      <w:pPr>
        <w:spacing w:after="240"/>
        <w:rPr>
          <w:color w:val="000000"/>
        </w:rPr>
      </w:pPr>
      <w:proofErr w:type="spellStart"/>
      <w:r>
        <w:rPr>
          <w:color w:val="000000"/>
        </w:rPr>
        <w:t>Oligoanalgesia</w:t>
      </w:r>
      <w:proofErr w:type="spellEnd"/>
      <w:r>
        <w:rPr>
          <w:color w:val="000000"/>
        </w:rPr>
        <w:t xml:space="preserve"> is the </w:t>
      </w:r>
      <w:proofErr w:type="spellStart"/>
      <w:r>
        <w:rPr>
          <w:color w:val="000000"/>
        </w:rPr>
        <w:t>practise</w:t>
      </w:r>
      <w:proofErr w:type="spellEnd"/>
      <w:r>
        <w:rPr>
          <w:color w:val="000000"/>
        </w:rPr>
        <w:t xml:space="preserve"> of </w:t>
      </w:r>
      <w:proofErr w:type="spellStart"/>
      <w:r>
        <w:rPr>
          <w:color w:val="000000"/>
        </w:rPr>
        <w:t>undertreatment</w:t>
      </w:r>
      <w:proofErr w:type="spellEnd"/>
      <w:r>
        <w:rPr>
          <w:color w:val="000000"/>
        </w:rPr>
        <w:t xml:space="preserve"> of pain, and this is a common problem for patients with acutely painful conditions who present for emergency </w:t>
      </w:r>
      <w:commentRangeStart w:id="0"/>
      <w:commentRangeStart w:id="1"/>
      <w:r>
        <w:rPr>
          <w:color w:val="000000"/>
        </w:rPr>
        <w:t>care</w:t>
      </w:r>
      <w:commentRangeEnd w:id="0"/>
      <w:r w:rsidR="00C461D3">
        <w:rPr>
          <w:rStyle w:val="CommentReference"/>
        </w:rPr>
        <w:commentReference w:id="0"/>
      </w:r>
      <w:commentRangeEnd w:id="1"/>
      <w:r w:rsidR="00C461D3">
        <w:rPr>
          <w:rStyle w:val="CommentReference"/>
        </w:rPr>
        <w:commentReference w:id="1"/>
      </w:r>
      <w:r>
        <w:rPr>
          <w:color w:val="000000"/>
        </w:rPr>
        <w:t xml:space="preserve">. The processes that lead to </w:t>
      </w:r>
      <w:proofErr w:type="spellStart"/>
      <w:r>
        <w:rPr>
          <w:color w:val="000000"/>
        </w:rPr>
        <w:t>undertreatment</w:t>
      </w:r>
      <w:proofErr w:type="spellEnd"/>
      <w:r>
        <w:rPr>
          <w:color w:val="000000"/>
        </w:rPr>
        <w:t xml:space="preserve"> of pain are complex. One factor that contributes is a difference of opinion on what dosing regime of opioid analgesic is appropriate for treatment of acute </w:t>
      </w:r>
      <w:commentRangeStart w:id="2"/>
      <w:r>
        <w:rPr>
          <w:color w:val="000000"/>
        </w:rPr>
        <w:t>pain</w:t>
      </w:r>
      <w:commentRangeEnd w:id="2"/>
      <w:r w:rsidR="00C461D3">
        <w:rPr>
          <w:rStyle w:val="CommentReference"/>
        </w:rPr>
        <w:commentReference w:id="2"/>
      </w:r>
      <w:r>
        <w:rPr>
          <w:color w:val="000000"/>
        </w:rPr>
        <w:t xml:space="preserve">. Another factor is concern over side effects, such as nausea, vomiting, respiratory depression, or </w:t>
      </w:r>
      <w:commentRangeStart w:id="3"/>
      <w:r>
        <w:rPr>
          <w:color w:val="000000"/>
        </w:rPr>
        <w:t>hypotension</w:t>
      </w:r>
      <w:commentRangeEnd w:id="3"/>
      <w:r w:rsidR="00C461D3">
        <w:rPr>
          <w:rStyle w:val="CommentReference"/>
        </w:rPr>
        <w:commentReference w:id="3"/>
      </w:r>
      <w:r>
        <w:rPr>
          <w:color w:val="000000"/>
        </w:rPr>
        <w:t xml:space="preserve">. A third concern is that treating acute pain may delay making a diagnosis and lead to delay in surgical treatment and subsequent </w:t>
      </w:r>
      <w:commentRangeStart w:id="4"/>
      <w:r>
        <w:rPr>
          <w:color w:val="000000"/>
        </w:rPr>
        <w:t>complications</w:t>
      </w:r>
      <w:commentRangeEnd w:id="4"/>
      <w:r w:rsidR="00C461D3">
        <w:rPr>
          <w:rStyle w:val="CommentReference"/>
        </w:rPr>
        <w:commentReference w:id="4"/>
      </w:r>
      <w:r>
        <w:rPr>
          <w:color w:val="000000"/>
        </w:rPr>
        <w:t xml:space="preserve">. </w:t>
      </w:r>
    </w:p>
    <w:p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 xml:space="preserve">(c) administration of opioids did not </w:t>
      </w:r>
      <w:r w:rsidR="00FA059F">
        <w:rPr>
          <w:color w:val="000000"/>
        </w:rPr>
        <w:t xml:space="preserve"> result in a delay to diagnosis. </w:t>
      </w:r>
      <w:r>
        <w:rPr>
          <w:color w:val="000000"/>
        </w:rPr>
        <w:t>It also concluded that</w:t>
      </w:r>
      <w:proofErr w:type="gramStart"/>
      <w:r>
        <w:rPr>
          <w:color w:val="000000"/>
        </w:rPr>
        <w:t xml:space="preserve">, </w:t>
      </w:r>
      <w:r w:rsidR="00FA059F">
        <w:rPr>
          <w:color w:val="000000"/>
        </w:rPr>
        <w:t xml:space="preserve"> compared</w:t>
      </w:r>
      <w:proofErr w:type="gramEnd"/>
      <w:r w:rsidR="00FA059F">
        <w:rPr>
          <w:color w:val="000000"/>
        </w:rPr>
        <w:t xml:space="preserve"> to placebo, opioid analgesia </w:t>
      </w:r>
      <w:r>
        <w:rPr>
          <w:color w:val="000000"/>
        </w:rPr>
        <w:t xml:space="preserve">did </w:t>
      </w:r>
      <w:r w:rsidR="00FA059F">
        <w:rPr>
          <w:color w:val="000000"/>
        </w:rPr>
        <w:t>cause increased side effects</w:t>
      </w:r>
      <w:r>
        <w:rPr>
          <w:color w:val="000000"/>
        </w:rPr>
        <w:t xml:space="preserve">, as long as continuing to have pain is not considered a </w:t>
      </w:r>
      <w:r w:rsidR="00FA059F">
        <w:rPr>
          <w:color w:val="000000"/>
        </w:rPr>
        <w:t xml:space="preserve"> “side effect” of </w:t>
      </w:r>
      <w:commentRangeStart w:id="5"/>
      <w:r w:rsidR="00FA059F">
        <w:rPr>
          <w:color w:val="000000"/>
        </w:rPr>
        <w:t>placebo</w:t>
      </w:r>
      <w:commentRangeEnd w:id="5"/>
      <w:r>
        <w:rPr>
          <w:rStyle w:val="CommentReference"/>
        </w:rPr>
        <w:commentReference w:id="5"/>
      </w:r>
      <w:r w:rsidR="00FA059F">
        <w:rPr>
          <w:color w:val="000000"/>
        </w:rPr>
        <w:t>.</w:t>
      </w:r>
      <w:r>
        <w:rPr>
          <w:color w:val="000000"/>
        </w:rPr>
        <w:t xml:space="preserve"> </w:t>
      </w:r>
      <w:r>
        <w:rPr>
          <w:b/>
          <w:color w:val="0000E9"/>
          <w:u w:val="single"/>
        </w:rPr>
        <w:t>[1]</w:t>
      </w:r>
    </w:p>
    <w:p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Relevant conclusions 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rsidR="00FA059F" w:rsidRDefault="00FA059F">
      <w:pPr>
        <w:spacing w:after="240"/>
        <w:rPr>
          <w:color w:val="000000"/>
        </w:rPr>
      </w:pPr>
      <w:r>
        <w:rPr>
          <w:color w:val="000000"/>
        </w:rPr>
        <w:t xml:space="preserve">These </w:t>
      </w:r>
      <w:r w:rsidR="00E96723">
        <w:rPr>
          <w:color w:val="000000"/>
        </w:rPr>
        <w:t xml:space="preserve">questions </w:t>
      </w:r>
      <w:r>
        <w:rPr>
          <w:color w:val="000000"/>
        </w:rPr>
        <w:t xml:space="preserve">are </w:t>
      </w:r>
      <w:r w:rsidR="00E96723">
        <w:rPr>
          <w:color w:val="000000"/>
        </w:rPr>
        <w:t xml:space="preserve">extremely specific, which limits the usefulness of them, for </w:t>
      </w:r>
      <w:commentRangeStart w:id="6"/>
      <w:r w:rsidR="00E96723">
        <w:rPr>
          <w:color w:val="000000"/>
        </w:rPr>
        <w:t>example</w:t>
      </w:r>
      <w:commentRangeEnd w:id="6"/>
      <w:r w:rsidR="00E96723">
        <w:rPr>
          <w:rStyle w:val="CommentReference"/>
        </w:rPr>
        <w:commentReference w:id="6"/>
      </w:r>
      <w:proofErr w:type="gramStart"/>
      <w:r w:rsidR="00E96723">
        <w:rPr>
          <w:color w:val="000000"/>
        </w:rPr>
        <w:t>, ,</w:t>
      </w:r>
      <w:proofErr w:type="gramEnd"/>
      <w:r>
        <w:rPr>
          <w:color w:val="000000"/>
        </w:rPr>
        <w:t xml:space="preserve"> questions, and </w:t>
      </w:r>
      <w:r w:rsidR="00E96723">
        <w:rPr>
          <w:color w:val="000000"/>
        </w:rPr>
        <w:t>may</w:t>
      </w:r>
      <w:r>
        <w:rPr>
          <w:color w:val="000000"/>
        </w:rPr>
        <w:t xml:space="preserve"> have been driven by the publication of specific articles in the emergency medicine literature, rather than by an </w:t>
      </w:r>
      <w:r>
        <w:rPr>
          <w:i/>
          <w:color w:val="000000"/>
        </w:rPr>
        <w:t>a priori</w:t>
      </w:r>
      <w:r>
        <w:rPr>
          <w:color w:val="000000"/>
        </w:rPr>
        <w:t xml:space="preserve"> research question. </w:t>
      </w:r>
      <w:r w:rsidR="00E96723">
        <w:rPr>
          <w:color w:val="000000"/>
        </w:rPr>
        <w:t>In addition, the</w:t>
      </w:r>
      <w:r>
        <w:rPr>
          <w:color w:val="000000"/>
        </w:rPr>
        <w:t xml:space="preserve"> review does not include enough information to make it </w:t>
      </w:r>
      <w:commentRangeStart w:id="7"/>
      <w:r>
        <w:rPr>
          <w:color w:val="000000"/>
        </w:rPr>
        <w:t>reproducible</w:t>
      </w:r>
      <w:commentRangeEnd w:id="7"/>
      <w:r w:rsidR="00E96723">
        <w:rPr>
          <w:rStyle w:val="CommentReference"/>
        </w:rPr>
        <w:commentReference w:id="7"/>
      </w:r>
      <w:r>
        <w:rPr>
          <w:color w:val="000000"/>
        </w:rPr>
        <w:t>.</w:t>
      </w:r>
    </w:p>
    <w:p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rsidR="00FA059F" w:rsidRDefault="00E96723">
      <w:pPr>
        <w:spacing w:after="240"/>
        <w:rPr>
          <w:color w:val="000000"/>
        </w:rPr>
      </w:pPr>
      <w:r>
        <w:rPr>
          <w:color w:val="000000"/>
        </w:rPr>
        <w:t xml:space="preserve">A </w:t>
      </w:r>
      <w:r w:rsidR="00B51421">
        <w:rPr>
          <w:color w:val="000000"/>
        </w:rPr>
        <w:t xml:space="preserve">recent </w:t>
      </w:r>
      <w:r>
        <w:rPr>
          <w:color w:val="000000"/>
        </w:rPr>
        <w:t xml:space="preserve">Cochrane </w:t>
      </w:r>
      <w:commentRangeStart w:id="8"/>
      <w:r>
        <w:rPr>
          <w:color w:val="000000"/>
        </w:rPr>
        <w:t>review</w:t>
      </w:r>
      <w:commentRangeEnd w:id="8"/>
      <w:r w:rsidR="00B51421">
        <w:rPr>
          <w:rStyle w:val="CommentReference"/>
        </w:rPr>
        <w:commentReference w:id="8"/>
      </w:r>
      <w:r>
        <w:rPr>
          <w:color w:val="000000"/>
        </w:rPr>
        <w:t xml:space="preserve"> addressed the topic of </w:t>
      </w:r>
      <w:r w:rsidR="00FA059F">
        <w:rPr>
          <w:color w:val="000000"/>
        </w:rPr>
        <w:t xml:space="preserve">administering opioid analgesia to patients over 14 years of age with acute abdominal pain. </w:t>
      </w:r>
      <w:r w:rsidR="00B51421">
        <w:rPr>
          <w:color w:val="000000"/>
        </w:rPr>
        <w:t xml:space="preserve">Its authors concluded </w:t>
      </w:r>
      <w:proofErr w:type="gramStart"/>
      <w:r w:rsidR="00B51421">
        <w:rPr>
          <w:color w:val="000000"/>
        </w:rPr>
        <w:t xml:space="preserve">that </w:t>
      </w:r>
      <w:r w:rsidR="00FA059F">
        <w:rPr>
          <w:color w:val="000000"/>
        </w:rPr>
        <w:t xml:space="preserve"> when</w:t>
      </w:r>
      <w:proofErr w:type="gramEnd"/>
      <w:r w:rsidR="00FA059F">
        <w:rPr>
          <w:color w:val="000000"/>
        </w:rPr>
        <w:t xml:space="preserve"> compared with placebo, the use of analgesia </w:t>
      </w:r>
      <w:r w:rsidR="00B51421">
        <w:rPr>
          <w:color w:val="000000"/>
        </w:rPr>
        <w:t xml:space="preserve">did not </w:t>
      </w:r>
      <w:r w:rsidR="00FA059F">
        <w:rPr>
          <w:color w:val="000000"/>
        </w:rPr>
        <w:t xml:space="preserve">result in “unsuitable treatment decisions” , and </w:t>
      </w:r>
      <w:r w:rsidR="00B51421">
        <w:rPr>
          <w:color w:val="000000"/>
        </w:rPr>
        <w:t xml:space="preserve">that </w:t>
      </w:r>
      <w:r w:rsidR="00FA059F">
        <w:rPr>
          <w:color w:val="000000"/>
        </w:rPr>
        <w:t xml:space="preserve"> </w:t>
      </w:r>
      <w:r w:rsidR="00B51421">
        <w:rPr>
          <w:color w:val="000000"/>
        </w:rPr>
        <w:t xml:space="preserve">the use </w:t>
      </w:r>
      <w:r w:rsidR="00B51421">
        <w:rPr>
          <w:color w:val="000000"/>
        </w:rPr>
        <w:lastRenderedPageBreak/>
        <w:t>of opioid analgesia improved patient comfort . However, the questions of whether the use of opioid analgesia delayed surgery or prolonged hospital stay continue to be unclear.</w:t>
      </w:r>
      <w:r w:rsidR="00B51421" w:rsidRPr="00B51421">
        <w:rPr>
          <w:b/>
          <w:color w:val="0000E9"/>
          <w:u w:val="single"/>
        </w:rPr>
        <w:t xml:space="preserve"> </w:t>
      </w:r>
      <w:r w:rsidR="00B51421">
        <w:rPr>
          <w:b/>
          <w:color w:val="0000E9"/>
          <w:u w:val="single"/>
        </w:rPr>
        <w:t>[3]</w:t>
      </w:r>
      <w:r w:rsidR="00B51421">
        <w:rPr>
          <w:color w:val="000000"/>
        </w:rPr>
        <w:t xml:space="preserve"> </w:t>
      </w:r>
      <w:r w:rsidR="00B51421">
        <w:rPr>
          <w:rStyle w:val="CommentReference"/>
        </w:rPr>
        <w:commentReference w:id="9"/>
      </w:r>
      <w:r w:rsidR="00FA059F">
        <w:rPr>
          <w:color w:val="000000"/>
        </w:rPr>
        <w:t xml:space="preserve">). </w:t>
      </w:r>
    </w:p>
    <w:p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rsidR="00FA059F" w:rsidRDefault="00B51421">
      <w:pPr>
        <w:spacing w:after="240"/>
        <w:rPr>
          <w:color w:val="000000"/>
        </w:rPr>
      </w:pPr>
      <w:r>
        <w:rPr>
          <w:color w:val="000000"/>
        </w:rPr>
        <w:t xml:space="preserve">A fourth systematic </w:t>
      </w:r>
      <w:proofErr w:type="gramStart"/>
      <w:r>
        <w:rPr>
          <w:color w:val="000000"/>
        </w:rPr>
        <w:t xml:space="preserve">review </w:t>
      </w:r>
      <w:r w:rsidR="00FA059F">
        <w:rPr>
          <w:color w:val="000000"/>
        </w:rPr>
        <w:t xml:space="preserve"> was</w:t>
      </w:r>
      <w:proofErr w:type="gramEnd"/>
      <w:r w:rsidR="00FA059F">
        <w:rPr>
          <w:color w:val="000000"/>
        </w:rPr>
        <w:t xml:space="preserve"> limited to adults with acute pain treated in prehospital and emergency settings. </w:t>
      </w:r>
      <w:r>
        <w:rPr>
          <w:color w:val="000000"/>
        </w:rPr>
        <w:t xml:space="preserve">A qualitative synthesis was presented because </w:t>
      </w:r>
      <w:proofErr w:type="gramStart"/>
      <w:r>
        <w:rPr>
          <w:color w:val="000000"/>
        </w:rPr>
        <w:t xml:space="preserve">of </w:t>
      </w:r>
      <w:r w:rsidR="00FA059F">
        <w:rPr>
          <w:color w:val="000000"/>
        </w:rPr>
        <w:t xml:space="preserve"> the</w:t>
      </w:r>
      <w:proofErr w:type="gramEnd"/>
      <w:r w:rsidR="00FA059F">
        <w:rPr>
          <w:color w:val="000000"/>
        </w:rPr>
        <w:t xml:space="preserv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r>
        <w:rPr>
          <w:b/>
          <w:color w:val="0000E9"/>
          <w:u w:val="single"/>
        </w:rPr>
        <w:t>[</w:t>
      </w:r>
      <w:commentRangeStart w:id="10"/>
      <w:r>
        <w:rPr>
          <w:b/>
          <w:color w:val="0000E9"/>
          <w:u w:val="single"/>
        </w:rPr>
        <w:t>4</w:t>
      </w:r>
      <w:commentRangeEnd w:id="10"/>
      <w:r>
        <w:rPr>
          <w:rStyle w:val="CommentReference"/>
        </w:rPr>
        <w:commentReference w:id="10"/>
      </w:r>
      <w:r>
        <w:rPr>
          <w:b/>
          <w:color w:val="0000E9"/>
          <w:u w:val="single"/>
        </w:rPr>
        <w:t>]</w:t>
      </w:r>
      <w:r>
        <w:rPr>
          <w:color w:val="000000"/>
        </w:rPr>
        <w:t xml:space="preserve"> </w:t>
      </w:r>
    </w:p>
    <w:p w:rsidR="00FA059F" w:rsidRDefault="004A0B65">
      <w:pPr>
        <w:spacing w:after="240"/>
        <w:rPr>
          <w:color w:val="000000"/>
        </w:rPr>
      </w:pPr>
      <w:r>
        <w:rPr>
          <w:color w:val="000000"/>
        </w:rPr>
        <w:t xml:space="preserve">Finally, a 2010 paper reported </w:t>
      </w:r>
      <w:commentRangeStart w:id="11"/>
      <w:r>
        <w:rPr>
          <w:color w:val="000000"/>
        </w:rPr>
        <w:t>that</w:t>
      </w:r>
      <w:commentRangeEnd w:id="11"/>
      <w:r>
        <w:rPr>
          <w:rStyle w:val="CommentReference"/>
        </w:rPr>
        <w:commentReference w:id="11"/>
      </w:r>
      <w:r>
        <w:rPr>
          <w:color w:val="000000"/>
        </w:rPr>
        <w:t xml:space="preserve"> </w:t>
      </w:r>
      <w:r>
        <w:rPr>
          <w:b/>
          <w:color w:val="0000E9"/>
          <w:u w:val="single"/>
        </w:rPr>
        <w:t>[</w:t>
      </w:r>
      <w:proofErr w:type="gramStart"/>
      <w:r>
        <w:rPr>
          <w:b/>
          <w:color w:val="0000E9"/>
          <w:u w:val="single"/>
        </w:rPr>
        <w:t>5]</w:t>
      </w:r>
      <w:r>
        <w:rPr>
          <w:color w:val="000000"/>
        </w:rPr>
        <w:t>However</w:t>
      </w:r>
      <w:proofErr w:type="gramEnd"/>
      <w:r>
        <w:rPr>
          <w:color w:val="000000"/>
        </w:rPr>
        <w:t>, it is</w:t>
      </w:r>
      <w:r w:rsidR="00FA059F">
        <w:rPr>
          <w:color w:val="000000"/>
        </w:rPr>
        <w:t xml:space="preserve"> a mixture of a systematic review and narrative review</w:t>
      </w:r>
      <w:r>
        <w:rPr>
          <w:color w:val="000000"/>
        </w:rPr>
        <w:t xml:space="preserve">, with very limited reporting of methods, and is therefore </w:t>
      </w:r>
      <w:r w:rsidR="00FA059F">
        <w:rPr>
          <w:color w:val="000000"/>
        </w:rPr>
        <w:t xml:space="preserve"> not reproducible. It is also five years old and due for an </w:t>
      </w:r>
      <w:commentRangeStart w:id="12"/>
      <w:r w:rsidR="00FA059F">
        <w:rPr>
          <w:color w:val="000000"/>
        </w:rPr>
        <w:t>update</w:t>
      </w:r>
      <w:commentRangeEnd w:id="12"/>
      <w:r>
        <w:rPr>
          <w:rStyle w:val="CommentReference"/>
        </w:rPr>
        <w:commentReference w:id="12"/>
      </w:r>
      <w:r>
        <w:rPr>
          <w:color w:val="000000"/>
        </w:rPr>
        <w:t>, since a number of studies have been published since its literature search ended</w:t>
      </w:r>
      <w:r w:rsidR="00FA059F">
        <w:rPr>
          <w:color w:val="000000"/>
        </w:rPr>
        <w:t>.</w:t>
      </w:r>
      <w:r>
        <w:rPr>
          <w:color w:val="000000"/>
        </w:rPr>
        <w:t xml:space="preserve"> Thus an updated and systematic review on this question is due.</w:t>
      </w:r>
    </w:p>
    <w:p w:rsidR="00FA059F" w:rsidRDefault="00FA059F">
      <w:pPr>
        <w:spacing w:after="319"/>
        <w:rPr>
          <w:b/>
          <w:color w:val="000000"/>
        </w:rPr>
      </w:pPr>
      <w:r>
        <w:rPr>
          <w:b/>
          <w:i/>
          <w:color w:val="000000"/>
        </w:rPr>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p>
    <w:p w:rsidR="00FA059F" w:rsidRDefault="004A0B65">
      <w:pPr>
        <w:spacing w:after="240"/>
        <w:rPr>
          <w:color w:val="000000"/>
        </w:rPr>
      </w:pPr>
      <w:r>
        <w:rPr>
          <w:color w:val="000000"/>
        </w:rPr>
        <w:t>A 2006 review (</w:t>
      </w:r>
      <w:r w:rsidR="00FA059F">
        <w:rPr>
          <w:color w:val="000000"/>
        </w:rPr>
        <w:t>part of the JAMA Rational Clinical Exam series</w:t>
      </w:r>
      <w:r>
        <w:rPr>
          <w:color w:val="000000"/>
        </w:rPr>
        <w:t xml:space="preserve">) </w:t>
      </w:r>
      <w:r w:rsidR="00FA059F">
        <w:rPr>
          <w:color w:val="000000"/>
        </w:rPr>
        <w:t>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bookmarkStart w:id="13" w:name="_GoBack"/>
      <w:bookmarkEnd w:id="13"/>
    </w:p>
    <w:p w:rsidR="00FA059F" w:rsidRDefault="004A0B65">
      <w:pPr>
        <w:spacing w:after="298"/>
        <w:rPr>
          <w:b/>
          <w:color w:val="000000"/>
          <w:sz w:val="36"/>
        </w:rPr>
      </w:pPr>
      <w:r>
        <w:rPr>
          <w:b/>
          <w:color w:val="000000"/>
          <w:sz w:val="36"/>
        </w:rPr>
        <w:t xml:space="preserve">Study </w:t>
      </w:r>
      <w:commentRangeStart w:id="14"/>
      <w:r w:rsidR="00FA059F">
        <w:rPr>
          <w:b/>
          <w:color w:val="000000"/>
          <w:sz w:val="36"/>
        </w:rPr>
        <w:t>Objectives</w:t>
      </w:r>
      <w:commentRangeEnd w:id="14"/>
      <w:r w:rsidR="007B2255">
        <w:rPr>
          <w:rStyle w:val="CommentReference"/>
        </w:rPr>
        <w:commentReference w:id="14"/>
      </w:r>
    </w:p>
    <w:p w:rsidR="00FA059F" w:rsidRDefault="00FA059F">
      <w:pPr>
        <w:spacing w:after="240"/>
        <w:rPr>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r>
        <w:rPr>
          <w:color w:val="000000"/>
        </w:rPr>
        <w:cr/>
        <w:t xml:space="preserve">In patients presenting to prehospital care or the emergency department with an acutely painful condition, is there a treatment regime using intravenous morphine that is more effective </w:t>
      </w:r>
      <w:r w:rsidR="004A0B65">
        <w:rPr>
          <w:color w:val="000000"/>
        </w:rPr>
        <w:t xml:space="preserve">in </w:t>
      </w:r>
      <w:r>
        <w:rPr>
          <w:color w:val="000000"/>
        </w:rPr>
        <w:t>treating pain than usual care?</w:t>
      </w:r>
      <w:r>
        <w:rPr>
          <w:color w:val="000000"/>
        </w:rPr>
        <w:cr/>
        <w:t xml:space="preserve">There are other opiates that have different side effect profiles than morphine or a different duration of action, so the second question </w:t>
      </w:r>
      <w:r w:rsidR="00923C3B">
        <w:rPr>
          <w:color w:val="000000"/>
        </w:rPr>
        <w:t>in the planned review</w:t>
      </w:r>
      <w:r>
        <w:rPr>
          <w:color w:val="000000"/>
        </w:rPr>
        <w:t xml:space="preserve"> is</w:t>
      </w:r>
      <w:r w:rsidR="00923C3B">
        <w:rPr>
          <w:color w:val="000000"/>
        </w:rPr>
        <w:t>:</w:t>
      </w:r>
      <w:r>
        <w:rPr>
          <w:color w:val="000000"/>
        </w:rPr>
        <w:cr/>
        <w:t>In patients presenting to prehospital care or the emergency department with an acutely painful condition, is there another intravenous opioid that is more effective than morphine at treating pain?</w:t>
      </w:r>
    </w:p>
    <w:p w:rsidR="00FA059F" w:rsidRDefault="00FA059F">
      <w:pPr>
        <w:spacing w:after="321"/>
        <w:rPr>
          <w:b/>
          <w:color w:val="000000"/>
          <w:sz w:val="48"/>
        </w:rPr>
      </w:pPr>
      <w:r>
        <w:rPr>
          <w:b/>
          <w:color w:val="000000"/>
          <w:sz w:val="48"/>
        </w:rPr>
        <w:t>Methods</w:t>
      </w:r>
    </w:p>
    <w:p w:rsidR="00FA059F" w:rsidRDefault="00FA059F">
      <w:pPr>
        <w:spacing w:after="298"/>
        <w:rPr>
          <w:b/>
          <w:color w:val="000000"/>
          <w:sz w:val="36"/>
        </w:rPr>
      </w:pPr>
      <w:r>
        <w:rPr>
          <w:b/>
          <w:color w:val="000000"/>
          <w:sz w:val="36"/>
        </w:rPr>
        <w:t xml:space="preserve">Reproducible </w:t>
      </w:r>
      <w:commentRangeStart w:id="15"/>
      <w:r>
        <w:rPr>
          <w:b/>
          <w:color w:val="000000"/>
          <w:sz w:val="36"/>
        </w:rPr>
        <w:t>Research</w:t>
      </w:r>
      <w:commentRangeEnd w:id="15"/>
      <w:r w:rsidR="00923C3B">
        <w:rPr>
          <w:rStyle w:val="CommentReference"/>
        </w:rPr>
        <w:commentReference w:id="15"/>
      </w:r>
    </w:p>
    <w:p w:rsidR="00923C3B" w:rsidRDefault="007B2255" w:rsidP="007B2255">
      <w:pPr>
        <w:tabs>
          <w:tab w:val="left" w:pos="0"/>
          <w:tab w:val="left" w:pos="220"/>
        </w:tabs>
        <w:rPr>
          <w:color w:val="000000"/>
        </w:rPr>
        <w:pPrChange w:id="16"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rsidR="00FA059F" w:rsidRDefault="00FA059F">
      <w:pPr>
        <w:spacing w:after="240"/>
        <w:rPr>
          <w:color w:val="000000"/>
        </w:rPr>
      </w:pPr>
      <w:r>
        <w:rPr>
          <w:color w:val="000000"/>
        </w:rPr>
        <w:lastRenderedPageBreak/>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rsidR="00FA059F" w:rsidRDefault="007B2255">
      <w:pPr>
        <w:spacing w:after="240"/>
        <w:rPr>
          <w:color w:val="000000"/>
        </w:rPr>
      </w:pPr>
      <w:r>
        <w:rPr>
          <w:color w:val="000000"/>
        </w:rPr>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rsidR="00FA059F" w:rsidRDefault="00FA059F">
      <w:pPr>
        <w:spacing w:after="240"/>
        <w:rPr>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rsidR="00FA059F" w:rsidRDefault="00FA059F">
      <w:pPr>
        <w:spacing w:after="240"/>
        <w:rPr>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r w:rsidR="007B2255">
        <w:rPr>
          <w:color w:val="000000"/>
        </w:rPr>
        <w:t>They</w:t>
      </w:r>
      <w:r>
        <w:rPr>
          <w:color w:val="000000"/>
        </w:rPr>
        <w:t xml:space="preserve"> will be registered in the PROSPERO </w:t>
      </w:r>
      <w:r>
        <w:rPr>
          <w:color w:val="0000E9"/>
          <w:u w:val="single"/>
        </w:rPr>
        <w:t>[8]</w:t>
      </w:r>
      <w:r>
        <w:rPr>
          <w:color w:val="000000"/>
        </w:rPr>
        <w:t xml:space="preserve"> database of systematic reviews. </w:t>
      </w:r>
      <w:r>
        <w:rPr>
          <w:color w:val="000000"/>
        </w:rPr>
        <w:cr/>
        <w:t xml:space="preserve">At each step below where two reviewers independently make assessments and then compare their results the degree of concordance between the two reviewers will be </w:t>
      </w:r>
      <w:commentRangeStart w:id="17"/>
      <w:r>
        <w:rPr>
          <w:color w:val="000000"/>
        </w:rPr>
        <w:t>reported</w:t>
      </w:r>
      <w:commentRangeEnd w:id="17"/>
      <w:r w:rsidR="007B2255">
        <w:rPr>
          <w:rStyle w:val="CommentReference"/>
        </w:rPr>
        <w:commentReference w:id="17"/>
      </w:r>
      <w:r>
        <w:rPr>
          <w:color w:val="000000"/>
        </w:rPr>
        <w:t>.</w:t>
      </w:r>
    </w:p>
    <w:p w:rsidR="00FA059F" w:rsidRDefault="00FA059F">
      <w:pPr>
        <w:tabs>
          <w:tab w:val="left" w:pos="220"/>
          <w:tab w:val="left" w:pos="720"/>
        </w:tabs>
        <w:ind w:left="720" w:hanging="720"/>
        <w:rPr>
          <w:color w:val="000000"/>
        </w:rPr>
      </w:pPr>
      <w:r>
        <w:rPr>
          <w:color w:val="000000"/>
        </w:rPr>
        <w:tab/>
        <w:t>1.</w:t>
      </w:r>
      <w:r>
        <w:rPr>
          <w:color w:val="000000"/>
        </w:rPr>
        <w:tab/>
        <w:t>Inclusion criteria</w:t>
      </w:r>
    </w:p>
    <w:p w:rsidR="00FA059F" w:rsidRDefault="00FA059F">
      <w:pPr>
        <w:tabs>
          <w:tab w:val="left" w:pos="940"/>
          <w:tab w:val="left" w:pos="1440"/>
        </w:tabs>
        <w:ind w:left="1440" w:hanging="1440"/>
        <w:rPr>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that compare an opioid analgesic to placebo or to another dose of the same or a different </w:t>
      </w:r>
      <w:commentRangeStart w:id="18"/>
      <w:r>
        <w:rPr>
          <w:color w:val="000000"/>
        </w:rPr>
        <w:t>analgesic</w:t>
      </w:r>
      <w:commentRangeEnd w:id="18"/>
      <w:r w:rsidR="007B2255">
        <w:rPr>
          <w:rStyle w:val="CommentReference"/>
        </w:rPr>
        <w:commentReference w:id="18"/>
      </w:r>
      <w:r>
        <w:rPr>
          <w:color w:val="000000"/>
        </w:rPr>
        <w:t>.</w:t>
      </w:r>
      <w:r>
        <w:rPr>
          <w:color w:val="000000"/>
        </w:rPr>
        <w:cr/>
      </w:r>
      <w:r>
        <w:rPr>
          <w:color w:val="000000"/>
        </w:rPr>
        <w:tab/>
        <w:t>2.</w:t>
      </w:r>
      <w:r>
        <w:rPr>
          <w:color w:val="000000"/>
        </w:rPr>
        <w:tab/>
        <w:t>Cohort studies for evidence on secondary outcomes (adverse effects)</w:t>
      </w:r>
    </w:p>
    <w:p w:rsidR="00FA059F" w:rsidRDefault="00FA059F">
      <w:pPr>
        <w:tabs>
          <w:tab w:val="left" w:pos="220"/>
          <w:tab w:val="left" w:pos="720"/>
        </w:tabs>
        <w:ind w:left="720" w:hanging="720"/>
        <w:rPr>
          <w:color w:val="000000"/>
        </w:rPr>
      </w:pPr>
      <w:r>
        <w:rPr>
          <w:color w:val="000000"/>
        </w:rPr>
        <w:tab/>
        <w:t>2.</w:t>
      </w:r>
      <w:r>
        <w:rPr>
          <w:color w:val="000000"/>
        </w:rPr>
        <w:tab/>
        <w:t>Exclusion criteria</w:t>
      </w:r>
    </w:p>
    <w:p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rsidR="00FA059F" w:rsidRDefault="00FA059F">
      <w:pPr>
        <w:spacing w:after="280"/>
        <w:rPr>
          <w:b/>
          <w:color w:val="000000"/>
          <w:sz w:val="28"/>
        </w:rPr>
      </w:pPr>
      <w:r>
        <w:rPr>
          <w:b/>
          <w:color w:val="000000"/>
          <w:sz w:val="28"/>
        </w:rPr>
        <w:t xml:space="preserve">Information sources </w:t>
      </w:r>
      <w:r>
        <w:rPr>
          <w:b/>
          <w:i/>
          <w:color w:val="000000"/>
          <w:sz w:val="28"/>
        </w:rPr>
        <w:t>(# 7)</w:t>
      </w:r>
    </w:p>
    <w:p w:rsidR="00FA059F" w:rsidRDefault="00FA059F">
      <w:pPr>
        <w:tabs>
          <w:tab w:val="left" w:pos="220"/>
          <w:tab w:val="left" w:pos="720"/>
        </w:tabs>
        <w:ind w:left="720" w:hanging="720"/>
        <w:rPr>
          <w:color w:val="000000"/>
        </w:rPr>
      </w:pPr>
      <w:r>
        <w:rPr>
          <w:color w:val="000000"/>
        </w:rPr>
        <w:tab/>
        <w:t>1.</w:t>
      </w:r>
      <w:r>
        <w:rPr>
          <w:color w:val="000000"/>
        </w:rPr>
        <w:tab/>
        <w:t>Medline</w:t>
      </w:r>
      <w:r>
        <w:rPr>
          <w:color w:val="000000"/>
        </w:rPr>
        <w:cr/>
      </w:r>
      <w:r>
        <w:rPr>
          <w:color w:val="000000"/>
        </w:rPr>
        <w:tab/>
        <w:t>2.</w:t>
      </w:r>
      <w:r>
        <w:rPr>
          <w:color w:val="000000"/>
        </w:rPr>
        <w:tab/>
      </w:r>
      <w:proofErr w:type="spellStart"/>
      <w:r>
        <w:rPr>
          <w:color w:val="000000"/>
        </w:rPr>
        <w:t>Embase</w:t>
      </w:r>
      <w:proofErr w:type="spellEnd"/>
      <w:r>
        <w:rPr>
          <w:color w:val="000000"/>
        </w:rPr>
        <w:cr/>
      </w:r>
      <w:r>
        <w:rPr>
          <w:color w:val="000000"/>
        </w:rPr>
        <w:tab/>
        <w:t>3.</w:t>
      </w:r>
      <w:r>
        <w:rPr>
          <w:color w:val="000000"/>
        </w:rPr>
        <w:tab/>
        <w:t>CENTRAL</w:t>
      </w:r>
      <w:r>
        <w:rPr>
          <w:color w:val="000000"/>
        </w:rPr>
        <w:cr/>
      </w:r>
      <w:r>
        <w:rPr>
          <w:color w:val="000000"/>
        </w:rPr>
        <w:tab/>
        <w:t>4.</w:t>
      </w:r>
      <w:r>
        <w:rPr>
          <w:color w:val="000000"/>
        </w:rPr>
        <w:tab/>
        <w:t>CINAHL</w:t>
      </w:r>
      <w:r>
        <w:rPr>
          <w:color w:val="000000"/>
        </w:rPr>
        <w:cr/>
      </w:r>
      <w:r>
        <w:rPr>
          <w:color w:val="000000"/>
        </w:rPr>
        <w:tab/>
        <w:t>5.</w:t>
      </w:r>
      <w:r>
        <w:rPr>
          <w:color w:val="000000"/>
        </w:rPr>
        <w:tab/>
        <w:t>Clinicaltrials.gov</w:t>
      </w:r>
    </w:p>
    <w:p w:rsidR="00FA059F" w:rsidRDefault="00FA059F">
      <w:pPr>
        <w:spacing w:after="280"/>
        <w:rPr>
          <w:b/>
          <w:color w:val="000000"/>
          <w:sz w:val="28"/>
        </w:rPr>
      </w:pPr>
      <w:r>
        <w:rPr>
          <w:b/>
          <w:color w:val="000000"/>
          <w:sz w:val="28"/>
        </w:rPr>
        <w:t xml:space="preserve">Search Strategy </w:t>
      </w:r>
      <w:r>
        <w:rPr>
          <w:b/>
          <w:i/>
          <w:color w:val="000000"/>
          <w:sz w:val="28"/>
        </w:rPr>
        <w:t>(# 8)</w:t>
      </w:r>
    </w:p>
    <w:p w:rsidR="00FA059F" w:rsidRDefault="00FA059F">
      <w:pPr>
        <w:spacing w:after="240"/>
        <w:rPr>
          <w:color w:val="000000"/>
        </w:rPr>
      </w:pPr>
      <w:r>
        <w:rPr>
          <w:color w:val="000000"/>
        </w:rPr>
        <w:t xml:space="preserve">The search </w:t>
      </w:r>
      <w:proofErr w:type="spellStart"/>
      <w:r>
        <w:rPr>
          <w:color w:val="000000"/>
        </w:rPr>
        <w:t>strategiews</w:t>
      </w:r>
      <w:proofErr w:type="spellEnd"/>
      <w:r>
        <w:rPr>
          <w:color w:val="000000"/>
        </w:rPr>
        <w:t xml:space="preserve"> for each database will be developed in concert with a librarian and then peer-reviewed by another librarian.</w:t>
      </w:r>
    </w:p>
    <w:p w:rsidR="00FA059F" w:rsidRDefault="00FA059F">
      <w:pPr>
        <w:spacing w:after="280"/>
        <w:rPr>
          <w:b/>
          <w:color w:val="000000"/>
          <w:sz w:val="28"/>
        </w:rPr>
      </w:pPr>
      <w:r>
        <w:rPr>
          <w:b/>
          <w:color w:val="000000"/>
          <w:sz w:val="28"/>
        </w:rPr>
        <w:t xml:space="preserve">Study Selection Process </w:t>
      </w:r>
      <w:r>
        <w:rPr>
          <w:b/>
          <w:i/>
          <w:color w:val="000000"/>
          <w:sz w:val="28"/>
        </w:rPr>
        <w:t>(# 9)</w:t>
      </w:r>
    </w:p>
    <w:p w:rsidR="00FA059F" w:rsidRDefault="00FA059F">
      <w:pPr>
        <w:spacing w:after="240"/>
        <w:rPr>
          <w:color w:val="000000"/>
        </w:rPr>
      </w:pPr>
      <w:r>
        <w:rPr>
          <w:color w:val="000000"/>
        </w:rPr>
        <w:t xml:space="preserve">Study selection will be </w:t>
      </w:r>
      <w:r w:rsidR="007B2255">
        <w:rPr>
          <w:color w:val="000000"/>
        </w:rPr>
        <w:t xml:space="preserve">conducted </w:t>
      </w:r>
      <w:r>
        <w:rPr>
          <w:color w:val="000000"/>
        </w:rPr>
        <w:t xml:space="preserve">in two steps: first, there will be a review of titles and abstracts of the </w:t>
      </w:r>
      <w:proofErr w:type="spellStart"/>
      <w:r>
        <w:rPr>
          <w:color w:val="000000"/>
        </w:rPr>
        <w:t>sudies</w:t>
      </w:r>
      <w:proofErr w:type="spellEnd"/>
      <w:r>
        <w:rPr>
          <w:color w:val="000000"/>
        </w:rPr>
        <w:t xml:space="preserve"> found by electronic search by two different reviewers using a </w:t>
      </w:r>
      <w:proofErr w:type="spellStart"/>
      <w:r>
        <w:rPr>
          <w:color w:val="000000"/>
        </w:rPr>
        <w:t>prespecified</w:t>
      </w:r>
      <w:proofErr w:type="spellEnd"/>
      <w:r>
        <w:rPr>
          <w:color w:val="000000"/>
        </w:rPr>
        <w:t xml:space="preserve"> data </w:t>
      </w:r>
      <w:commentRangeStart w:id="19"/>
      <w:r>
        <w:rPr>
          <w:color w:val="000000"/>
        </w:rPr>
        <w:lastRenderedPageBreak/>
        <w:t>form</w:t>
      </w:r>
      <w:commentRangeEnd w:id="19"/>
      <w:r w:rsidR="007B2255">
        <w:rPr>
          <w:rStyle w:val="CommentReference"/>
        </w:rPr>
        <w:commentReference w:id="19"/>
      </w:r>
      <w:r>
        <w:rPr>
          <w:color w:val="000000"/>
        </w:rPr>
        <w:t xml:space="preserve">. The discrepancies between the two reviewers in choosing studies for further analysis at this stage will be resolved by consensus between the two reviewers. 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20"/>
      <w:r>
        <w:rPr>
          <w:color w:val="000000"/>
        </w:rPr>
        <w:t>form</w:t>
      </w:r>
      <w:commentRangeEnd w:id="20"/>
      <w:r w:rsidR="007B2255">
        <w:rPr>
          <w:rStyle w:val="CommentReference"/>
        </w:rPr>
        <w:commentReference w:id="20"/>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Again, the discrepancies will be resolved by consensus. </w:t>
      </w:r>
    </w:p>
    <w:p w:rsidR="00FA059F" w:rsidRDefault="00FA059F">
      <w:pPr>
        <w:spacing w:after="280"/>
        <w:rPr>
          <w:b/>
          <w:color w:val="000000"/>
          <w:sz w:val="28"/>
        </w:rPr>
      </w:pPr>
      <w:r>
        <w:rPr>
          <w:b/>
          <w:color w:val="000000"/>
          <w:sz w:val="28"/>
        </w:rPr>
        <w:t xml:space="preserve">Data Collection Process </w:t>
      </w:r>
      <w:r>
        <w:rPr>
          <w:b/>
          <w:i/>
          <w:color w:val="000000"/>
          <w:sz w:val="28"/>
        </w:rPr>
        <w:t>(# 10)</w:t>
      </w:r>
    </w:p>
    <w:p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21"/>
      <w:r>
        <w:rPr>
          <w:color w:val="000000"/>
        </w:rPr>
        <w:t>form</w:t>
      </w:r>
      <w:commentRangeEnd w:id="21"/>
      <w:proofErr w:type="gramEnd"/>
      <w:r w:rsidR="007B2255">
        <w:rPr>
          <w:rStyle w:val="CommentReference"/>
        </w:rPr>
        <w:commentReference w:id="21"/>
      </w:r>
      <w:r>
        <w:rPr>
          <w:color w:val="000000"/>
        </w:rPr>
        <w:t>. Disagreements about the data will be resolved by consensus.</w:t>
      </w:r>
    </w:p>
    <w:p w:rsidR="00FA059F" w:rsidRDefault="00FA059F">
      <w:pPr>
        <w:spacing w:after="280"/>
        <w:rPr>
          <w:b/>
          <w:color w:val="000000"/>
          <w:sz w:val="28"/>
        </w:rPr>
      </w:pPr>
      <w:r>
        <w:rPr>
          <w:b/>
          <w:color w:val="000000"/>
          <w:sz w:val="28"/>
        </w:rPr>
        <w:t xml:space="preserve">Data Items </w:t>
      </w:r>
      <w:r>
        <w:rPr>
          <w:b/>
          <w:i/>
          <w:color w:val="000000"/>
          <w:sz w:val="28"/>
        </w:rPr>
        <w:t>(# 11)</w:t>
      </w:r>
    </w:p>
    <w:p w:rsidR="00FA059F" w:rsidRDefault="00FA059F">
      <w:pPr>
        <w:tabs>
          <w:tab w:val="left" w:pos="220"/>
          <w:tab w:val="left" w:pos="720"/>
        </w:tabs>
        <w:ind w:left="720" w:hanging="720"/>
        <w:rPr>
          <w:color w:val="000000"/>
        </w:rPr>
      </w:pPr>
      <w:r>
        <w:rPr>
          <w:color w:val="000000"/>
        </w:rPr>
        <w:tab/>
        <w:t>1.</w:t>
      </w:r>
      <w:r>
        <w:rPr>
          <w:color w:val="000000"/>
        </w:rPr>
        <w:tab/>
        <w:t>Study eligibility</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rsidR="00FA059F" w:rsidRDefault="00FA059F">
      <w:pPr>
        <w:tabs>
          <w:tab w:val="left" w:pos="220"/>
          <w:tab w:val="left" w:pos="720"/>
        </w:tabs>
        <w:ind w:left="720" w:hanging="720"/>
        <w:rPr>
          <w:color w:val="000000"/>
        </w:rPr>
      </w:pPr>
      <w:r>
        <w:rPr>
          <w:color w:val="000000"/>
        </w:rPr>
        <w:tab/>
        <w:t>2.</w:t>
      </w:r>
      <w:r>
        <w:rPr>
          <w:color w:val="000000"/>
        </w:rPr>
        <w:tab/>
        <w:t>Study design</w:t>
      </w:r>
    </w:p>
    <w:p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rsidR="00FA059F" w:rsidRDefault="00FA059F">
      <w:pPr>
        <w:tabs>
          <w:tab w:val="left" w:pos="220"/>
          <w:tab w:val="left" w:pos="720"/>
        </w:tabs>
        <w:ind w:left="720" w:hanging="720"/>
        <w:rPr>
          <w:color w:val="000000"/>
        </w:rPr>
      </w:pPr>
      <w:r>
        <w:rPr>
          <w:color w:val="000000"/>
        </w:rPr>
        <w:tab/>
        <w:t>3.</w:t>
      </w:r>
      <w:r>
        <w:rPr>
          <w:color w:val="000000"/>
        </w:rPr>
        <w:tab/>
        <w:t>Study participants</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rsidR="00FA059F" w:rsidRDefault="00FA059F">
      <w:pPr>
        <w:tabs>
          <w:tab w:val="left" w:pos="220"/>
          <w:tab w:val="left" w:pos="720"/>
        </w:tabs>
        <w:ind w:left="720" w:hanging="720"/>
        <w:rPr>
          <w:color w:val="000000"/>
        </w:rPr>
      </w:pPr>
      <w:r>
        <w:rPr>
          <w:color w:val="000000"/>
        </w:rPr>
        <w:tab/>
        <w:t>4.</w:t>
      </w:r>
      <w:r>
        <w:rPr>
          <w:color w:val="000000"/>
        </w:rPr>
        <w:tab/>
        <w:t>Treatment</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baseline</w:t>
      </w:r>
      <w:proofErr w:type="gramEnd"/>
      <w:r>
        <w:rPr>
          <w:color w:val="000000"/>
        </w:rPr>
        <w:t xml:space="preserve"> pain</w:t>
      </w:r>
      <w:r>
        <w:rPr>
          <w:color w:val="000000"/>
        </w:rPr>
        <w:cr/>
      </w:r>
      <w:r>
        <w:rPr>
          <w:color w:val="000000"/>
        </w:rPr>
        <w:tab/>
        <w:t>2.</w:t>
      </w:r>
      <w:r>
        <w:rPr>
          <w:color w:val="000000"/>
        </w:rPr>
        <w:tab/>
      </w:r>
      <w:proofErr w:type="gramStart"/>
      <w:r>
        <w:rPr>
          <w:color w:val="000000"/>
        </w:rPr>
        <w:t>pain</w:t>
      </w:r>
      <w:proofErr w:type="gramEnd"/>
      <w:r>
        <w:rPr>
          <w:color w:val="000000"/>
        </w:rPr>
        <w:t xml:space="preserve"> at other times (fixed interval, at discharge or admission)</w:t>
      </w:r>
    </w:p>
    <w:p w:rsidR="00FA059F" w:rsidRDefault="00FA059F">
      <w:pPr>
        <w:tabs>
          <w:tab w:val="left" w:pos="220"/>
          <w:tab w:val="left" w:pos="720"/>
        </w:tabs>
        <w:ind w:left="720" w:hanging="720"/>
        <w:rPr>
          <w:color w:val="000000"/>
        </w:rPr>
      </w:pPr>
      <w:r>
        <w:rPr>
          <w:color w:val="000000"/>
        </w:rPr>
        <w:tab/>
        <w:t>6.</w:t>
      </w:r>
      <w:r>
        <w:rPr>
          <w:color w:val="000000"/>
        </w:rPr>
        <w:tab/>
        <w:t>Adverse events</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nausea</w:t>
      </w:r>
      <w:proofErr w:type="gramEnd"/>
      <w:r>
        <w:rPr>
          <w:color w:val="000000"/>
        </w:rPr>
        <w:t xml:space="preserve"> and vomiting</w:t>
      </w:r>
      <w:r>
        <w:rPr>
          <w:color w:val="000000"/>
        </w:rPr>
        <w:cr/>
      </w:r>
      <w:r>
        <w:rPr>
          <w:color w:val="000000"/>
        </w:rPr>
        <w:tab/>
        <w:t>2.</w:t>
      </w:r>
      <w:r>
        <w:rPr>
          <w:color w:val="000000"/>
        </w:rPr>
        <w:tab/>
      </w:r>
      <w:proofErr w:type="gramStart"/>
      <w:r>
        <w:rPr>
          <w:color w:val="000000"/>
        </w:rPr>
        <w:t>respiratory</w:t>
      </w:r>
      <w:proofErr w:type="gramEnd"/>
      <w:r>
        <w:rPr>
          <w:color w:val="000000"/>
        </w:rPr>
        <w:t xml:space="preserve"> depression (minor: decreased respiratory rate or needing supplemental oxygen, major: needing naloxone or an airway intervention)</w:t>
      </w:r>
      <w:r>
        <w:rPr>
          <w:color w:val="000000"/>
        </w:rPr>
        <w:cr/>
      </w:r>
      <w:r>
        <w:rPr>
          <w:color w:val="000000"/>
        </w:rPr>
        <w:tab/>
        <w:t>3.</w:t>
      </w:r>
      <w:r>
        <w:rPr>
          <w:color w:val="000000"/>
        </w:rPr>
        <w:tab/>
      </w:r>
      <w:proofErr w:type="gramStart"/>
      <w:r>
        <w:rPr>
          <w:color w:val="000000"/>
        </w:rPr>
        <w:t>rescue</w:t>
      </w:r>
      <w:proofErr w:type="gramEnd"/>
      <w:r>
        <w:rPr>
          <w:color w:val="000000"/>
        </w:rPr>
        <w:t xml:space="preserve"> analgesia</w:t>
      </w:r>
      <w:r>
        <w:rPr>
          <w:color w:val="000000"/>
        </w:rPr>
        <w:cr/>
      </w:r>
      <w:r>
        <w:rPr>
          <w:color w:val="000000"/>
        </w:rPr>
        <w:tab/>
        <w:t>4.</w:t>
      </w:r>
      <w:r>
        <w:rPr>
          <w:color w:val="000000"/>
        </w:rPr>
        <w:tab/>
      </w:r>
      <w:proofErr w:type="gramStart"/>
      <w:r>
        <w:rPr>
          <w:color w:val="000000"/>
        </w:rPr>
        <w:t>persistent</w:t>
      </w:r>
      <w:proofErr w:type="gramEnd"/>
      <w:r>
        <w:rPr>
          <w:color w:val="000000"/>
        </w:rPr>
        <w:t xml:space="preserve"> pain</w:t>
      </w:r>
      <w:r>
        <w:rPr>
          <w:color w:val="000000"/>
        </w:rPr>
        <w:cr/>
      </w:r>
      <w:r>
        <w:rPr>
          <w:color w:val="000000"/>
        </w:rPr>
        <w:tab/>
        <w:t>5.</w:t>
      </w:r>
      <w:r>
        <w:rPr>
          <w:color w:val="000000"/>
        </w:rPr>
        <w:tab/>
      </w:r>
      <w:proofErr w:type="gramStart"/>
      <w:r>
        <w:rPr>
          <w:color w:val="000000"/>
        </w:rPr>
        <w:t>diagnostic</w:t>
      </w:r>
      <w:proofErr w:type="gramEnd"/>
      <w:r>
        <w:rPr>
          <w:color w:val="000000"/>
        </w:rPr>
        <w:t xml:space="preserve"> interference (has been assessed in other studies and will not be a major outcome in these reviews)</w:t>
      </w:r>
    </w:p>
    <w:p w:rsidR="00FA059F" w:rsidRDefault="00FA059F">
      <w:pPr>
        <w:tabs>
          <w:tab w:val="left" w:pos="220"/>
          <w:tab w:val="left" w:pos="720"/>
        </w:tabs>
        <w:ind w:left="720" w:hanging="720"/>
        <w:rPr>
          <w:color w:val="000000"/>
        </w:rPr>
      </w:pPr>
      <w:r>
        <w:rPr>
          <w:color w:val="000000"/>
        </w:rPr>
        <w:tab/>
        <w:t>7.</w:t>
      </w:r>
      <w:r>
        <w:rPr>
          <w:color w:val="000000"/>
        </w:rPr>
        <w:tab/>
        <w:t>Follow up duration</w:t>
      </w:r>
    </w:p>
    <w:p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rsidR="00FA059F" w:rsidRDefault="00FA059F">
      <w:pPr>
        <w:tabs>
          <w:tab w:val="left" w:pos="220"/>
          <w:tab w:val="left" w:pos="720"/>
        </w:tabs>
        <w:spacing w:after="240"/>
        <w:ind w:left="720" w:hanging="720"/>
        <w:rPr>
          <w:color w:val="000000"/>
        </w:rPr>
      </w:pPr>
      <w:r>
        <w:rPr>
          <w:color w:val="000000"/>
        </w:rPr>
        <w:tab/>
        <w:t>8.</w:t>
      </w:r>
      <w:r>
        <w:rPr>
          <w:color w:val="000000"/>
        </w:rPr>
        <w:tab/>
        <w:t>Withdrawals, lost to follow up</w:t>
      </w:r>
      <w:r>
        <w:rPr>
          <w:color w:val="000000"/>
        </w:rPr>
        <w:br/>
      </w:r>
      <w:r>
        <w:rPr>
          <w:color w:val="000000"/>
        </w:rPr>
        <w:cr/>
      </w:r>
      <w:r>
        <w:rPr>
          <w:color w:val="000000"/>
        </w:rPr>
        <w:lastRenderedPageBreak/>
        <w:tab/>
        <w:t>9.</w:t>
      </w:r>
      <w:r>
        <w:rPr>
          <w:color w:val="000000"/>
        </w:rPr>
        <w:tab/>
        <w:t>Study risk of bias</w:t>
      </w:r>
      <w:r>
        <w:rPr>
          <w:color w:val="000000"/>
        </w:rPr>
        <w:br/>
      </w:r>
    </w:p>
    <w:p w:rsidR="00FA059F" w:rsidRDefault="00FA059F">
      <w:pPr>
        <w:spacing w:after="280"/>
        <w:rPr>
          <w:b/>
          <w:color w:val="000000"/>
          <w:sz w:val="28"/>
        </w:rPr>
      </w:pPr>
      <w:r>
        <w:rPr>
          <w:b/>
          <w:color w:val="000000"/>
          <w:sz w:val="28"/>
        </w:rPr>
        <w:t xml:space="preserve">Risk of Bias Tool (Within Studies) </w:t>
      </w:r>
      <w:r>
        <w:rPr>
          <w:b/>
          <w:i/>
          <w:color w:val="000000"/>
          <w:sz w:val="28"/>
        </w:rPr>
        <w:t>(# 12)</w:t>
      </w:r>
    </w:p>
    <w:p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22"/>
      <w:r>
        <w:rPr>
          <w:color w:val="000000"/>
        </w:rPr>
        <w:t>studies</w:t>
      </w:r>
      <w:commentRangeEnd w:id="22"/>
      <w:r w:rsidR="0086277D">
        <w:rPr>
          <w:rStyle w:val="CommentReference"/>
        </w:rPr>
        <w:commentReference w:id="22"/>
      </w:r>
      <w:r>
        <w:rPr>
          <w:color w:val="000000"/>
        </w:rPr>
        <w:t>.</w:t>
      </w:r>
    </w:p>
    <w:p w:rsidR="00FA059F" w:rsidRDefault="00FA059F">
      <w:pPr>
        <w:spacing w:after="280"/>
        <w:rPr>
          <w:b/>
          <w:color w:val="000000"/>
          <w:sz w:val="28"/>
        </w:rPr>
      </w:pPr>
      <w:r>
        <w:rPr>
          <w:b/>
          <w:color w:val="000000"/>
          <w:sz w:val="28"/>
        </w:rPr>
        <w:t xml:space="preserve">Summary Measures to Include </w:t>
      </w:r>
      <w:r>
        <w:rPr>
          <w:b/>
          <w:i/>
          <w:color w:val="000000"/>
          <w:sz w:val="28"/>
        </w:rPr>
        <w:t>(# 13)</w:t>
      </w:r>
    </w:p>
    <w:p w:rsidR="00FA059F" w:rsidRDefault="00FA059F">
      <w:pPr>
        <w:spacing w:after="240"/>
        <w:rPr>
          <w:color w:val="000000"/>
        </w:rPr>
      </w:pPr>
      <w:r>
        <w:rPr>
          <w:color w:val="000000"/>
        </w:rPr>
        <w:t>The main summary measure will be the mean difference in pain score. Secondary measures will be rates of adverse events.</w:t>
      </w:r>
    </w:p>
    <w:p w:rsidR="00FA059F" w:rsidRDefault="00FA059F">
      <w:pPr>
        <w:spacing w:after="280"/>
        <w:rPr>
          <w:b/>
          <w:color w:val="000000"/>
          <w:sz w:val="28"/>
        </w:rPr>
      </w:pPr>
      <w:r>
        <w:rPr>
          <w:b/>
          <w:color w:val="000000"/>
          <w:sz w:val="28"/>
        </w:rPr>
        <w:t xml:space="preserve">Synthesis Methods </w:t>
      </w:r>
      <w:r>
        <w:rPr>
          <w:b/>
          <w:i/>
          <w:color w:val="000000"/>
          <w:sz w:val="28"/>
        </w:rPr>
        <w:t>(# 14)</w:t>
      </w:r>
      <w:r>
        <w:rPr>
          <w:b/>
          <w:color w:val="000000"/>
          <w:sz w:val="28"/>
        </w:rPr>
        <w:cr/>
      </w:r>
      <w:commentRangeStart w:id="23"/>
      <w:r>
        <w:rPr>
          <w:b/>
          <w:color w:val="000000"/>
          <w:sz w:val="28"/>
        </w:rPr>
        <w:t>Risk</w:t>
      </w:r>
      <w:commentRangeEnd w:id="23"/>
      <w:r w:rsidR="0086277D">
        <w:rPr>
          <w:rStyle w:val="CommentReference"/>
        </w:rPr>
        <w:commentReference w:id="23"/>
      </w:r>
      <w:r>
        <w:rPr>
          <w:b/>
          <w:color w:val="000000"/>
          <w:sz w:val="28"/>
        </w:rPr>
        <w:t xml:space="preserve"> of Bias Across Studies </w:t>
      </w:r>
      <w:r>
        <w:rPr>
          <w:b/>
          <w:i/>
          <w:color w:val="000000"/>
          <w:sz w:val="28"/>
        </w:rPr>
        <w:t>(# 15)</w:t>
      </w:r>
      <w:r>
        <w:rPr>
          <w:b/>
          <w:color w:val="000000"/>
          <w:sz w:val="28"/>
        </w:rPr>
        <w:cr/>
        <w:t xml:space="preserve">Additional Analyses </w:t>
      </w:r>
      <w:r>
        <w:rPr>
          <w:b/>
          <w:i/>
          <w:color w:val="000000"/>
          <w:sz w:val="28"/>
        </w:rPr>
        <w:t>(# 16)</w:t>
      </w:r>
    </w:p>
    <w:p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rsidR="00FA059F" w:rsidRDefault="00FA059F">
      <w:pPr>
        <w:tabs>
          <w:tab w:val="left" w:pos="220"/>
          <w:tab w:val="left" w:pos="720"/>
        </w:tabs>
        <w:ind w:left="720" w:hanging="720"/>
        <w:rPr>
          <w:color w:val="000000"/>
        </w:rPr>
      </w:pPr>
      <w:r>
        <w:rPr>
          <w:color w:val="000000"/>
        </w:rPr>
        <w:tab/>
        <w:t>1.</w:t>
      </w:r>
      <w:r>
        <w:rPr>
          <w:color w:val="000000"/>
        </w:rPr>
        <w:tab/>
      </w:r>
      <w:proofErr w:type="gramStart"/>
      <w:r>
        <w:rPr>
          <w:color w:val="000000"/>
        </w:rPr>
        <w:t>prehospital</w:t>
      </w:r>
      <w:proofErr w:type="gramEnd"/>
      <w:r>
        <w:rPr>
          <w:color w:val="000000"/>
        </w:rPr>
        <w:t xml:space="preserve"> and emergency department studies</w:t>
      </w:r>
      <w:r>
        <w:rPr>
          <w:color w:val="000000"/>
        </w:rPr>
        <w:cr/>
      </w:r>
      <w:r>
        <w:rPr>
          <w:color w:val="000000"/>
        </w:rPr>
        <w:tab/>
        <w:t>2.</w:t>
      </w:r>
      <w:r>
        <w:rPr>
          <w:color w:val="000000"/>
        </w:rPr>
        <w:tab/>
      </w:r>
      <w:proofErr w:type="gramStart"/>
      <w:r>
        <w:rPr>
          <w:color w:val="000000"/>
        </w:rPr>
        <w:t>adult</w:t>
      </w:r>
      <w:proofErr w:type="gramEnd"/>
      <w:r>
        <w:rPr>
          <w:color w:val="000000"/>
        </w:rPr>
        <w:t xml:space="preserve"> and pediatric patients</w:t>
      </w:r>
      <w:r>
        <w:rPr>
          <w:color w:val="000000"/>
        </w:rPr>
        <w:cr/>
      </w:r>
      <w:r>
        <w:rPr>
          <w:color w:val="000000"/>
        </w:rPr>
        <w:tab/>
        <w:t>3.</w:t>
      </w:r>
      <w:r>
        <w:rPr>
          <w:color w:val="000000"/>
        </w:rPr>
        <w:tab/>
      </w:r>
      <w:proofErr w:type="gramStart"/>
      <w:r>
        <w:rPr>
          <w:color w:val="000000"/>
        </w:rPr>
        <w:t>studies</w:t>
      </w:r>
      <w:proofErr w:type="gramEnd"/>
      <w:r>
        <w:rPr>
          <w:color w:val="000000"/>
        </w:rPr>
        <w:t xml:space="preserve"> in different risk of bias categories</w:t>
      </w:r>
    </w:p>
    <w:p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rsidR="00FA059F" w:rsidRDefault="00FA059F">
      <w:pPr>
        <w:spacing w:after="280"/>
        <w:rPr>
          <w:b/>
          <w:color w:val="000000"/>
          <w:sz w:val="28"/>
        </w:rPr>
      </w:pPr>
      <w:r>
        <w:rPr>
          <w:b/>
          <w:color w:val="000000"/>
          <w:sz w:val="28"/>
        </w:rPr>
        <w:t xml:space="preserve">Study Flow Diagram </w:t>
      </w:r>
      <w:r>
        <w:rPr>
          <w:b/>
          <w:i/>
          <w:color w:val="000000"/>
          <w:sz w:val="28"/>
        </w:rPr>
        <w:t>(# 17)</w:t>
      </w:r>
    </w:p>
    <w:p w:rsidR="00FA059F" w:rsidRDefault="00FA059F">
      <w:pPr>
        <w:spacing w:after="240"/>
        <w:rPr>
          <w:color w:val="000000"/>
        </w:rPr>
      </w:pPr>
      <w:r>
        <w:rPr>
          <w:color w:val="000000"/>
        </w:rPr>
        <w:t>The results of the literature search and study selection will be presented in a flow diagram.</w:t>
      </w:r>
    </w:p>
    <w:p w:rsidR="00FA059F" w:rsidRDefault="00FA059F">
      <w:pPr>
        <w:spacing w:after="280"/>
        <w:rPr>
          <w:b/>
          <w:color w:val="000000"/>
          <w:sz w:val="28"/>
        </w:rPr>
      </w:pPr>
      <w:r>
        <w:rPr>
          <w:b/>
          <w:color w:val="000000"/>
          <w:sz w:val="28"/>
        </w:rPr>
        <w:t xml:space="preserve">Study Characteristics (Table) </w:t>
      </w:r>
      <w:r>
        <w:rPr>
          <w:b/>
          <w:i/>
          <w:color w:val="000000"/>
          <w:sz w:val="28"/>
        </w:rPr>
        <w:t>(# 18)</w:t>
      </w:r>
      <w:r>
        <w:rPr>
          <w:b/>
          <w:color w:val="000000"/>
          <w:sz w:val="28"/>
        </w:rPr>
        <w:cr/>
        <w:t xml:space="preserve">Study Risk of Bias (Table) </w:t>
      </w:r>
      <w:r>
        <w:rPr>
          <w:b/>
          <w:i/>
          <w:color w:val="000000"/>
          <w:sz w:val="28"/>
        </w:rPr>
        <w:t>(# 19)</w:t>
      </w:r>
      <w:r>
        <w:rPr>
          <w:b/>
          <w:color w:val="000000"/>
          <w:sz w:val="28"/>
        </w:rPr>
        <w:cr/>
        <w:t xml:space="preserve">Study Results (Table) </w:t>
      </w:r>
      <w:r>
        <w:rPr>
          <w:b/>
          <w:i/>
          <w:color w:val="000000"/>
          <w:sz w:val="28"/>
        </w:rPr>
        <w:t>(# 20)</w:t>
      </w:r>
      <w:r>
        <w:rPr>
          <w:b/>
          <w:color w:val="000000"/>
          <w:sz w:val="28"/>
        </w:rPr>
        <w:cr/>
        <w:t xml:space="preserve">Across Study Risk of Bias </w:t>
      </w:r>
      <w:r>
        <w:rPr>
          <w:b/>
          <w:i/>
          <w:color w:val="000000"/>
          <w:sz w:val="28"/>
        </w:rPr>
        <w:t>(# 23)</w:t>
      </w:r>
    </w:p>
    <w:p w:rsidR="00FA059F" w:rsidRDefault="00FA059F">
      <w:pPr>
        <w:spacing w:after="240"/>
        <w:rPr>
          <w:color w:val="000000"/>
        </w:rPr>
      </w:pPr>
      <w:r>
        <w:rPr>
          <w:color w:val="000000"/>
        </w:rPr>
        <w:t>There will be a summary of publication bias and risk of biased reporting.</w:t>
      </w:r>
    </w:p>
    <w:p w:rsidR="00FA059F" w:rsidRDefault="00FA059F">
      <w:pPr>
        <w:spacing w:after="280"/>
        <w:rPr>
          <w:b/>
          <w:color w:val="000000"/>
          <w:sz w:val="28"/>
        </w:rPr>
      </w:pPr>
      <w:r>
        <w:rPr>
          <w:b/>
          <w:color w:val="000000"/>
          <w:sz w:val="28"/>
        </w:rPr>
        <w:t xml:space="preserve">Additional Analyses </w:t>
      </w:r>
      <w:r>
        <w:rPr>
          <w:b/>
          <w:i/>
          <w:color w:val="000000"/>
          <w:sz w:val="28"/>
        </w:rPr>
        <w:t>(# 24)</w:t>
      </w:r>
    </w:p>
    <w:p w:rsidR="00FA059F" w:rsidRDefault="00FA059F">
      <w:pPr>
        <w:spacing w:after="240"/>
        <w:rPr>
          <w:color w:val="000000"/>
        </w:rPr>
      </w:pPr>
      <w:r>
        <w:rPr>
          <w:color w:val="000000"/>
        </w:rPr>
        <w:t>There will be tables summarizing study characteristics, risk of bias, and results, and additional analyses.</w:t>
      </w:r>
    </w:p>
    <w:p w:rsidR="00FA059F" w:rsidRDefault="00FA059F">
      <w:pPr>
        <w:spacing w:after="298"/>
        <w:rPr>
          <w:b/>
          <w:color w:val="000000"/>
          <w:sz w:val="36"/>
        </w:rPr>
      </w:pPr>
      <w:r>
        <w:rPr>
          <w:b/>
          <w:color w:val="000000"/>
          <w:sz w:val="36"/>
        </w:rPr>
        <w:t>PRISMA Discussion</w:t>
      </w:r>
    </w:p>
    <w:p w:rsidR="00FA059F" w:rsidRDefault="00FA059F">
      <w:pPr>
        <w:spacing w:after="280"/>
        <w:rPr>
          <w:b/>
          <w:color w:val="000000"/>
          <w:sz w:val="28"/>
        </w:rPr>
      </w:pPr>
      <w:r>
        <w:rPr>
          <w:b/>
          <w:color w:val="000000"/>
          <w:sz w:val="28"/>
        </w:rPr>
        <w:t xml:space="preserve">Summary of Evidence </w:t>
      </w:r>
      <w:r>
        <w:rPr>
          <w:b/>
          <w:i/>
          <w:color w:val="000000"/>
          <w:sz w:val="28"/>
        </w:rPr>
        <w:t>(# 24)</w:t>
      </w:r>
    </w:p>
    <w:p w:rsidR="00FA059F" w:rsidRDefault="00FA059F">
      <w:pPr>
        <w:spacing w:after="240"/>
        <w:rPr>
          <w:color w:val="000000"/>
        </w:rPr>
      </w:pPr>
      <w:r>
        <w:rPr>
          <w:color w:val="000000"/>
        </w:rPr>
        <w:lastRenderedPageBreak/>
        <w:t>The summary of evidence will be done using the Grading of Recommendations Assessment, Development and Evaluation (GRADE)</w:t>
      </w:r>
      <w:r>
        <w:rPr>
          <w:color w:val="0000E9"/>
          <w:u w:val="single"/>
        </w:rPr>
        <w:t>[9]</w:t>
      </w:r>
      <w:r>
        <w:rPr>
          <w:color w:val="000000"/>
        </w:rPr>
        <w:t xml:space="preserve"> guidelines.</w:t>
      </w:r>
      <w:r w:rsidR="007B2255">
        <w:rPr>
          <w:color w:val="000000"/>
        </w:rPr>
        <w:t xml:space="preserve"> These guidelines state </w:t>
      </w:r>
      <w:commentRangeStart w:id="24"/>
      <w:r w:rsidR="007B2255">
        <w:rPr>
          <w:color w:val="000000"/>
        </w:rPr>
        <w:t>that</w:t>
      </w:r>
      <w:commentRangeEnd w:id="24"/>
      <w:r w:rsidR="007B2255">
        <w:rPr>
          <w:rStyle w:val="CommentReference"/>
        </w:rPr>
        <w:commentReference w:id="24"/>
      </w:r>
      <w:r w:rsidR="007B2255">
        <w:rPr>
          <w:color w:val="000000"/>
        </w:rPr>
        <w:t>…</w:t>
      </w:r>
    </w:p>
    <w:p w:rsidR="00FA059F" w:rsidRDefault="00FA059F">
      <w:pPr>
        <w:spacing w:after="280"/>
        <w:rPr>
          <w:b/>
          <w:color w:val="000000"/>
          <w:sz w:val="28"/>
        </w:rPr>
      </w:pPr>
      <w:r>
        <w:rPr>
          <w:b/>
          <w:color w:val="000000"/>
          <w:sz w:val="28"/>
        </w:rPr>
        <w:t xml:space="preserve">Limitations </w:t>
      </w:r>
      <w:r>
        <w:rPr>
          <w:b/>
          <w:i/>
          <w:color w:val="000000"/>
          <w:sz w:val="28"/>
        </w:rPr>
        <w:t>(# 25)</w:t>
      </w:r>
    </w:p>
    <w:p w:rsidR="00FA059F" w:rsidRDefault="00FA059F">
      <w:pPr>
        <w:spacing w:after="240"/>
        <w:rPr>
          <w:color w:val="000000"/>
        </w:rPr>
      </w:pPr>
      <w:r>
        <w:rPr>
          <w:color w:val="000000"/>
        </w:rPr>
        <w:t>The limitations of the review will be discussed.</w:t>
      </w:r>
    </w:p>
    <w:p w:rsidR="00FA059F" w:rsidRDefault="00FA059F">
      <w:pPr>
        <w:spacing w:after="280"/>
        <w:rPr>
          <w:b/>
          <w:color w:val="000000"/>
          <w:sz w:val="28"/>
        </w:rPr>
      </w:pPr>
      <w:r>
        <w:rPr>
          <w:b/>
          <w:color w:val="000000"/>
          <w:sz w:val="28"/>
        </w:rPr>
        <w:t xml:space="preserve">Conclusions </w:t>
      </w:r>
      <w:r>
        <w:rPr>
          <w:b/>
          <w:i/>
          <w:color w:val="000000"/>
          <w:sz w:val="28"/>
        </w:rPr>
        <w:t>(# 26)</w:t>
      </w:r>
    </w:p>
    <w:p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rsidR="00FA059F" w:rsidRDefault="00FA059F">
      <w:pPr>
        <w:spacing w:after="280"/>
        <w:rPr>
          <w:b/>
          <w:color w:val="000000"/>
          <w:sz w:val="28"/>
        </w:rPr>
      </w:pPr>
      <w:r>
        <w:rPr>
          <w:b/>
          <w:color w:val="000000"/>
          <w:sz w:val="28"/>
        </w:rPr>
        <w:t xml:space="preserve">Funding </w:t>
      </w:r>
      <w:r>
        <w:rPr>
          <w:b/>
          <w:i/>
          <w:color w:val="000000"/>
          <w:sz w:val="28"/>
        </w:rPr>
        <w:t>(# 27)</w:t>
      </w:r>
    </w:p>
    <w:p w:rsidR="00FA059F" w:rsidRDefault="00FA059F">
      <w:pPr>
        <w:spacing w:after="120"/>
        <w:rPr>
          <w:color w:val="000000"/>
        </w:rPr>
      </w:pPr>
    </w:p>
    <w:p w:rsidR="00FA059F" w:rsidRDefault="00FA059F">
      <w:pPr>
        <w:tabs>
          <w:tab w:val="left" w:pos="220"/>
          <w:tab w:val="left" w:pos="720"/>
        </w:tabs>
        <w:spacing w:after="240"/>
        <w:ind w:left="720" w:hanging="720"/>
        <w:rPr>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w:t>
      </w:r>
      <w:r>
        <w:rPr>
          <w:color w:val="000000"/>
        </w:rPr>
        <w:lastRenderedPageBreak/>
        <w:t xml:space="preserve">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sectPr w:rsidR="00FA05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roll, Linda" w:date="2014-12-12T12:07:00Z" w:initials="LC">
    <w:p w:rsidR="00C461D3" w:rsidRDefault="00C461D3">
      <w:pPr>
        <w:pStyle w:val="CommentText"/>
      </w:pPr>
      <w:r>
        <w:rPr>
          <w:rStyle w:val="CommentReference"/>
        </w:rPr>
        <w:annotationRef/>
      </w:r>
      <w:r>
        <w:t>Good point. Do you have a citation for this?</w:t>
      </w:r>
    </w:p>
  </w:comment>
  <w:comment w:id="1" w:author="Carroll, Linda" w:date="2014-12-12T12:07:00Z" w:initials="LC">
    <w:p w:rsidR="00C461D3" w:rsidRDefault="00C461D3">
      <w:pPr>
        <w:pStyle w:val="CommentText"/>
      </w:pPr>
      <w:r>
        <w:rPr>
          <w:rStyle w:val="CommentReference"/>
        </w:rPr>
        <w:annotationRef/>
      </w:r>
      <w:r>
        <w:t>Can you also expand on why this is a problem and how widespread it is?</w:t>
      </w:r>
    </w:p>
  </w:comment>
  <w:comment w:id="2" w:author="Carroll, Linda" w:date="2014-12-12T12:07:00Z" w:initials="LC">
    <w:p w:rsidR="00C461D3" w:rsidRDefault="00C461D3">
      <w:pPr>
        <w:pStyle w:val="CommentText"/>
      </w:pPr>
      <w:r>
        <w:rPr>
          <w:rStyle w:val="CommentReference"/>
        </w:rPr>
        <w:annotationRef/>
      </w:r>
      <w:r>
        <w:t>Yes. Can you expand on this and provide a citation?</w:t>
      </w:r>
    </w:p>
  </w:comment>
  <w:comment w:id="3" w:author="Carroll, Linda" w:date="2014-12-12T12:07:00Z" w:initials="LC">
    <w:p w:rsidR="00C461D3" w:rsidRDefault="00C461D3">
      <w:pPr>
        <w:pStyle w:val="CommentText"/>
      </w:pPr>
      <w:r>
        <w:rPr>
          <w:rStyle w:val="CommentReference"/>
        </w:rPr>
        <w:annotationRef/>
      </w:r>
      <w:r>
        <w:t>Please expand and provide a Citation?</w:t>
      </w:r>
    </w:p>
  </w:comment>
  <w:comment w:id="4" w:author="Carroll, Linda" w:date="2014-12-12T12:07:00Z" w:initials="LC">
    <w:p w:rsidR="00C461D3" w:rsidRDefault="00C461D3">
      <w:pPr>
        <w:pStyle w:val="CommentText"/>
      </w:pPr>
      <w:r>
        <w:rPr>
          <w:rStyle w:val="CommentReference"/>
        </w:rPr>
        <w:annotationRef/>
      </w:r>
      <w:r>
        <w:t>Please expand on this and provide a Citation?</w:t>
      </w:r>
    </w:p>
  </w:comment>
  <w:comment w:id="5" w:author="Carroll, Linda" w:date="2014-12-12T12:07:00Z" w:initials="LC">
    <w:p w:rsidR="00C461D3" w:rsidRDefault="00C461D3">
      <w:pPr>
        <w:pStyle w:val="CommentText"/>
      </w:pPr>
      <w:r>
        <w:rPr>
          <w:rStyle w:val="CommentReference"/>
        </w:rPr>
        <w:annotationRef/>
      </w:r>
      <w:r>
        <w:t xml:space="preserve">Was this last point yours or theirs. </w:t>
      </w:r>
    </w:p>
    <w:p w:rsidR="00C461D3" w:rsidRDefault="00C461D3">
      <w:pPr>
        <w:pStyle w:val="CommentText"/>
      </w:pPr>
      <w:r>
        <w:t xml:space="preserve">Do you have a critique of this review? </w:t>
      </w:r>
    </w:p>
  </w:comment>
  <w:comment w:id="6" w:author="Carroll, Linda" w:date="2014-12-12T12:07:00Z" w:initials="LC">
    <w:p w:rsidR="00E96723" w:rsidRDefault="00E96723">
      <w:pPr>
        <w:pStyle w:val="CommentText"/>
      </w:pPr>
      <w:r>
        <w:rPr>
          <w:rStyle w:val="CommentReference"/>
        </w:rPr>
        <w:annotationRef/>
      </w:r>
      <w:r>
        <w:t>Explain why very specific questions are less useful…</w:t>
      </w:r>
    </w:p>
  </w:comment>
  <w:comment w:id="7" w:author="Carroll, Linda" w:date="2014-12-12T12:07:00Z" w:initials="LC">
    <w:p w:rsidR="00E96723" w:rsidRDefault="00E96723">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8" w:author="Carroll, Linda" w:date="2014-12-12T12:07:00Z" w:initials="LC">
    <w:p w:rsidR="00B51421" w:rsidRDefault="00B51421">
      <w:pPr>
        <w:pStyle w:val="CommentText"/>
      </w:pPr>
      <w:r>
        <w:rPr>
          <w:rStyle w:val="CommentReference"/>
        </w:rPr>
        <w:annotationRef/>
      </w:r>
      <w:r>
        <w:t>Was this a meta-analysis?</w:t>
      </w:r>
    </w:p>
  </w:comment>
  <w:comment w:id="9" w:author="Carroll, Linda" w:date="2014-12-12T12:07:00Z" w:initials="LC">
    <w:p w:rsidR="00B51421" w:rsidRDefault="00B51421">
      <w:pPr>
        <w:pStyle w:val="CommentText"/>
      </w:pPr>
      <w:r>
        <w:rPr>
          <w:rStyle w:val="CommentReference"/>
        </w:rPr>
        <w:annotationRef/>
      </w:r>
      <w:r>
        <w:t>Any weaknesses in this review?</w:t>
      </w:r>
    </w:p>
  </w:comment>
  <w:comment w:id="10" w:author="Carroll, Linda" w:date="2014-12-12T12:07:00Z" w:initials="LC">
    <w:p w:rsidR="00B51421" w:rsidRDefault="00B51421">
      <w:pPr>
        <w:pStyle w:val="CommentText"/>
      </w:pPr>
      <w:r>
        <w:rPr>
          <w:rStyle w:val="CommentReference"/>
        </w:rPr>
        <w:annotationRef/>
      </w:r>
      <w:r>
        <w:t>Any comments about the usefulness or validity of this review?</w:t>
      </w:r>
    </w:p>
  </w:comment>
  <w:comment w:id="11" w:author="Carroll, Linda" w:date="2014-12-12T12:07:00Z" w:initials="LC">
    <w:p w:rsidR="004A0B65" w:rsidRDefault="004A0B65">
      <w:pPr>
        <w:pStyle w:val="CommentText"/>
      </w:pPr>
      <w:r>
        <w:rPr>
          <w:rStyle w:val="CommentReference"/>
        </w:rPr>
        <w:annotationRef/>
      </w:r>
      <w:r>
        <w:t xml:space="preserve">Summarize the findings. </w:t>
      </w:r>
    </w:p>
  </w:comment>
  <w:comment w:id="12" w:author="Carroll, Linda" w:date="2014-12-12T12:07:00Z" w:initials="LC">
    <w:p w:rsidR="004A0B65" w:rsidRDefault="004A0B65">
      <w:pPr>
        <w:pStyle w:val="CommentText"/>
      </w:pPr>
      <w:r>
        <w:rPr>
          <w:rStyle w:val="CommentReference"/>
        </w:rPr>
        <w:annotationRef/>
      </w:r>
      <w:r>
        <w:t xml:space="preserve">This should be the last one you report since it is the closest to your research questions. </w:t>
      </w:r>
    </w:p>
  </w:comment>
  <w:comment w:id="14" w:author="Carroll, Linda" w:date="2014-12-15T12:01:00Z" w:initials="LC">
    <w:p w:rsidR="007B2255" w:rsidRDefault="007B2255">
      <w:pPr>
        <w:pStyle w:val="CommentText"/>
      </w:pPr>
      <w:r>
        <w:rPr>
          <w:rStyle w:val="CommentReference"/>
        </w:rPr>
        <w:annotationRef/>
      </w:r>
      <w:r w:rsidR="0086277D">
        <w:t>Make sure you specify that there are two reviews and what those reviews will address</w:t>
      </w:r>
      <w:r>
        <w:t xml:space="preserve">. </w:t>
      </w:r>
    </w:p>
  </w:comment>
  <w:comment w:id="15" w:author="Carroll, Linda" w:date="2014-12-12T12:07:00Z" w:initials="LC">
    <w:p w:rsidR="00923C3B" w:rsidRDefault="00923C3B">
      <w:pPr>
        <w:pStyle w:val="CommentText"/>
      </w:pPr>
      <w:r>
        <w:rPr>
          <w:rStyle w:val="CommentReference"/>
        </w:rPr>
        <w:annotationRef/>
      </w:r>
      <w:r>
        <w:t xml:space="preserve">Provide a brief conceptual description of what reproducible research is </w:t>
      </w:r>
    </w:p>
  </w:comment>
  <w:comment w:id="17" w:author="Carroll, Linda" w:date="2014-12-12T12:07:00Z" w:initials="LC">
    <w:p w:rsidR="007B2255" w:rsidRDefault="007B2255">
      <w:pPr>
        <w:pStyle w:val="CommentText"/>
      </w:pPr>
      <w:r>
        <w:rPr>
          <w:rStyle w:val="CommentReference"/>
        </w:rPr>
        <w:annotationRef/>
      </w:r>
      <w:r>
        <w:t xml:space="preserve">This sentence comes a bit later. </w:t>
      </w:r>
    </w:p>
  </w:comment>
  <w:comment w:id="18" w:author="Carroll, Linda" w:date="2014-12-12T12:07:00Z" w:initials="LC">
    <w:p w:rsidR="007B2255" w:rsidRDefault="007B2255">
      <w:pPr>
        <w:pStyle w:val="CommentText"/>
      </w:pPr>
      <w:r>
        <w:rPr>
          <w:rStyle w:val="CommentReference"/>
        </w:rPr>
        <w:annotationRef/>
      </w:r>
      <w:r>
        <w:t>Will you also accept quasi randomized?</w:t>
      </w:r>
    </w:p>
  </w:comment>
  <w:comment w:id="19" w:author="Carroll, Linda" w:date="2014-12-12T12:07:00Z" w:initials="LC">
    <w:p w:rsidR="007B2255" w:rsidRDefault="007B2255">
      <w:pPr>
        <w:pStyle w:val="CommentText"/>
      </w:pPr>
      <w:r>
        <w:rPr>
          <w:rStyle w:val="CommentReference"/>
        </w:rPr>
        <w:annotationRef/>
      </w:r>
      <w:r>
        <w:t>Develop a data form and include it as an appendix</w:t>
      </w:r>
    </w:p>
  </w:comment>
  <w:comment w:id="20" w:author="Carroll, Linda" w:date="2014-12-12T12:07:00Z" w:initials="LC">
    <w:p w:rsidR="007B2255" w:rsidRDefault="007B2255">
      <w:pPr>
        <w:pStyle w:val="CommentText"/>
      </w:pPr>
      <w:r>
        <w:rPr>
          <w:rStyle w:val="CommentReference"/>
        </w:rPr>
        <w:annotationRef/>
      </w:r>
      <w:r>
        <w:t xml:space="preserve">Same one? Different one? If different, develop it and we will include it as an appendix </w:t>
      </w:r>
    </w:p>
  </w:comment>
  <w:comment w:id="21" w:author="Carroll, Linda" w:date="2014-12-15T11:57:00Z" w:initials="LC">
    <w:p w:rsidR="007B2255" w:rsidRPr="007B2255" w:rsidRDefault="007B2255">
      <w:pPr>
        <w:pStyle w:val="CommentText"/>
        <w:rPr>
          <w:caps/>
        </w:rPr>
      </w:pPr>
      <w:r>
        <w:rPr>
          <w:rStyle w:val="CommentReference"/>
        </w:rPr>
        <w:annotationRef/>
      </w:r>
      <w:r>
        <w:rPr>
          <w:caps/>
        </w:rPr>
        <w:t xml:space="preserve">Develop a data form for the </w:t>
      </w:r>
      <w:proofErr w:type="gramStart"/>
      <w:r>
        <w:rPr>
          <w:caps/>
        </w:rPr>
        <w:t xml:space="preserve">Appendix </w:t>
      </w:r>
      <w:r w:rsidR="0086277D">
        <w:rPr>
          <w:caps/>
        </w:rPr>
        <w:t>.</w:t>
      </w:r>
      <w:proofErr w:type="gramEnd"/>
      <w:r w:rsidR="0086277D">
        <w:rPr>
          <w:caps/>
        </w:rPr>
        <w:t xml:space="preserve"> Then you don’t need to include the following in the body of the proposal. </w:t>
      </w:r>
    </w:p>
  </w:comment>
  <w:comment w:id="22" w:author="Carroll, Linda" w:date="2014-12-15T12:00:00Z" w:initials="LC">
    <w:p w:rsidR="0086277D" w:rsidRDefault="0086277D">
      <w:pPr>
        <w:pStyle w:val="CommentText"/>
      </w:pPr>
      <w:r>
        <w:rPr>
          <w:rStyle w:val="CommentReference"/>
        </w:rPr>
        <w:annotationRef/>
      </w:r>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xml:space="preserve">, and where this is not possible, a third reviewer will be consulted. </w:t>
      </w:r>
    </w:p>
  </w:comment>
  <w:comment w:id="23" w:author="Carroll, Linda" w:date="2014-12-15T12:00:00Z" w:initials="LC">
    <w:p w:rsidR="0086277D" w:rsidRDefault="0086277D">
      <w:pPr>
        <w:pStyle w:val="CommentText"/>
      </w:pPr>
      <w:r>
        <w:rPr>
          <w:rStyle w:val="CommentReference"/>
        </w:rPr>
        <w:annotationRef/>
      </w:r>
      <w:r>
        <w:t xml:space="preserve">Can you put the rest of this proposal into paragraph style? </w:t>
      </w:r>
    </w:p>
  </w:comment>
  <w:comment w:id="24" w:author="Carroll, Linda" w:date="2014-12-12T12:07:00Z" w:initials="LC">
    <w:p w:rsidR="007B2255" w:rsidRDefault="007B2255">
      <w:pPr>
        <w:pStyle w:val="CommentText"/>
      </w:pPr>
      <w:r>
        <w:rPr>
          <w:rStyle w:val="CommentReference"/>
        </w:rPr>
        <w:annotationRef/>
      </w:r>
      <w:r>
        <w:t>Need to describe what GRADE says.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A2C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C336E"/>
    <w:rsid w:val="001C2E7D"/>
    <w:rsid w:val="004A0B65"/>
    <w:rsid w:val="0054586E"/>
    <w:rsid w:val="007B2255"/>
    <w:rsid w:val="007F0713"/>
    <w:rsid w:val="0086277D"/>
    <w:rsid w:val="00923C3B"/>
    <w:rsid w:val="00B51421"/>
    <w:rsid w:val="00BC1083"/>
    <w:rsid w:val="00C461D3"/>
    <w:rsid w:val="00E96723"/>
    <w:rsid w:val="00F84A93"/>
    <w:rsid w:val="00FA0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E0EA-15BC-7640-91F8-39E0BEC5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2047</Words>
  <Characters>11670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Patrick Linehan</cp:lastModifiedBy>
  <cp:revision>2</cp:revision>
  <dcterms:created xsi:type="dcterms:W3CDTF">2015-01-27T20:43:00Z</dcterms:created>
  <dcterms:modified xsi:type="dcterms:W3CDTF">2015-01-27T20:43:00Z</dcterms:modified>
</cp:coreProperties>
</file>