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A89F6" w14:textId="77777777" w:rsidR="00FA059F" w:rsidRDefault="00FA059F">
      <w:pPr>
        <w:spacing w:after="321"/>
        <w:rPr>
          <w:b/>
          <w:color w:val="000000"/>
          <w:sz w:val="48"/>
        </w:rPr>
      </w:pPr>
      <w:r>
        <w:rPr>
          <w:b/>
          <w:color w:val="000000"/>
          <w:sz w:val="48"/>
        </w:rPr>
        <w:t>Outline</w:t>
      </w:r>
    </w:p>
    <w:p w14:paraId="224B6C2C" w14:textId="77777777" w:rsidR="00FA059F" w:rsidRDefault="00FA059F">
      <w:pPr>
        <w:spacing w:after="280"/>
        <w:rPr>
          <w:b/>
          <w:color w:val="000000"/>
          <w:sz w:val="28"/>
        </w:rPr>
      </w:pPr>
      <w:r>
        <w:rPr>
          <w:b/>
          <w:color w:val="000000"/>
          <w:sz w:val="28"/>
        </w:rPr>
        <w:t xml:space="preserve">This thesis outline will be using the PRISMA Checklist for systematic reviews, so items corresponding to the PRISMA Checklist have their corresponding number appended </w:t>
      </w:r>
      <w:r>
        <w:rPr>
          <w:b/>
          <w:i/>
          <w:color w:val="000000"/>
          <w:sz w:val="28"/>
        </w:rPr>
        <w:t>(#)</w:t>
      </w:r>
      <w:r>
        <w:rPr>
          <w:b/>
          <w:color w:val="000000"/>
          <w:sz w:val="28"/>
        </w:rPr>
        <w:t>.</w:t>
      </w:r>
    </w:p>
    <w:p w14:paraId="4281AA9A" w14:textId="77777777" w:rsidR="00FA059F" w:rsidRDefault="00FA059F">
      <w:pPr>
        <w:tabs>
          <w:tab w:val="left" w:pos="220"/>
          <w:tab w:val="left" w:pos="720"/>
        </w:tabs>
        <w:ind w:left="720" w:hanging="720"/>
        <w:rPr>
          <w:color w:val="000000"/>
        </w:rPr>
      </w:pPr>
      <w:r>
        <w:rPr>
          <w:color w:val="000000"/>
        </w:rPr>
        <w:tab/>
        <w:t>1.</w:t>
      </w:r>
      <w:r>
        <w:rPr>
          <w:color w:val="000000"/>
        </w:rPr>
        <w:tab/>
        <w:t>Introduction</w:t>
      </w:r>
    </w:p>
    <w:p w14:paraId="037AAEE4" w14:textId="77777777" w:rsidR="00FA059F" w:rsidRDefault="00FA059F">
      <w:pPr>
        <w:tabs>
          <w:tab w:val="left" w:pos="940"/>
          <w:tab w:val="left" w:pos="1440"/>
        </w:tabs>
        <w:ind w:left="1440" w:hanging="1440"/>
        <w:rPr>
          <w:color w:val="000000"/>
        </w:rPr>
      </w:pPr>
      <w:r>
        <w:rPr>
          <w:color w:val="000000"/>
        </w:rPr>
        <w:tab/>
        <w:t>1.</w:t>
      </w:r>
      <w:r>
        <w:rPr>
          <w:color w:val="000000"/>
        </w:rPr>
        <w:tab/>
        <w:t xml:space="preserve">Rationale </w:t>
      </w:r>
      <w:r>
        <w:rPr>
          <w:i/>
          <w:color w:val="000000"/>
        </w:rPr>
        <w:t>(# 3)</w:t>
      </w:r>
      <w:r>
        <w:rPr>
          <w:color w:val="000000"/>
        </w:rPr>
        <w:cr/>
      </w:r>
      <w:r>
        <w:rPr>
          <w:color w:val="000000"/>
        </w:rPr>
        <w:tab/>
        <w:t>2.</w:t>
      </w:r>
      <w:r>
        <w:rPr>
          <w:color w:val="000000"/>
        </w:rPr>
        <w:tab/>
        <w:t xml:space="preserve">Objectives </w:t>
      </w:r>
      <w:r>
        <w:rPr>
          <w:i/>
          <w:color w:val="000000"/>
        </w:rPr>
        <w:t>(# 4)</w:t>
      </w:r>
    </w:p>
    <w:p w14:paraId="3A763EC6" w14:textId="77777777" w:rsidR="008A55E8" w:rsidRDefault="00FA059F">
      <w:pPr>
        <w:tabs>
          <w:tab w:val="left" w:pos="1660"/>
          <w:tab w:val="left" w:pos="2160"/>
        </w:tabs>
        <w:ind w:left="2160" w:hanging="2160"/>
        <w:rPr>
          <w:ins w:id="0" w:author="Patrick Linehan" w:date="2015-02-04T15:18:00Z"/>
          <w:color w:val="000000"/>
        </w:rPr>
      </w:pPr>
      <w:r>
        <w:rPr>
          <w:color w:val="000000"/>
        </w:rPr>
        <w:tab/>
        <w:t>1.</w:t>
      </w:r>
      <w:r>
        <w:rPr>
          <w:color w:val="000000"/>
        </w:rPr>
        <w:tab/>
        <w:t>Optimal dose of morphine</w:t>
      </w:r>
    </w:p>
    <w:p w14:paraId="1494053F" w14:textId="3E7B904A" w:rsidR="00FA059F" w:rsidRDefault="008A55E8">
      <w:pPr>
        <w:tabs>
          <w:tab w:val="left" w:pos="1660"/>
          <w:tab w:val="left" w:pos="2160"/>
        </w:tabs>
        <w:ind w:left="2160" w:hanging="2160"/>
        <w:rPr>
          <w:color w:val="000000"/>
        </w:rPr>
      </w:pPr>
      <w:ins w:id="1" w:author="Patrick Linehan" w:date="2015-02-04T15:18:00Z">
        <w:r>
          <w:rPr>
            <w:color w:val="000000"/>
          </w:rPr>
          <w:tab/>
        </w:r>
      </w:ins>
      <w:del w:id="2" w:author="Patrick Linehan" w:date="2015-02-04T15:18:00Z">
        <w:r w:rsidR="00FA059F" w:rsidDel="008A55E8">
          <w:rPr>
            <w:color w:val="000000"/>
          </w:rPr>
          <w:cr/>
        </w:r>
        <w:r w:rsidR="00FA059F" w:rsidDel="008A55E8">
          <w:rPr>
            <w:color w:val="000000"/>
          </w:rPr>
          <w:tab/>
        </w:r>
      </w:del>
      <w:r w:rsidR="00FA059F">
        <w:rPr>
          <w:color w:val="000000"/>
        </w:rPr>
        <w:t>2.</w:t>
      </w:r>
      <w:r w:rsidR="00FA059F">
        <w:rPr>
          <w:color w:val="000000"/>
        </w:rPr>
        <w:tab/>
        <w:t xml:space="preserve">Comparison of other </w:t>
      </w:r>
      <w:proofErr w:type="spellStart"/>
      <w:r w:rsidR="00FA059F">
        <w:rPr>
          <w:color w:val="000000"/>
        </w:rPr>
        <w:t>opiods</w:t>
      </w:r>
      <w:proofErr w:type="spellEnd"/>
      <w:r w:rsidR="00FA059F">
        <w:rPr>
          <w:color w:val="000000"/>
        </w:rPr>
        <w:t xml:space="preserve"> with morphine</w:t>
      </w:r>
    </w:p>
    <w:p w14:paraId="0D9A0001" w14:textId="77777777" w:rsidR="00FA059F" w:rsidRDefault="00FA059F">
      <w:pPr>
        <w:tabs>
          <w:tab w:val="left" w:pos="220"/>
          <w:tab w:val="left" w:pos="720"/>
        </w:tabs>
        <w:ind w:left="720" w:hanging="720"/>
        <w:rPr>
          <w:color w:val="000000"/>
        </w:rPr>
      </w:pPr>
      <w:r>
        <w:rPr>
          <w:color w:val="000000"/>
        </w:rPr>
        <w:tab/>
        <w:t>2.</w:t>
      </w:r>
      <w:r>
        <w:rPr>
          <w:color w:val="000000"/>
        </w:rPr>
        <w:tab/>
        <w:t>Methods</w:t>
      </w:r>
    </w:p>
    <w:p w14:paraId="67FEF017" w14:textId="77777777" w:rsidR="00FA059F" w:rsidRDefault="00FA059F">
      <w:pPr>
        <w:tabs>
          <w:tab w:val="left" w:pos="940"/>
          <w:tab w:val="left" w:pos="1440"/>
        </w:tabs>
        <w:spacing w:after="240"/>
        <w:ind w:left="1440" w:hanging="1440"/>
        <w:rPr>
          <w:color w:val="000000"/>
        </w:rPr>
      </w:pPr>
      <w:r>
        <w:rPr>
          <w:color w:val="000000"/>
        </w:rPr>
        <w:tab/>
        <w:t>1.</w:t>
      </w:r>
      <w:r>
        <w:rPr>
          <w:color w:val="000000"/>
        </w:rPr>
        <w:tab/>
        <w:t>Reproducible Research</w:t>
      </w:r>
      <w:r>
        <w:rPr>
          <w:color w:val="000000"/>
        </w:rPr>
        <w:br/>
      </w:r>
    </w:p>
    <w:p w14:paraId="3A4D985E" w14:textId="77777777" w:rsidR="00FA059F" w:rsidRDefault="00FA059F">
      <w:pPr>
        <w:tabs>
          <w:tab w:val="left" w:pos="940"/>
          <w:tab w:val="left" w:pos="1440"/>
        </w:tabs>
        <w:ind w:left="1440" w:hanging="1440"/>
        <w:rPr>
          <w:color w:val="000000"/>
        </w:rPr>
      </w:pPr>
      <w:r>
        <w:rPr>
          <w:color w:val="000000"/>
        </w:rPr>
        <w:tab/>
        <w:t>2.</w:t>
      </w:r>
      <w:r>
        <w:rPr>
          <w:color w:val="000000"/>
        </w:rPr>
        <w:tab/>
        <w:t>PRISMA Methods</w:t>
      </w:r>
    </w:p>
    <w:p w14:paraId="4DDB2B35" w14:textId="77777777" w:rsidR="00FA059F" w:rsidRDefault="00FA059F">
      <w:pPr>
        <w:tabs>
          <w:tab w:val="left" w:pos="1660"/>
          <w:tab w:val="left" w:pos="2160"/>
        </w:tabs>
        <w:ind w:left="2160" w:hanging="2160"/>
        <w:rPr>
          <w:color w:val="000000"/>
        </w:rPr>
      </w:pPr>
      <w:r>
        <w:rPr>
          <w:color w:val="000000"/>
        </w:rPr>
        <w:tab/>
      </w:r>
      <w:proofErr w:type="gramStart"/>
      <w:r>
        <w:rPr>
          <w:color w:val="000000"/>
        </w:rPr>
        <w:t>1.</w:t>
      </w:r>
      <w:r>
        <w:rPr>
          <w:color w:val="000000"/>
        </w:rPr>
        <w:tab/>
        <w:t>Protocol</w:t>
      </w:r>
      <w:proofErr w:type="gramEnd"/>
      <w:r>
        <w:rPr>
          <w:color w:val="000000"/>
        </w:rPr>
        <w:t xml:space="preserve"> and Registration </w:t>
      </w:r>
      <w:r>
        <w:rPr>
          <w:i/>
          <w:color w:val="000000"/>
        </w:rPr>
        <w:t>(# 5)</w:t>
      </w:r>
      <w:r>
        <w:rPr>
          <w:color w:val="000000"/>
        </w:rPr>
        <w:cr/>
      </w:r>
      <w:r>
        <w:rPr>
          <w:color w:val="000000"/>
        </w:rPr>
        <w:tab/>
        <w:t>2.</w:t>
      </w:r>
      <w:r>
        <w:rPr>
          <w:color w:val="000000"/>
        </w:rPr>
        <w:tab/>
        <w:t xml:space="preserve">Eligibility Criteria </w:t>
      </w:r>
      <w:r>
        <w:rPr>
          <w:i/>
          <w:color w:val="000000"/>
        </w:rPr>
        <w:t>(# 6)</w:t>
      </w:r>
      <w:r>
        <w:rPr>
          <w:color w:val="000000"/>
        </w:rPr>
        <w:cr/>
      </w:r>
      <w:r>
        <w:rPr>
          <w:color w:val="000000"/>
        </w:rPr>
        <w:tab/>
        <w:t>3.</w:t>
      </w:r>
      <w:r>
        <w:rPr>
          <w:color w:val="000000"/>
        </w:rPr>
        <w:tab/>
        <w:t xml:space="preserve">Information sources </w:t>
      </w:r>
      <w:r>
        <w:rPr>
          <w:i/>
          <w:color w:val="000000"/>
        </w:rPr>
        <w:t>(# 7)</w:t>
      </w:r>
      <w:r>
        <w:rPr>
          <w:color w:val="000000"/>
        </w:rPr>
        <w:cr/>
      </w:r>
      <w:r>
        <w:rPr>
          <w:color w:val="000000"/>
        </w:rPr>
        <w:tab/>
        <w:t>4.</w:t>
      </w:r>
      <w:r>
        <w:rPr>
          <w:color w:val="000000"/>
        </w:rPr>
        <w:tab/>
        <w:t xml:space="preserve">Search Strategy </w:t>
      </w:r>
      <w:r>
        <w:rPr>
          <w:i/>
          <w:color w:val="000000"/>
        </w:rPr>
        <w:t>(# 8)</w:t>
      </w:r>
      <w:r>
        <w:rPr>
          <w:color w:val="000000"/>
        </w:rPr>
        <w:cr/>
      </w:r>
      <w:r>
        <w:rPr>
          <w:color w:val="000000"/>
        </w:rPr>
        <w:tab/>
        <w:t>5.</w:t>
      </w:r>
      <w:r>
        <w:rPr>
          <w:color w:val="000000"/>
        </w:rPr>
        <w:tab/>
        <w:t xml:space="preserve">Study Selection Process </w:t>
      </w:r>
      <w:r>
        <w:rPr>
          <w:i/>
          <w:color w:val="000000"/>
        </w:rPr>
        <w:t>(# 9)</w:t>
      </w:r>
      <w:r>
        <w:rPr>
          <w:color w:val="000000"/>
        </w:rPr>
        <w:cr/>
      </w:r>
      <w:r>
        <w:rPr>
          <w:color w:val="000000"/>
        </w:rPr>
        <w:tab/>
        <w:t>6.</w:t>
      </w:r>
      <w:r>
        <w:rPr>
          <w:color w:val="000000"/>
        </w:rPr>
        <w:tab/>
        <w:t xml:space="preserve">Data Collection Process </w:t>
      </w:r>
      <w:r>
        <w:rPr>
          <w:i/>
          <w:color w:val="000000"/>
        </w:rPr>
        <w:t>(# 10)</w:t>
      </w:r>
      <w:r>
        <w:rPr>
          <w:color w:val="000000"/>
        </w:rPr>
        <w:cr/>
      </w:r>
      <w:r>
        <w:rPr>
          <w:color w:val="000000"/>
        </w:rPr>
        <w:tab/>
        <w:t>7.</w:t>
      </w:r>
      <w:r>
        <w:rPr>
          <w:color w:val="000000"/>
        </w:rPr>
        <w:tab/>
        <w:t xml:space="preserve">Data Items </w:t>
      </w:r>
      <w:r>
        <w:rPr>
          <w:i/>
          <w:color w:val="000000"/>
        </w:rPr>
        <w:t>(# 11)</w:t>
      </w:r>
      <w:r>
        <w:rPr>
          <w:color w:val="000000"/>
        </w:rPr>
        <w:cr/>
      </w:r>
      <w:r>
        <w:rPr>
          <w:color w:val="000000"/>
        </w:rPr>
        <w:tab/>
        <w:t>8.</w:t>
      </w:r>
      <w:r>
        <w:rPr>
          <w:color w:val="000000"/>
        </w:rPr>
        <w:tab/>
        <w:t xml:space="preserve">Risk of Bias Tool (Within Studies) </w:t>
      </w:r>
      <w:r>
        <w:rPr>
          <w:i/>
          <w:color w:val="000000"/>
        </w:rPr>
        <w:t>(# 12)</w:t>
      </w:r>
      <w:r>
        <w:rPr>
          <w:color w:val="000000"/>
        </w:rPr>
        <w:cr/>
      </w:r>
      <w:r>
        <w:rPr>
          <w:color w:val="000000"/>
        </w:rPr>
        <w:tab/>
        <w:t>9.</w:t>
      </w:r>
      <w:r>
        <w:rPr>
          <w:color w:val="000000"/>
        </w:rPr>
        <w:tab/>
        <w:t xml:space="preserve">Summary Measures to Include </w:t>
      </w:r>
      <w:r>
        <w:rPr>
          <w:i/>
          <w:color w:val="000000"/>
        </w:rPr>
        <w:t>(# 13)</w:t>
      </w:r>
      <w:r>
        <w:rPr>
          <w:color w:val="000000"/>
        </w:rPr>
        <w:cr/>
      </w:r>
      <w:r>
        <w:rPr>
          <w:color w:val="000000"/>
        </w:rPr>
        <w:tab/>
        <w:t>10.</w:t>
      </w:r>
      <w:r>
        <w:rPr>
          <w:color w:val="000000"/>
        </w:rPr>
        <w:tab/>
        <w:t xml:space="preserve">Synthesis Methods </w:t>
      </w:r>
      <w:r>
        <w:rPr>
          <w:i/>
          <w:color w:val="000000"/>
        </w:rPr>
        <w:t>(# 14)</w:t>
      </w:r>
      <w:r>
        <w:rPr>
          <w:color w:val="000000"/>
        </w:rPr>
        <w:cr/>
      </w:r>
      <w:r>
        <w:rPr>
          <w:color w:val="000000"/>
        </w:rPr>
        <w:tab/>
        <w:t>11.</w:t>
      </w:r>
      <w:r>
        <w:rPr>
          <w:color w:val="000000"/>
        </w:rPr>
        <w:tab/>
        <w:t xml:space="preserve">Risk of Bias Across Studies </w:t>
      </w:r>
      <w:r>
        <w:rPr>
          <w:i/>
          <w:color w:val="000000"/>
        </w:rPr>
        <w:t>(# 15)</w:t>
      </w:r>
      <w:r>
        <w:rPr>
          <w:color w:val="000000"/>
        </w:rPr>
        <w:cr/>
      </w:r>
      <w:r>
        <w:rPr>
          <w:color w:val="000000"/>
        </w:rPr>
        <w:tab/>
        <w:t>12.</w:t>
      </w:r>
      <w:r>
        <w:rPr>
          <w:color w:val="000000"/>
        </w:rPr>
        <w:tab/>
        <w:t xml:space="preserve">Additional Analyses </w:t>
      </w:r>
      <w:r>
        <w:rPr>
          <w:i/>
          <w:color w:val="000000"/>
        </w:rPr>
        <w:t>(# 16)</w:t>
      </w:r>
    </w:p>
    <w:p w14:paraId="6C158105" w14:textId="77777777" w:rsidR="00FA059F" w:rsidRDefault="00FA059F">
      <w:pPr>
        <w:tabs>
          <w:tab w:val="left" w:pos="940"/>
          <w:tab w:val="left" w:pos="1440"/>
        </w:tabs>
        <w:ind w:left="1440" w:hanging="1440"/>
        <w:rPr>
          <w:color w:val="000000"/>
        </w:rPr>
      </w:pPr>
      <w:r>
        <w:rPr>
          <w:color w:val="000000"/>
        </w:rPr>
        <w:tab/>
        <w:t>3.</w:t>
      </w:r>
      <w:r>
        <w:rPr>
          <w:color w:val="000000"/>
        </w:rPr>
        <w:tab/>
      </w:r>
      <w:proofErr w:type="spellStart"/>
      <w:r>
        <w:rPr>
          <w:color w:val="000000"/>
        </w:rPr>
        <w:t>Prisma</w:t>
      </w:r>
      <w:proofErr w:type="spellEnd"/>
      <w:r>
        <w:rPr>
          <w:color w:val="000000"/>
        </w:rPr>
        <w:t xml:space="preserve"> Results</w:t>
      </w:r>
    </w:p>
    <w:p w14:paraId="100384D2"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Study Flow Diagram </w:t>
      </w:r>
      <w:r>
        <w:rPr>
          <w:i/>
          <w:color w:val="000000"/>
        </w:rPr>
        <w:t>(# 17)</w:t>
      </w:r>
      <w:r>
        <w:rPr>
          <w:color w:val="000000"/>
        </w:rPr>
        <w:cr/>
      </w:r>
      <w:r>
        <w:rPr>
          <w:color w:val="000000"/>
        </w:rPr>
        <w:tab/>
        <w:t>2.</w:t>
      </w:r>
      <w:r>
        <w:rPr>
          <w:color w:val="000000"/>
        </w:rPr>
        <w:tab/>
        <w:t xml:space="preserve">Study Characteristics (Table) </w:t>
      </w:r>
      <w:r>
        <w:rPr>
          <w:i/>
          <w:color w:val="000000"/>
        </w:rPr>
        <w:t>(# 18)</w:t>
      </w:r>
      <w:r>
        <w:rPr>
          <w:color w:val="000000"/>
        </w:rPr>
        <w:cr/>
      </w:r>
      <w:r>
        <w:rPr>
          <w:color w:val="000000"/>
        </w:rPr>
        <w:tab/>
        <w:t>3.</w:t>
      </w:r>
      <w:r>
        <w:rPr>
          <w:color w:val="000000"/>
        </w:rPr>
        <w:tab/>
        <w:t xml:space="preserve">Study Risk of Bias (Table) </w:t>
      </w:r>
      <w:r>
        <w:rPr>
          <w:i/>
          <w:color w:val="000000"/>
        </w:rPr>
        <w:t>(# 19)</w:t>
      </w:r>
      <w:r>
        <w:rPr>
          <w:color w:val="000000"/>
        </w:rPr>
        <w:cr/>
      </w:r>
      <w:r>
        <w:rPr>
          <w:color w:val="000000"/>
        </w:rPr>
        <w:tab/>
        <w:t>4.</w:t>
      </w:r>
      <w:r>
        <w:rPr>
          <w:color w:val="000000"/>
        </w:rPr>
        <w:tab/>
        <w:t xml:space="preserve">Study Results (Table) </w:t>
      </w:r>
      <w:r>
        <w:rPr>
          <w:i/>
          <w:color w:val="000000"/>
        </w:rPr>
        <w:t>(# 20)</w:t>
      </w:r>
      <w:r>
        <w:rPr>
          <w:color w:val="000000"/>
        </w:rPr>
        <w:cr/>
      </w:r>
      <w:r>
        <w:rPr>
          <w:color w:val="000000"/>
        </w:rPr>
        <w:tab/>
        <w:t>5.</w:t>
      </w:r>
      <w:r>
        <w:rPr>
          <w:color w:val="000000"/>
        </w:rPr>
        <w:tab/>
        <w:t xml:space="preserve">Across Study Risk of Bias </w:t>
      </w:r>
      <w:r>
        <w:rPr>
          <w:i/>
          <w:color w:val="000000"/>
        </w:rPr>
        <w:t>(# 23)</w:t>
      </w:r>
      <w:r>
        <w:rPr>
          <w:color w:val="000000"/>
        </w:rPr>
        <w:cr/>
      </w:r>
      <w:r>
        <w:rPr>
          <w:color w:val="000000"/>
        </w:rPr>
        <w:tab/>
        <w:t>6.</w:t>
      </w:r>
      <w:r>
        <w:rPr>
          <w:color w:val="000000"/>
        </w:rPr>
        <w:tab/>
        <w:t xml:space="preserve">Additional Analyses </w:t>
      </w:r>
      <w:r>
        <w:rPr>
          <w:i/>
          <w:color w:val="000000"/>
        </w:rPr>
        <w:t>(# 24)</w:t>
      </w:r>
    </w:p>
    <w:p w14:paraId="720B2442" w14:textId="77777777" w:rsidR="00FA059F" w:rsidRDefault="00FA059F">
      <w:pPr>
        <w:tabs>
          <w:tab w:val="left" w:pos="940"/>
          <w:tab w:val="left" w:pos="1440"/>
        </w:tabs>
        <w:ind w:left="1440" w:hanging="1440"/>
        <w:rPr>
          <w:color w:val="000000"/>
        </w:rPr>
      </w:pPr>
      <w:r>
        <w:rPr>
          <w:color w:val="000000"/>
        </w:rPr>
        <w:tab/>
        <w:t>4.</w:t>
      </w:r>
      <w:r>
        <w:rPr>
          <w:color w:val="000000"/>
        </w:rPr>
        <w:tab/>
        <w:t>PRISMA Discussion</w:t>
      </w:r>
    </w:p>
    <w:p w14:paraId="307AEC1E"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Summary of Evidence </w:t>
      </w:r>
      <w:r>
        <w:rPr>
          <w:i/>
          <w:color w:val="000000"/>
        </w:rPr>
        <w:t>(# 24)</w:t>
      </w:r>
      <w:r>
        <w:rPr>
          <w:color w:val="000000"/>
        </w:rPr>
        <w:cr/>
      </w:r>
      <w:r>
        <w:rPr>
          <w:color w:val="000000"/>
        </w:rPr>
        <w:tab/>
        <w:t>2.</w:t>
      </w:r>
      <w:r>
        <w:rPr>
          <w:color w:val="000000"/>
        </w:rPr>
        <w:tab/>
        <w:t xml:space="preserve">Limitations </w:t>
      </w:r>
      <w:r>
        <w:rPr>
          <w:i/>
          <w:color w:val="000000"/>
        </w:rPr>
        <w:t>(# 25)</w:t>
      </w:r>
      <w:r>
        <w:rPr>
          <w:color w:val="000000"/>
        </w:rPr>
        <w:cr/>
      </w:r>
      <w:r>
        <w:rPr>
          <w:color w:val="000000"/>
        </w:rPr>
        <w:tab/>
        <w:t>3.</w:t>
      </w:r>
      <w:r>
        <w:rPr>
          <w:color w:val="000000"/>
        </w:rPr>
        <w:tab/>
        <w:t xml:space="preserve">Conclusions </w:t>
      </w:r>
      <w:r>
        <w:rPr>
          <w:i/>
          <w:color w:val="000000"/>
        </w:rPr>
        <w:t>(# 26)</w:t>
      </w:r>
    </w:p>
    <w:p w14:paraId="76C1035A" w14:textId="77777777" w:rsidR="00FA059F" w:rsidRDefault="00FA059F">
      <w:pPr>
        <w:tabs>
          <w:tab w:val="left" w:pos="940"/>
          <w:tab w:val="left" w:pos="1440"/>
        </w:tabs>
        <w:spacing w:after="240"/>
        <w:ind w:left="1440" w:hanging="1440"/>
        <w:rPr>
          <w:color w:val="000000"/>
        </w:rPr>
      </w:pPr>
      <w:r>
        <w:rPr>
          <w:color w:val="000000"/>
        </w:rPr>
        <w:tab/>
        <w:t>5.</w:t>
      </w:r>
      <w:r>
        <w:rPr>
          <w:color w:val="000000"/>
        </w:rPr>
        <w:tab/>
        <w:t xml:space="preserve">Funding </w:t>
      </w:r>
      <w:r>
        <w:rPr>
          <w:i/>
          <w:color w:val="000000"/>
        </w:rPr>
        <w:t>(# 27)</w:t>
      </w:r>
      <w:r>
        <w:rPr>
          <w:color w:val="000000"/>
        </w:rPr>
        <w:br/>
      </w:r>
    </w:p>
    <w:p w14:paraId="65AA8655" w14:textId="77777777" w:rsidR="00FA059F" w:rsidRDefault="00FA059F">
      <w:pPr>
        <w:spacing w:after="321"/>
        <w:rPr>
          <w:b/>
          <w:color w:val="000000"/>
          <w:sz w:val="48"/>
        </w:rPr>
      </w:pPr>
      <w:r>
        <w:rPr>
          <w:b/>
          <w:color w:val="000000"/>
          <w:sz w:val="48"/>
        </w:rPr>
        <w:t>Introduction</w:t>
      </w:r>
    </w:p>
    <w:p w14:paraId="59F067C8" w14:textId="77777777" w:rsidR="00FA059F" w:rsidRDefault="00FA059F">
      <w:pPr>
        <w:spacing w:after="298"/>
        <w:rPr>
          <w:b/>
          <w:color w:val="000000"/>
          <w:sz w:val="36"/>
        </w:rPr>
      </w:pPr>
      <w:r>
        <w:rPr>
          <w:b/>
          <w:color w:val="000000"/>
          <w:sz w:val="36"/>
        </w:rPr>
        <w:lastRenderedPageBreak/>
        <w:t xml:space="preserve">Rationale </w:t>
      </w:r>
      <w:r>
        <w:rPr>
          <w:b/>
          <w:i/>
          <w:color w:val="000000"/>
          <w:sz w:val="36"/>
        </w:rPr>
        <w:t>(# 3)</w:t>
      </w:r>
    </w:p>
    <w:p w14:paraId="76CA5BFD" w14:textId="77777777" w:rsidR="00FA059F" w:rsidRDefault="00FA059F">
      <w:pPr>
        <w:tabs>
          <w:tab w:val="left" w:pos="220"/>
          <w:tab w:val="left" w:pos="720"/>
        </w:tabs>
        <w:ind w:left="720" w:hanging="720"/>
        <w:rPr>
          <w:color w:val="000000"/>
        </w:rPr>
      </w:pPr>
      <w:r>
        <w:rPr>
          <w:color w:val="000000"/>
        </w:rPr>
        <w:tab/>
        <w:t>1.</w:t>
      </w:r>
      <w:r>
        <w:rPr>
          <w:color w:val="000000"/>
        </w:rPr>
        <w:tab/>
      </w:r>
      <w:proofErr w:type="spellStart"/>
      <w:r>
        <w:rPr>
          <w:color w:val="000000"/>
        </w:rPr>
        <w:t>Oligoanalgesia</w:t>
      </w:r>
      <w:proofErr w:type="spellEnd"/>
      <w:r>
        <w:rPr>
          <w:color w:val="000000"/>
        </w:rPr>
        <w:cr/>
      </w:r>
      <w:r>
        <w:rPr>
          <w:color w:val="000000"/>
        </w:rPr>
        <w:tab/>
        <w:t>2.</w:t>
      </w:r>
      <w:r>
        <w:rPr>
          <w:color w:val="000000"/>
        </w:rPr>
        <w:tab/>
        <w:t>Prior Reviews</w:t>
      </w:r>
    </w:p>
    <w:p w14:paraId="4C37EE2C" w14:textId="77777777" w:rsidR="00FA059F" w:rsidRDefault="00FA059F">
      <w:pPr>
        <w:spacing w:after="280"/>
        <w:rPr>
          <w:b/>
          <w:color w:val="000000"/>
          <w:sz w:val="28"/>
        </w:rPr>
      </w:pPr>
      <w:proofErr w:type="spellStart"/>
      <w:r>
        <w:rPr>
          <w:b/>
          <w:color w:val="000000"/>
          <w:sz w:val="28"/>
        </w:rPr>
        <w:t>Oligoanalgesia</w:t>
      </w:r>
      <w:proofErr w:type="spellEnd"/>
    </w:p>
    <w:p w14:paraId="18B8F22B" w14:textId="6F1EBD69" w:rsidR="00FA059F" w:rsidRDefault="00FA059F">
      <w:pPr>
        <w:spacing w:after="240"/>
        <w:rPr>
          <w:ins w:id="3" w:author="Patrick Linehan" w:date="2015-01-27T17:59:00Z"/>
          <w:color w:val="000000"/>
        </w:rPr>
      </w:pPr>
      <w:proofErr w:type="spellStart"/>
      <w:r>
        <w:rPr>
          <w:color w:val="000000"/>
        </w:rPr>
        <w:t>Oligoanalgesia</w:t>
      </w:r>
      <w:proofErr w:type="spellEnd"/>
      <w:r>
        <w:rPr>
          <w:color w:val="000000"/>
        </w:rPr>
        <w:t xml:space="preserve"> is the </w:t>
      </w:r>
      <w:del w:id="4" w:author="Patrick Linehan" w:date="2015-01-27T17:31:00Z">
        <w:r w:rsidDel="003C799F">
          <w:rPr>
            <w:color w:val="000000"/>
          </w:rPr>
          <w:delText>practise of undertreatment</w:delText>
        </w:r>
      </w:del>
      <w:ins w:id="5" w:author="Patrick Linehan" w:date="2015-01-27T17:31:00Z">
        <w:r w:rsidR="003C799F">
          <w:rPr>
            <w:color w:val="000000"/>
          </w:rPr>
          <w:t>suboptimal treatment</w:t>
        </w:r>
      </w:ins>
      <w:r>
        <w:rPr>
          <w:color w:val="000000"/>
        </w:rPr>
        <w:t xml:space="preserve"> of pain, and this is a common problem for patients with acutely painful conditions who present for emergency </w:t>
      </w:r>
      <w:commentRangeStart w:id="6"/>
      <w:commentRangeStart w:id="7"/>
      <w:r>
        <w:rPr>
          <w:color w:val="000000"/>
        </w:rPr>
        <w:t>care</w:t>
      </w:r>
      <w:commentRangeEnd w:id="6"/>
      <w:r w:rsidR="00C461D3">
        <w:rPr>
          <w:rStyle w:val="CommentReference"/>
        </w:rPr>
        <w:commentReference w:id="6"/>
      </w:r>
      <w:commentRangeEnd w:id="7"/>
      <w:ins w:id="8" w:author="Patrick Linehan" w:date="2015-02-05T11:30:00Z">
        <w:r w:rsidR="00DA31F4">
          <w:rPr>
            <w:color w:val="000000"/>
          </w:rPr>
          <w:fldChar w:fldCharType="begin"/>
        </w:r>
      </w:ins>
      <w:r w:rsidR="00213CAE">
        <w:rPr>
          <w:color w:val="000000"/>
        </w:rPr>
        <w:instrText xml:space="preserve"> ADDIN PAPERS2_CITATIONS &lt;citation&gt;&lt;uuid&gt;18CC5CB3-8B9F-4718-BB04-B3CDFEC1A27F&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DA31F4">
        <w:rPr>
          <w:color w:val="000000"/>
        </w:rPr>
        <w:fldChar w:fldCharType="separate"/>
      </w:r>
      <w:ins w:id="9" w:author="Patrick Linehan" w:date="2015-02-05T11:42:00Z">
        <w:r w:rsidR="00B75ED0">
          <w:rPr>
            <w:rFonts w:cs="Times"/>
            <w:szCs w:val="24"/>
            <w:lang w:eastAsia="en-US"/>
          </w:rPr>
          <w:t>(1)</w:t>
        </w:r>
      </w:ins>
      <w:ins w:id="10" w:author="Patrick Linehan" w:date="2015-02-05T11:30:00Z">
        <w:r w:rsidR="00DA31F4">
          <w:rPr>
            <w:color w:val="000000"/>
          </w:rPr>
          <w:fldChar w:fldCharType="end"/>
        </w:r>
      </w:ins>
      <w:ins w:id="11" w:author="Patrick Linehan" w:date="2015-01-27T17:39:00Z">
        <w:r w:rsidR="003C799F" w:rsidRPr="003C799F">
          <w:rPr>
            <w:rStyle w:val="CommentReference"/>
            <w:color w:val="000000"/>
            <w:sz w:val="24"/>
            <w:szCs w:val="20"/>
          </w:rPr>
          <w:t xml:space="preserve"> </w:t>
        </w:r>
      </w:ins>
      <w:r w:rsidR="00C461D3">
        <w:rPr>
          <w:rStyle w:val="CommentReference"/>
        </w:rPr>
        <w:commentReference w:id="7"/>
      </w:r>
      <w:r>
        <w:rPr>
          <w:color w:val="000000"/>
        </w:rPr>
        <w:t xml:space="preserve">. </w:t>
      </w:r>
      <w:ins w:id="12" w:author="Patrick Linehan" w:date="2015-01-27T17:40:00Z">
        <w:r w:rsidR="003C799F">
          <w:rPr>
            <w:color w:val="000000"/>
          </w:rPr>
          <w:t xml:space="preserve"> </w:t>
        </w:r>
      </w:ins>
      <w:r>
        <w:rPr>
          <w:color w:val="000000"/>
        </w:rPr>
        <w:t xml:space="preserve">The processes that lead to </w:t>
      </w:r>
      <w:proofErr w:type="spellStart"/>
      <w:r>
        <w:rPr>
          <w:color w:val="000000"/>
        </w:rPr>
        <w:t>undertreatment</w:t>
      </w:r>
      <w:proofErr w:type="spellEnd"/>
      <w:r>
        <w:rPr>
          <w:color w:val="000000"/>
        </w:rPr>
        <w:t xml:space="preserve"> of pain are complex.</w:t>
      </w:r>
      <w:ins w:id="13" w:author="Patrick Linehan" w:date="2015-01-27T17:45:00Z">
        <w:r w:rsidR="00752F98" w:rsidRPr="00752F98">
          <w:t xml:space="preserve"> </w:t>
        </w:r>
      </w:ins>
      <w:ins w:id="14" w:author="Patrick Linehan" w:date="2015-02-05T11:30:00Z">
        <w:r w:rsidR="00DA31F4">
          <w:rPr>
            <w:color w:val="000000"/>
          </w:rPr>
          <w:fldChar w:fldCharType="begin"/>
        </w:r>
      </w:ins>
      <w:r w:rsidR="00213CAE">
        <w:rPr>
          <w:color w:val="000000"/>
        </w:rPr>
        <w:instrText xml:space="preserve"> ADDIN PAPERS2_CITATIONS &lt;citation&gt;&lt;uuid&gt;FB794C5D-43A5-42AC-AD03-3B65892B8862&lt;/uuid&gt;&lt;priority&gt;1&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timothy.rupp@utsouthwestern.edu&lt;/institution&gt;&lt;number&gt;4&lt;/number&gt;&lt;subtype&gt;400&lt;/subtype&gt;&lt;endpage&gt;503&lt;/endpage&gt;&lt;bundle&gt;&lt;publication&gt;&lt;title&gt;Annals of emergency medicine&lt;/title&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DA31F4">
        <w:rPr>
          <w:color w:val="000000"/>
        </w:rPr>
        <w:fldChar w:fldCharType="separate"/>
      </w:r>
      <w:ins w:id="15" w:author="Patrick Linehan" w:date="2015-02-05T11:42:00Z">
        <w:r w:rsidR="00B75ED0">
          <w:rPr>
            <w:rFonts w:cs="Times"/>
            <w:szCs w:val="24"/>
            <w:lang w:eastAsia="en-US"/>
          </w:rPr>
          <w:t>(2)</w:t>
        </w:r>
      </w:ins>
      <w:ins w:id="16" w:author="Patrick Linehan" w:date="2015-02-05T11:30:00Z">
        <w:r w:rsidR="00DA31F4">
          <w:rPr>
            <w:color w:val="000000"/>
          </w:rPr>
          <w:fldChar w:fldCharType="end"/>
        </w:r>
      </w:ins>
      <w:r>
        <w:rPr>
          <w:color w:val="000000"/>
        </w:rPr>
        <w:t xml:space="preserve"> </w:t>
      </w:r>
      <w:del w:id="17" w:author="Patrick Linehan" w:date="2015-01-27T17:46:00Z">
        <w:r w:rsidDel="00752F98">
          <w:rPr>
            <w:color w:val="000000"/>
          </w:rPr>
          <w:delText xml:space="preserve">One factor that contributes is a difference of opinion on what dosing regime of opioid analgesic is appropriate for treatment of acute </w:delText>
        </w:r>
      </w:del>
      <w:ins w:id="18" w:author="Patrick Linehan" w:date="2015-01-27T17:46:00Z">
        <w:r w:rsidR="00752F98">
          <w:rPr>
            <w:color w:val="000000"/>
          </w:rPr>
          <w:t xml:space="preserve">Factors such as lack of </w:t>
        </w:r>
      </w:ins>
      <w:ins w:id="19" w:author="Patrick Linehan" w:date="2015-01-27T17:47:00Z">
        <w:r w:rsidR="00752F98">
          <w:rPr>
            <w:color w:val="000000"/>
          </w:rPr>
          <w:t xml:space="preserve">clinician </w:t>
        </w:r>
      </w:ins>
      <w:ins w:id="20" w:author="Patrick Linehan" w:date="2015-01-27T17:46:00Z">
        <w:r w:rsidR="00752F98">
          <w:rPr>
            <w:color w:val="000000"/>
          </w:rPr>
          <w:t xml:space="preserve">education about the </w:t>
        </w:r>
      </w:ins>
      <w:ins w:id="21" w:author="Patrick Linehan" w:date="2015-01-27T17:47:00Z">
        <w:r w:rsidR="00752F98">
          <w:rPr>
            <w:color w:val="000000"/>
          </w:rPr>
          <w:t>management</w:t>
        </w:r>
      </w:ins>
      <w:ins w:id="22" w:author="Patrick Linehan" w:date="2015-01-27T17:46:00Z">
        <w:r w:rsidR="00752F98">
          <w:rPr>
            <w:color w:val="000000"/>
          </w:rPr>
          <w:t xml:space="preserve"> </w:t>
        </w:r>
      </w:ins>
      <w:proofErr w:type="gramStart"/>
      <w:ins w:id="23" w:author="Patrick Linehan" w:date="2015-01-27T17:47:00Z">
        <w:r w:rsidR="00752F98">
          <w:rPr>
            <w:color w:val="000000"/>
          </w:rPr>
          <w:t xml:space="preserve">of </w:t>
        </w:r>
      </w:ins>
      <w:ins w:id="24" w:author="Patrick Linehan" w:date="2015-01-27T17:46:00Z">
        <w:r w:rsidR="00752F98">
          <w:rPr>
            <w:color w:val="000000"/>
          </w:rPr>
          <w:t xml:space="preserve"> </w:t>
        </w:r>
      </w:ins>
      <w:commentRangeStart w:id="25"/>
      <w:r>
        <w:rPr>
          <w:color w:val="000000"/>
        </w:rPr>
        <w:t>pain</w:t>
      </w:r>
      <w:commentRangeEnd w:id="25"/>
      <w:proofErr w:type="gramEnd"/>
      <w:r w:rsidR="00C461D3">
        <w:rPr>
          <w:rStyle w:val="CommentReference"/>
        </w:rPr>
        <w:commentReference w:id="25"/>
      </w:r>
      <w:ins w:id="26" w:author="Patrick Linehan" w:date="2015-01-27T17:47:00Z">
        <w:r w:rsidR="00752F98">
          <w:rPr>
            <w:color w:val="000000"/>
          </w:rPr>
          <w:t xml:space="preserve">; </w:t>
        </w:r>
      </w:ins>
      <w:ins w:id="27" w:author="Patrick Linehan" w:date="2015-01-27T17:50:00Z">
        <w:r w:rsidR="00752F98">
          <w:rPr>
            <w:color w:val="000000"/>
          </w:rPr>
          <w:t>treatment</w:t>
        </w:r>
      </w:ins>
      <w:ins w:id="28" w:author="Patrick Linehan" w:date="2015-01-27T17:47:00Z">
        <w:r w:rsidR="00752F98">
          <w:rPr>
            <w:color w:val="000000"/>
          </w:rPr>
          <w:t xml:space="preserve"> </w:t>
        </w:r>
      </w:ins>
      <w:ins w:id="29" w:author="Patrick Linehan" w:date="2015-01-27T17:50:00Z">
        <w:r w:rsidR="00752F98">
          <w:rPr>
            <w:color w:val="000000"/>
          </w:rPr>
          <w:t xml:space="preserve">of pain not being included in quality improvement initiatives; fears of addiction and abuse of opioids; </w:t>
        </w:r>
      </w:ins>
      <w:del w:id="30" w:author="Patrick Linehan" w:date="2015-01-27T17:51:00Z">
        <w:r w:rsidDel="00752F98">
          <w:rPr>
            <w:color w:val="000000"/>
          </w:rPr>
          <w:delText xml:space="preserve">. Another factor is </w:delText>
        </w:r>
      </w:del>
      <w:r>
        <w:rPr>
          <w:color w:val="000000"/>
        </w:rPr>
        <w:t>concern</w:t>
      </w:r>
      <w:ins w:id="31" w:author="Patrick Linehan" w:date="2015-01-27T17:51:00Z">
        <w:r w:rsidR="00752F98">
          <w:rPr>
            <w:color w:val="000000"/>
          </w:rPr>
          <w:t>s</w:t>
        </w:r>
      </w:ins>
      <w:r>
        <w:rPr>
          <w:color w:val="000000"/>
        </w:rPr>
        <w:t xml:space="preserve"> over side effects, such as nausea, vomiting, respiratory depression, or </w:t>
      </w:r>
      <w:commentRangeStart w:id="32"/>
      <w:r>
        <w:rPr>
          <w:color w:val="000000"/>
        </w:rPr>
        <w:t>hypotension</w:t>
      </w:r>
      <w:commentRangeEnd w:id="32"/>
      <w:r w:rsidR="00C461D3">
        <w:rPr>
          <w:rStyle w:val="CommentReference"/>
        </w:rPr>
        <w:commentReference w:id="32"/>
      </w:r>
      <w:ins w:id="33" w:author="Patrick Linehan" w:date="2015-01-27T17:52:00Z">
        <w:r w:rsidR="00752F98">
          <w:rPr>
            <w:color w:val="000000"/>
          </w:rPr>
          <w:t xml:space="preserve">; and differential treatment to members of racial and ethnic groups contribute to the </w:t>
        </w:r>
        <w:proofErr w:type="spellStart"/>
        <w:r w:rsidR="00752F98">
          <w:rPr>
            <w:color w:val="000000"/>
          </w:rPr>
          <w:t>undertreatment</w:t>
        </w:r>
        <w:proofErr w:type="spellEnd"/>
        <w:r w:rsidR="00752F98">
          <w:rPr>
            <w:color w:val="000000"/>
          </w:rPr>
          <w:t xml:space="preserve"> of pain</w:t>
        </w:r>
      </w:ins>
      <w:r>
        <w:rPr>
          <w:color w:val="000000"/>
        </w:rPr>
        <w:t>.</w:t>
      </w:r>
      <w:ins w:id="34" w:author="Patrick Linehan" w:date="2015-02-04T14:37:00Z">
        <w:r w:rsidR="006E5E4D" w:rsidRPr="006E5E4D">
          <w:t xml:space="preserve"> </w:t>
        </w:r>
      </w:ins>
      <w:ins w:id="35" w:author="Patrick Linehan" w:date="2015-02-05T11:30:00Z">
        <w:r w:rsidR="00DA31F4">
          <w:rPr>
            <w:color w:val="000000"/>
          </w:rPr>
          <w:fldChar w:fldCharType="begin"/>
        </w:r>
      </w:ins>
      <w:r w:rsidR="00213CAE">
        <w:rPr>
          <w:color w:val="000000"/>
        </w:rPr>
        <w:instrText xml:space="preserve"> ADDIN PAPERS2_CITATIONS &lt;citation&gt;&lt;uuid&gt;F398CAD2-201B-4FE1-953E-585941CDDDC3&lt;/uuid&gt;&lt;priority&gt;2&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DA31F4">
        <w:rPr>
          <w:color w:val="000000"/>
        </w:rPr>
        <w:fldChar w:fldCharType="separate"/>
      </w:r>
      <w:ins w:id="36" w:author="Patrick Linehan" w:date="2015-02-05T11:42:00Z">
        <w:r w:rsidR="00B75ED0">
          <w:rPr>
            <w:rFonts w:cs="Times"/>
            <w:szCs w:val="24"/>
            <w:lang w:eastAsia="en-US"/>
          </w:rPr>
          <w:t>(3)</w:t>
        </w:r>
      </w:ins>
      <w:ins w:id="37" w:author="Patrick Linehan" w:date="2015-02-05T11:30:00Z">
        <w:r w:rsidR="00DA31F4">
          <w:rPr>
            <w:color w:val="000000"/>
          </w:rPr>
          <w:fldChar w:fldCharType="end"/>
        </w:r>
      </w:ins>
      <w:r>
        <w:rPr>
          <w:color w:val="000000"/>
        </w:rPr>
        <w:t xml:space="preserve"> </w:t>
      </w:r>
      <w:del w:id="38" w:author="Patrick Linehan" w:date="2015-01-27T17:54:00Z">
        <w:r w:rsidDel="00752F98">
          <w:rPr>
            <w:color w:val="000000"/>
          </w:rPr>
          <w:delText xml:space="preserve">A </w:delText>
        </w:r>
      </w:del>
      <w:ins w:id="39" w:author="Patrick Linehan" w:date="2015-01-27T17:54:00Z">
        <w:r w:rsidR="00AB3218">
          <w:rPr>
            <w:color w:val="000000"/>
          </w:rPr>
          <w:t>A historical</w:t>
        </w:r>
      </w:ins>
      <w:del w:id="40" w:author="Patrick Linehan" w:date="2015-01-27T17:54:00Z">
        <w:r w:rsidDel="00AB3218">
          <w:rPr>
            <w:color w:val="000000"/>
          </w:rPr>
          <w:delText>third</w:delText>
        </w:r>
      </w:del>
      <w:r>
        <w:rPr>
          <w:color w:val="000000"/>
        </w:rPr>
        <w:t xml:space="preserve"> concern is that treating acute pain may delay making a diagnosis and lead to delay in surgical treatment and subsequent </w:t>
      </w:r>
      <w:commentRangeStart w:id="41"/>
      <w:r>
        <w:rPr>
          <w:color w:val="000000"/>
        </w:rPr>
        <w:t>complications</w:t>
      </w:r>
      <w:commentRangeEnd w:id="41"/>
      <w:r w:rsidR="00C461D3">
        <w:rPr>
          <w:rStyle w:val="CommentReference"/>
        </w:rPr>
        <w:commentReference w:id="41"/>
      </w:r>
      <w:ins w:id="42" w:author="Patrick Linehan" w:date="2015-02-04T14:47:00Z">
        <w:r w:rsidR="00B2066C">
          <w:rPr>
            <w:color w:val="000000"/>
          </w:rPr>
          <w:t>, some reviews addressing these concerns are summarized below</w:t>
        </w:r>
      </w:ins>
      <w:r>
        <w:rPr>
          <w:color w:val="000000"/>
        </w:rPr>
        <w:t xml:space="preserve">. </w:t>
      </w:r>
      <w:ins w:id="43" w:author="Patrick Linehan" w:date="2015-01-27T17:56:00Z">
        <w:r w:rsidR="00AB3218">
          <w:rPr>
            <w:color w:val="000000"/>
          </w:rPr>
          <w:t>Caregivers</w:t>
        </w:r>
      </w:ins>
      <w:ins w:id="44" w:author="Patrick Linehan" w:date="2015-01-27T17:58:00Z">
        <w:r w:rsidR="00AB3218">
          <w:rPr>
            <w:color w:val="000000"/>
          </w:rPr>
          <w:t>’</w:t>
        </w:r>
      </w:ins>
      <w:ins w:id="45" w:author="Patrick Linehan" w:date="2015-01-27T17:56:00Z">
        <w:r w:rsidR="00AB3218">
          <w:rPr>
            <w:color w:val="000000"/>
          </w:rPr>
          <w:t xml:space="preserve"> attitudes such as the belief that pain is an accepted part of the process of disease and that patients pain experience is not valid</w:t>
        </w:r>
      </w:ins>
      <w:ins w:id="46" w:author="Patrick Linehan" w:date="2015-01-27T17:59:00Z">
        <w:r w:rsidR="00AB3218">
          <w:rPr>
            <w:color w:val="000000"/>
          </w:rPr>
          <w:t xml:space="preserve"> also contribute.</w:t>
        </w:r>
      </w:ins>
      <w:ins w:id="47" w:author="Patrick Linehan" w:date="2015-02-05T11:30:00Z">
        <w:r w:rsidR="00DA31F4">
          <w:rPr>
            <w:color w:val="000000"/>
          </w:rPr>
          <w:t xml:space="preserve"> </w:t>
        </w:r>
        <w:r w:rsidR="00DA31F4">
          <w:rPr>
            <w:color w:val="000000"/>
          </w:rPr>
          <w:fldChar w:fldCharType="begin"/>
        </w:r>
      </w:ins>
      <w:r w:rsidR="00213CAE">
        <w:rPr>
          <w:color w:val="000000"/>
        </w:rPr>
        <w:instrText xml:space="preserve"> ADDIN PAPERS2_CITATIONS &lt;citation&gt;&lt;uuid&gt;6939960E-11A5-489A-BABE-2708A23DE450&lt;/uuid&gt;&lt;priority&gt;3&lt;/priority&gt;&lt;publications&gt;&lt;publication&gt;&lt;volume&gt;25&lt;/volume&gt;&lt;publication_date&gt;99201304001200000000220000&lt;/publication_date&gt;&lt;number&gt;2&lt;/number&gt;&lt;doi&gt;10.1111/1742-6723.12054&lt;/doi&gt;&lt;startpage&gt;110&lt;/startpage&gt;&lt;title&gt;Why is improving pain care so hard?&lt;/title&gt;&lt;uuid&gt;659121D9-A021-4DD7-AE16-DE4BE5CF8D16&lt;/uuid&gt;&lt;subtype&gt;400&lt;/subtype&gt;&lt;endpage&gt;111&lt;/endpage&gt;&lt;type&gt;400&lt;/type&gt;&lt;url&gt;http://eutils.ncbi.nlm.nih.gov/entrez/eutils/elink.fcgi?dbfrom=pubmed&amp;amp;id=23560958&amp;amp;retmode=ref&amp;amp;cmd=prlinks&lt;/url&gt;&lt;bundle&gt;&lt;publication&gt;&lt;title&gt;Emergency Medicine Australasia&lt;/title&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DA31F4">
        <w:rPr>
          <w:color w:val="000000"/>
        </w:rPr>
        <w:fldChar w:fldCharType="separate"/>
      </w:r>
      <w:ins w:id="48" w:author="Patrick Linehan" w:date="2015-02-05T11:42:00Z">
        <w:r w:rsidR="00B75ED0">
          <w:rPr>
            <w:rFonts w:cs="Times"/>
            <w:szCs w:val="24"/>
            <w:lang w:eastAsia="en-US"/>
          </w:rPr>
          <w:t>(4)</w:t>
        </w:r>
      </w:ins>
      <w:ins w:id="49" w:author="Patrick Linehan" w:date="2015-02-05T11:30:00Z">
        <w:r w:rsidR="00DA31F4">
          <w:rPr>
            <w:color w:val="000000"/>
          </w:rPr>
          <w:fldChar w:fldCharType="end"/>
        </w:r>
      </w:ins>
      <w:ins w:id="50" w:author="Patrick Linehan" w:date="2015-01-27T17:59:00Z">
        <w:r w:rsidR="00AB3218">
          <w:rPr>
            <w:color w:val="000000"/>
          </w:rPr>
          <w:t xml:space="preserve"> </w:t>
        </w:r>
      </w:ins>
    </w:p>
    <w:p w14:paraId="0A2F097B" w14:textId="15D7A8F8" w:rsidR="00AB3218" w:rsidRDefault="00AB3218">
      <w:pPr>
        <w:spacing w:after="240"/>
        <w:rPr>
          <w:ins w:id="51" w:author="Patrick Linehan" w:date="2015-02-04T14:42:00Z"/>
          <w:color w:val="000000"/>
        </w:rPr>
      </w:pPr>
      <w:ins w:id="52" w:author="Patrick Linehan" w:date="2015-01-27T17:59:00Z">
        <w:r>
          <w:rPr>
            <w:color w:val="000000"/>
          </w:rPr>
          <w:t>In addition to systemic factors the treatment of pain varies widely among clinicians in the same clinical settings,</w:t>
        </w:r>
      </w:ins>
      <w:ins w:id="53" w:author="Patrick Linehan" w:date="2015-01-27T18:04:00Z">
        <w:r>
          <w:rPr>
            <w:color w:val="000000"/>
          </w:rPr>
          <w:t xml:space="preserve"> both in </w:t>
        </w:r>
        <w:proofErr w:type="spellStart"/>
        <w:r>
          <w:rPr>
            <w:color w:val="000000"/>
          </w:rPr>
          <w:t>prehospital</w:t>
        </w:r>
        <w:proofErr w:type="spellEnd"/>
        <w:r>
          <w:rPr>
            <w:color w:val="000000"/>
          </w:rPr>
          <w:t xml:space="preserve"> </w:t>
        </w:r>
      </w:ins>
      <w:ins w:id="54" w:author="Patrick Linehan" w:date="2015-02-05T11:36:00Z">
        <w:r w:rsidR="00DA31F4">
          <w:rPr>
            <w:color w:val="000000"/>
          </w:rPr>
          <w:fldChar w:fldCharType="begin"/>
        </w:r>
      </w:ins>
      <w:r w:rsidR="00213CAE">
        <w:rPr>
          <w:color w:val="000000"/>
        </w:rPr>
        <w:instrText xml:space="preserve"> ADDIN PAPERS2_CITATIONS &lt;citation&gt;&lt;uuid&gt;064146FE-4CB3-4169-9B99-32D68A8E22D2&lt;/uuid&gt;&lt;priority&gt;0&lt;/priority&gt;&lt;publications&gt;&lt;publication&gt;&lt;uuid&gt;FB852049-269D-46E7-AF79-FBC57076289C&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2012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type&gt;-100&lt;/type&gt;&lt;subtype&gt;-100&lt;/subtype&gt;&lt;uuid&gt;023160F8-C9D5-4317-B8FF-8271CA4D039E&lt;/uuid&gt;&lt;/publication&gt;&lt;/bundle&gt;&lt;authors&gt;&lt;author&gt;&lt;firstName&gt;B&lt;/firstName&gt;&lt;lastName&gt;Yersin&lt;/lastName&gt;&lt;/author&gt;&lt;/authors&gt;&lt;/publication&gt;&lt;/publications&gt;&lt;cites&gt;&lt;/cites&gt;&lt;/citation&gt;</w:instrText>
      </w:r>
      <w:r w:rsidR="00DA31F4">
        <w:rPr>
          <w:color w:val="000000"/>
        </w:rPr>
        <w:fldChar w:fldCharType="separate"/>
      </w:r>
      <w:ins w:id="55" w:author="Patrick Linehan" w:date="2015-02-05T11:42:00Z">
        <w:r w:rsidR="00B75ED0">
          <w:rPr>
            <w:rFonts w:cs="Times"/>
            <w:szCs w:val="24"/>
            <w:lang w:eastAsia="en-US"/>
          </w:rPr>
          <w:t>(5)</w:t>
        </w:r>
      </w:ins>
      <w:ins w:id="56" w:author="Patrick Linehan" w:date="2015-02-05T11:36:00Z">
        <w:r w:rsidR="00DA31F4">
          <w:rPr>
            <w:color w:val="000000"/>
          </w:rPr>
          <w:fldChar w:fldCharType="end"/>
        </w:r>
      </w:ins>
      <w:ins w:id="57" w:author="Patrick Linehan" w:date="2015-01-27T18:04:00Z">
        <w:r>
          <w:rPr>
            <w:color w:val="000000"/>
          </w:rPr>
          <w:t xml:space="preserve"> and </w:t>
        </w:r>
      </w:ins>
      <w:ins w:id="58" w:author="Patrick Linehan" w:date="2015-02-04T14:17:00Z">
        <w:r w:rsidR="00554114">
          <w:rPr>
            <w:color w:val="000000"/>
          </w:rPr>
          <w:t>in the emergency department setting.</w:t>
        </w:r>
      </w:ins>
      <w:ins w:id="59" w:author="Patrick Linehan" w:date="2015-02-04T14:18:00Z">
        <w:r w:rsidR="00554114" w:rsidRPr="00554114">
          <w:t xml:space="preserve"> </w:t>
        </w:r>
      </w:ins>
      <w:ins w:id="60" w:author="Patrick Linehan" w:date="2015-02-05T11:30:00Z">
        <w:r w:rsidR="00DA31F4">
          <w:rPr>
            <w:color w:val="000000"/>
          </w:rPr>
          <w:fldChar w:fldCharType="begin"/>
        </w:r>
      </w:ins>
      <w:r w:rsidR="00213CAE">
        <w:rPr>
          <w:color w:val="000000"/>
        </w:rPr>
        <w:instrText xml:space="preserve"> ADDIN PAPERS2_CITATIONS &lt;citation&gt;&lt;uuid&gt;90227812-BBB0-41F3-B1DE-17B2E715C2B3&lt;/uuid&gt;&lt;priority&gt;4&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Heins:2006gb&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DA31F4">
        <w:rPr>
          <w:color w:val="000000"/>
        </w:rPr>
        <w:fldChar w:fldCharType="separate"/>
      </w:r>
      <w:ins w:id="61" w:author="Patrick Linehan" w:date="2015-02-05T11:42:00Z">
        <w:r w:rsidR="00B75ED0">
          <w:rPr>
            <w:rFonts w:cs="Times"/>
            <w:szCs w:val="24"/>
            <w:lang w:eastAsia="en-US"/>
          </w:rPr>
          <w:t>(6)</w:t>
        </w:r>
      </w:ins>
      <w:ins w:id="62" w:author="Patrick Linehan" w:date="2015-02-05T11:30:00Z">
        <w:r w:rsidR="00DA31F4">
          <w:rPr>
            <w:color w:val="000000"/>
          </w:rPr>
          <w:fldChar w:fldCharType="end"/>
        </w:r>
      </w:ins>
      <w:ins w:id="63" w:author="Patrick Linehan" w:date="2015-02-04T14:23:00Z">
        <w:r w:rsidR="00554114">
          <w:rPr>
            <w:color w:val="000000"/>
          </w:rPr>
          <w:t xml:space="preserve"> </w:t>
        </w:r>
      </w:ins>
    </w:p>
    <w:p w14:paraId="4F50D6CA" w14:textId="74CF7C9A" w:rsidR="006E5E4D" w:rsidRDefault="006E5E4D">
      <w:pPr>
        <w:spacing w:after="240"/>
        <w:rPr>
          <w:ins w:id="64" w:author="Patrick Linehan" w:date="2015-02-05T08:49:00Z"/>
          <w:color w:val="000000"/>
        </w:rPr>
      </w:pPr>
      <w:ins w:id="65" w:author="Patrick Linehan" w:date="2015-02-04T14:42:00Z">
        <w:r>
          <w:rPr>
            <w:color w:val="000000"/>
          </w:rPr>
          <w:t xml:space="preserve">Morphine is the “gold standard” </w:t>
        </w:r>
        <w:proofErr w:type="gramStart"/>
        <w:r>
          <w:rPr>
            <w:color w:val="000000"/>
          </w:rPr>
          <w:t xml:space="preserve">opioid </w:t>
        </w:r>
      </w:ins>
      <w:ins w:id="66" w:author="Patrick Linehan" w:date="2015-02-04T14:43:00Z">
        <w:r>
          <w:rPr>
            <w:color w:val="000000"/>
          </w:rPr>
          <w:t>which</w:t>
        </w:r>
        <w:proofErr w:type="gramEnd"/>
        <w:r>
          <w:rPr>
            <w:color w:val="000000"/>
          </w:rPr>
          <w:t xml:space="preserve"> is often used as a comparison in studies of other analgesics, yet the dose of morphine that is used in clinical practice is lower than the equivalent doses of other opioids.</w:t>
        </w:r>
      </w:ins>
      <w:ins w:id="67" w:author="Patrick Linehan" w:date="2015-02-04T14:45:00Z">
        <w:r w:rsidR="00B2066C" w:rsidRPr="00B2066C">
          <w:t xml:space="preserve"> </w:t>
        </w:r>
      </w:ins>
      <w:ins w:id="68" w:author="Patrick Linehan" w:date="2015-02-05T11:30:00Z">
        <w:r w:rsidR="00DA31F4">
          <w:rPr>
            <w:color w:val="000000"/>
          </w:rPr>
          <w:fldChar w:fldCharType="begin"/>
        </w:r>
      </w:ins>
      <w:r w:rsidR="00213CAE">
        <w:rPr>
          <w:color w:val="000000"/>
        </w:rPr>
        <w:instrText xml:space="preserve"> ADDIN PAPERS2_CITATIONS &lt;citation&gt;&lt;uuid&gt;9FDF5F75-12AB-4C69-A5DB-76B734E911C4&lt;/uuid&gt;&lt;priority&gt;5&lt;/priority&gt;&lt;publications&gt;&lt;publication&gt;&lt;uuid&gt;07096442-D0DA-4B0E-BC22-0BD86C0DFDC9&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rsidR="00DA31F4">
        <w:rPr>
          <w:color w:val="000000"/>
        </w:rPr>
        <w:fldChar w:fldCharType="separate"/>
      </w:r>
      <w:ins w:id="69" w:author="Patrick Linehan" w:date="2015-02-05T11:42:00Z">
        <w:r w:rsidR="00B75ED0">
          <w:rPr>
            <w:rFonts w:cs="Times"/>
            <w:szCs w:val="24"/>
            <w:lang w:eastAsia="en-US"/>
          </w:rPr>
          <w:t>(7)</w:t>
        </w:r>
      </w:ins>
      <w:ins w:id="70" w:author="Patrick Linehan" w:date="2015-02-05T11:30:00Z">
        <w:r w:rsidR="00DA31F4">
          <w:rPr>
            <w:color w:val="000000"/>
          </w:rPr>
          <w:fldChar w:fldCharType="end"/>
        </w:r>
      </w:ins>
      <w:ins w:id="71" w:author="Patrick Linehan" w:date="2015-02-04T14:51:00Z">
        <w:r w:rsidR="00B2066C" w:rsidRPr="00B2066C">
          <w:t xml:space="preserve"> </w:t>
        </w:r>
      </w:ins>
      <w:ins w:id="72" w:author="Patrick Linehan" w:date="2015-02-05T11:30:00Z">
        <w:r w:rsidR="00DA31F4">
          <w:rPr>
            <w:color w:val="000000"/>
          </w:rPr>
          <w:fldChar w:fldCharType="begin"/>
        </w:r>
      </w:ins>
      <w:r w:rsidR="00213CAE">
        <w:rPr>
          <w:color w:val="000000"/>
        </w:rPr>
        <w:instrText xml:space="preserve"> ADDIN PAPERS2_CITATIONS &lt;citation&gt;&lt;uuid&gt;63BED38B-625F-4F72-B981-56307D9E85BF&lt;/uuid&gt;&lt;priority&gt;6&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rsidR="00DA31F4">
        <w:rPr>
          <w:color w:val="000000"/>
        </w:rPr>
        <w:fldChar w:fldCharType="separate"/>
      </w:r>
      <w:ins w:id="73" w:author="Patrick Linehan" w:date="2015-02-05T11:42:00Z">
        <w:r w:rsidR="00B75ED0">
          <w:rPr>
            <w:rFonts w:cs="Times"/>
            <w:szCs w:val="24"/>
            <w:lang w:eastAsia="en-US"/>
          </w:rPr>
          <w:t>(8)</w:t>
        </w:r>
      </w:ins>
      <w:ins w:id="74" w:author="Patrick Linehan" w:date="2015-02-05T11:30:00Z">
        <w:r w:rsidR="00DA31F4">
          <w:rPr>
            <w:color w:val="000000"/>
          </w:rPr>
          <w:fldChar w:fldCharType="end"/>
        </w:r>
      </w:ins>
      <w:ins w:id="75" w:author="Patrick Linehan" w:date="2015-02-04T15:51:00Z">
        <w:r w:rsidR="005A3913" w:rsidRPr="005A3913">
          <w:t xml:space="preserve"> </w:t>
        </w:r>
      </w:ins>
      <w:ins w:id="76" w:author="Patrick Linehan" w:date="2015-02-05T11:30:00Z">
        <w:r w:rsidR="00DA31F4">
          <w:rPr>
            <w:color w:val="000000"/>
          </w:rPr>
          <w:fldChar w:fldCharType="begin"/>
        </w:r>
      </w:ins>
      <w:r w:rsidR="00213CAE">
        <w:rPr>
          <w:color w:val="000000"/>
        </w:rPr>
        <w:instrText xml:space="preserve"> ADDIN PAPERS2_CITATIONS &lt;citation&gt;&lt;uuid&gt;E6063C2D-EEAB-4AC2-84BB-A5B22D9D0F6B&lt;/uuid&gt;&lt;priority&gt;7&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DA31F4">
        <w:rPr>
          <w:color w:val="000000"/>
        </w:rPr>
        <w:fldChar w:fldCharType="separate"/>
      </w:r>
      <w:ins w:id="77" w:author="Patrick Linehan" w:date="2015-02-05T11:42:00Z">
        <w:r w:rsidR="00B75ED0">
          <w:rPr>
            <w:rFonts w:cs="Times"/>
            <w:szCs w:val="24"/>
            <w:lang w:eastAsia="en-US"/>
          </w:rPr>
          <w:t>(9)</w:t>
        </w:r>
      </w:ins>
      <w:ins w:id="78" w:author="Patrick Linehan" w:date="2015-02-05T11:30:00Z">
        <w:r w:rsidR="00DA31F4">
          <w:rPr>
            <w:color w:val="000000"/>
          </w:rPr>
          <w:fldChar w:fldCharType="end"/>
        </w:r>
      </w:ins>
    </w:p>
    <w:p w14:paraId="546239B3" w14:textId="4B194E91" w:rsidR="006E04EB" w:rsidRDefault="00524ABB">
      <w:pPr>
        <w:spacing w:after="240"/>
        <w:rPr>
          <w:ins w:id="79" w:author="Patrick Linehan" w:date="2015-02-05T08:49:00Z"/>
          <w:color w:val="000000"/>
        </w:rPr>
      </w:pPr>
      <w:proofErr w:type="gramStart"/>
      <w:ins w:id="80" w:author="Patrick Linehan" w:date="2015-02-05T08:58:00Z">
        <w:r>
          <w:rPr>
            <w:color w:val="000000"/>
          </w:rPr>
          <w:t>Education about pain management and protocols for analgesia have</w:t>
        </w:r>
        <w:proofErr w:type="gramEnd"/>
        <w:r>
          <w:rPr>
            <w:color w:val="000000"/>
          </w:rPr>
          <w:t xml:space="preserve"> the possibility to improve the </w:t>
        </w:r>
      </w:ins>
      <w:ins w:id="81" w:author="Patrick Linehan" w:date="2015-02-05T09:00:00Z">
        <w:r>
          <w:rPr>
            <w:color w:val="000000"/>
          </w:rPr>
          <w:t>treatment</w:t>
        </w:r>
      </w:ins>
      <w:ins w:id="82" w:author="Patrick Linehan" w:date="2015-02-05T08:58:00Z">
        <w:r>
          <w:rPr>
            <w:color w:val="000000"/>
          </w:rPr>
          <w:t xml:space="preserve"> </w:t>
        </w:r>
      </w:ins>
      <w:ins w:id="83" w:author="Patrick Linehan" w:date="2015-02-05T09:00:00Z">
        <w:r>
          <w:rPr>
            <w:color w:val="000000"/>
          </w:rPr>
          <w:t>of pain. In order to effectively treat pain we need to know the optimal doses of opioid analgesia, and that is the purpose of this study.</w:t>
        </w:r>
      </w:ins>
    </w:p>
    <w:p w14:paraId="574C6443" w14:textId="77777777" w:rsidR="006E04EB" w:rsidRDefault="006E04EB">
      <w:pPr>
        <w:spacing w:after="240"/>
        <w:rPr>
          <w:ins w:id="84" w:author="Patrick Linehan" w:date="2015-02-04T15:52:00Z"/>
          <w:color w:val="000000"/>
        </w:rPr>
      </w:pPr>
    </w:p>
    <w:p w14:paraId="7A68F26A" w14:textId="77777777" w:rsidR="005D1B10" w:rsidRDefault="005D1B10">
      <w:pPr>
        <w:spacing w:after="240"/>
        <w:rPr>
          <w:ins w:id="85" w:author="Patrick Linehan" w:date="2015-02-04T14:20:00Z"/>
          <w:color w:val="000000"/>
        </w:rPr>
      </w:pPr>
    </w:p>
    <w:p w14:paraId="4D80CECD" w14:textId="77777777" w:rsidR="00554114" w:rsidRDefault="00554114">
      <w:pPr>
        <w:spacing w:after="240"/>
        <w:rPr>
          <w:ins w:id="86" w:author="Patrick Linehan" w:date="2015-02-04T14:19:00Z"/>
          <w:color w:val="000000"/>
        </w:rPr>
      </w:pPr>
    </w:p>
    <w:p w14:paraId="407B1927" w14:textId="77777777" w:rsidR="00554114" w:rsidRDefault="00554114">
      <w:pPr>
        <w:spacing w:after="240"/>
        <w:rPr>
          <w:color w:val="000000"/>
        </w:rPr>
      </w:pPr>
    </w:p>
    <w:p w14:paraId="498B6D74" w14:textId="77777777" w:rsidR="00FA059F" w:rsidRDefault="00FA059F">
      <w:pPr>
        <w:spacing w:after="280"/>
        <w:rPr>
          <w:b/>
          <w:color w:val="000000"/>
          <w:sz w:val="28"/>
        </w:rPr>
      </w:pPr>
      <w:r>
        <w:rPr>
          <w:b/>
          <w:color w:val="000000"/>
          <w:sz w:val="28"/>
        </w:rPr>
        <w:t xml:space="preserve">Prior </w:t>
      </w:r>
      <w:r w:rsidR="004A0B65">
        <w:rPr>
          <w:b/>
          <w:color w:val="000000"/>
          <w:sz w:val="28"/>
        </w:rPr>
        <w:t xml:space="preserve">Related </w:t>
      </w:r>
      <w:r>
        <w:rPr>
          <w:b/>
          <w:color w:val="000000"/>
          <w:sz w:val="28"/>
        </w:rPr>
        <w:t>Reviews</w:t>
      </w:r>
    </w:p>
    <w:p w14:paraId="04F2D6B5" w14:textId="77777777" w:rsidR="00FA059F" w:rsidRDefault="00C461D3">
      <w:pPr>
        <w:spacing w:after="240"/>
        <w:rPr>
          <w:color w:val="000000"/>
        </w:rPr>
      </w:pPr>
      <w:r>
        <w:rPr>
          <w:color w:val="000000"/>
        </w:rPr>
        <w:t>S</w:t>
      </w:r>
      <w:r w:rsidR="00FA059F">
        <w:rPr>
          <w:color w:val="000000"/>
        </w:rPr>
        <w:t xml:space="preserve">everal </w:t>
      </w:r>
      <w:r>
        <w:rPr>
          <w:color w:val="000000"/>
        </w:rPr>
        <w:t xml:space="preserve">previous </w:t>
      </w:r>
      <w:r w:rsidR="00FA059F">
        <w:rPr>
          <w:color w:val="000000"/>
        </w:rPr>
        <w:t>systematic reviews have examined the issue of administration of opioid analgesia for acutely painful conditions. They are listed with a brief summary of their findings.</w:t>
      </w:r>
    </w:p>
    <w:p w14:paraId="73238FE1" w14:textId="2EC22389" w:rsidR="00FA059F" w:rsidRDefault="00C461D3">
      <w:pPr>
        <w:spacing w:after="240"/>
        <w:rPr>
          <w:color w:val="000000"/>
        </w:rPr>
      </w:pPr>
      <w:r>
        <w:rPr>
          <w:color w:val="000000"/>
        </w:rPr>
        <w:t>One</w:t>
      </w:r>
      <w:r w:rsidR="00FA059F">
        <w:rPr>
          <w:color w:val="000000"/>
        </w:rPr>
        <w:t xml:space="preserve"> systematic review</w:t>
      </w:r>
      <w:r w:rsidR="00B51421">
        <w:rPr>
          <w:color w:val="000000"/>
        </w:rPr>
        <w:t xml:space="preserve"> and meta-analysis</w:t>
      </w:r>
      <w:r w:rsidR="00FA059F">
        <w:rPr>
          <w:color w:val="000000"/>
        </w:rPr>
        <w:t xml:space="preserve"> </w:t>
      </w:r>
      <w:r w:rsidR="00B51421">
        <w:rPr>
          <w:color w:val="000000"/>
        </w:rPr>
        <w:t xml:space="preserve">was </w:t>
      </w:r>
      <w:r w:rsidR="00FA059F">
        <w:rPr>
          <w:color w:val="000000"/>
        </w:rPr>
        <w:t>limited to children with abdominal pain</w:t>
      </w:r>
      <w:r>
        <w:rPr>
          <w:color w:val="000000"/>
        </w:rPr>
        <w:t xml:space="preserve">. That review concluded that (a) </w:t>
      </w:r>
      <w:r w:rsidR="00FA059F">
        <w:rPr>
          <w:color w:val="000000"/>
        </w:rPr>
        <w:t xml:space="preserve">compared to placebo, opioid analgesia </w:t>
      </w:r>
      <w:r>
        <w:rPr>
          <w:color w:val="000000"/>
        </w:rPr>
        <w:t xml:space="preserve">was effective in controlling pain; </w:t>
      </w:r>
      <w:r w:rsidR="00FA059F">
        <w:rPr>
          <w:color w:val="000000"/>
        </w:rPr>
        <w:t xml:space="preserve"> </w:t>
      </w:r>
      <w:r>
        <w:rPr>
          <w:color w:val="000000"/>
        </w:rPr>
        <w:t xml:space="preserve">(b) opioid analgesia did not result </w:t>
      </w:r>
      <w:proofErr w:type="gramStart"/>
      <w:r>
        <w:rPr>
          <w:color w:val="000000"/>
        </w:rPr>
        <w:t xml:space="preserve">in </w:t>
      </w:r>
      <w:r w:rsidR="00FA059F">
        <w:rPr>
          <w:color w:val="000000"/>
        </w:rPr>
        <w:t xml:space="preserve"> increased</w:t>
      </w:r>
      <w:proofErr w:type="gramEnd"/>
      <w:r w:rsidR="00FA059F">
        <w:rPr>
          <w:color w:val="000000"/>
        </w:rPr>
        <w:t xml:space="preserve"> perforation or abscesses</w:t>
      </w:r>
      <w:r>
        <w:rPr>
          <w:color w:val="000000"/>
        </w:rPr>
        <w:t xml:space="preserve">; </w:t>
      </w:r>
      <w:r w:rsidR="00FA059F">
        <w:rPr>
          <w:color w:val="000000"/>
        </w:rPr>
        <w:t xml:space="preserve"> and </w:t>
      </w:r>
      <w:r>
        <w:rPr>
          <w:color w:val="000000"/>
        </w:rPr>
        <w:t>(c) administration of opioids did not</w:t>
      </w:r>
      <w:del w:id="87" w:author="Patrick Linehan" w:date="2015-02-04T15:56:00Z">
        <w:r w:rsidDel="002862D4">
          <w:rPr>
            <w:color w:val="000000"/>
          </w:rPr>
          <w:delText xml:space="preserve"> </w:delText>
        </w:r>
      </w:del>
      <w:r w:rsidR="00FA059F">
        <w:rPr>
          <w:color w:val="000000"/>
        </w:rPr>
        <w:t xml:space="preserve"> result in a delay to diagnosis. </w:t>
      </w:r>
      <w:r>
        <w:rPr>
          <w:color w:val="000000"/>
        </w:rPr>
        <w:t>It also concluded that,</w:t>
      </w:r>
      <w:del w:id="88" w:author="Patrick Linehan" w:date="2015-02-04T15:55:00Z">
        <w:r w:rsidDel="002862D4">
          <w:rPr>
            <w:color w:val="000000"/>
          </w:rPr>
          <w:delText xml:space="preserve"> </w:delText>
        </w:r>
      </w:del>
      <w:r w:rsidR="00FA059F">
        <w:rPr>
          <w:color w:val="000000"/>
        </w:rPr>
        <w:t xml:space="preserve"> compared </w:t>
      </w:r>
      <w:r w:rsidR="00FA059F">
        <w:rPr>
          <w:color w:val="000000"/>
        </w:rPr>
        <w:lastRenderedPageBreak/>
        <w:t xml:space="preserve">to placebo, opioid analgesia </w:t>
      </w:r>
      <w:r>
        <w:rPr>
          <w:color w:val="000000"/>
        </w:rPr>
        <w:t xml:space="preserve">did </w:t>
      </w:r>
      <w:r w:rsidR="00FA059F">
        <w:rPr>
          <w:color w:val="000000"/>
        </w:rPr>
        <w:t xml:space="preserve">cause increased </w:t>
      </w:r>
      <w:del w:id="89" w:author="Patrick Linehan" w:date="2015-02-04T16:00:00Z">
        <w:r w:rsidR="00FA059F" w:rsidDel="002862D4">
          <w:rPr>
            <w:color w:val="000000"/>
          </w:rPr>
          <w:delText xml:space="preserve">side </w:delText>
        </w:r>
      </w:del>
      <w:ins w:id="90" w:author="Patrick Linehan" w:date="2015-02-04T16:00:00Z">
        <w:r w:rsidR="002862D4">
          <w:rPr>
            <w:color w:val="000000"/>
          </w:rPr>
          <w:t xml:space="preserve">adverse </w:t>
        </w:r>
      </w:ins>
      <w:del w:id="91" w:author="Patrick Linehan" w:date="2015-02-04T16:00:00Z">
        <w:r w:rsidR="00FA059F" w:rsidDel="002862D4">
          <w:rPr>
            <w:color w:val="000000"/>
          </w:rPr>
          <w:delText>effects</w:delText>
        </w:r>
      </w:del>
      <w:ins w:id="92" w:author="Patrick Linehan" w:date="2015-02-04T16:00:00Z">
        <w:r w:rsidR="002862D4">
          <w:rPr>
            <w:color w:val="000000"/>
          </w:rPr>
          <w:t>events</w:t>
        </w:r>
      </w:ins>
      <w:r>
        <w:rPr>
          <w:color w:val="000000"/>
        </w:rPr>
        <w:t xml:space="preserve">, </w:t>
      </w:r>
      <w:ins w:id="93" w:author="Patrick Linehan" w:date="2015-02-04T15:56:00Z">
        <w:r w:rsidR="002862D4">
          <w:rPr>
            <w:color w:val="000000"/>
          </w:rPr>
          <w:t xml:space="preserve">(although the authors did not </w:t>
        </w:r>
      </w:ins>
      <w:del w:id="94" w:author="Patrick Linehan" w:date="2015-02-04T16:00:00Z">
        <w:r w:rsidDel="002862D4">
          <w:rPr>
            <w:color w:val="000000"/>
          </w:rPr>
          <w:delText>as long as</w:delText>
        </w:r>
      </w:del>
      <w:ins w:id="95" w:author="Patrick Linehan" w:date="2015-02-04T16:00:00Z">
        <w:r w:rsidR="002862D4">
          <w:rPr>
            <w:color w:val="000000"/>
          </w:rPr>
          <w:t>include</w:t>
        </w:r>
      </w:ins>
      <w:r>
        <w:rPr>
          <w:color w:val="000000"/>
        </w:rPr>
        <w:t xml:space="preserve"> continuing to have pain </w:t>
      </w:r>
      <w:ins w:id="96" w:author="Patrick Linehan" w:date="2015-02-04T16:01:00Z">
        <w:r w:rsidR="002862D4">
          <w:rPr>
            <w:color w:val="000000"/>
          </w:rPr>
          <w:t>as an</w:t>
        </w:r>
      </w:ins>
      <w:del w:id="97" w:author="Patrick Linehan" w:date="2015-02-04T16:01:00Z">
        <w:r w:rsidDel="002862D4">
          <w:rPr>
            <w:color w:val="000000"/>
          </w:rPr>
          <w:delText xml:space="preserve">is not considered a </w:delText>
        </w:r>
      </w:del>
      <w:r w:rsidR="00FA059F">
        <w:rPr>
          <w:color w:val="000000"/>
        </w:rPr>
        <w:t xml:space="preserve"> “</w:t>
      </w:r>
      <w:del w:id="98" w:author="Patrick Linehan" w:date="2015-02-04T16:00:00Z">
        <w:r w:rsidR="00FA059F" w:rsidDel="002862D4">
          <w:rPr>
            <w:color w:val="000000"/>
          </w:rPr>
          <w:delText xml:space="preserve">side </w:delText>
        </w:r>
      </w:del>
      <w:ins w:id="99" w:author="Patrick Linehan" w:date="2015-02-04T16:00:00Z">
        <w:r w:rsidR="002862D4">
          <w:rPr>
            <w:color w:val="000000"/>
          </w:rPr>
          <w:t xml:space="preserve">adverse </w:t>
        </w:r>
      </w:ins>
      <w:del w:id="100" w:author="Patrick Linehan" w:date="2015-02-04T16:00:00Z">
        <w:r w:rsidR="00FA059F" w:rsidDel="002862D4">
          <w:rPr>
            <w:color w:val="000000"/>
          </w:rPr>
          <w:delText>effect</w:delText>
        </w:r>
      </w:del>
      <w:ins w:id="101" w:author="Patrick Linehan" w:date="2015-02-04T16:00:00Z">
        <w:r w:rsidR="002862D4">
          <w:rPr>
            <w:color w:val="000000"/>
          </w:rPr>
          <w:t>event</w:t>
        </w:r>
      </w:ins>
      <w:r w:rsidR="00FA059F">
        <w:rPr>
          <w:color w:val="000000"/>
        </w:rPr>
        <w:t xml:space="preserve">” </w:t>
      </w:r>
      <w:del w:id="102" w:author="Patrick Linehan" w:date="2015-02-04T16:00:00Z">
        <w:r w:rsidR="00FA059F" w:rsidDel="002862D4">
          <w:rPr>
            <w:color w:val="000000"/>
          </w:rPr>
          <w:delText xml:space="preserve">of </w:delText>
        </w:r>
      </w:del>
      <w:ins w:id="103" w:author="Patrick Linehan" w:date="2015-02-04T16:00:00Z">
        <w:r w:rsidR="002862D4">
          <w:rPr>
            <w:color w:val="000000"/>
          </w:rPr>
          <w:t xml:space="preserve">with </w:t>
        </w:r>
      </w:ins>
      <w:commentRangeStart w:id="104"/>
      <w:r w:rsidR="00FA059F">
        <w:rPr>
          <w:color w:val="000000"/>
        </w:rPr>
        <w:t>placebo</w:t>
      </w:r>
      <w:commentRangeEnd w:id="104"/>
      <w:r>
        <w:rPr>
          <w:rStyle w:val="CommentReference"/>
        </w:rPr>
        <w:commentReference w:id="104"/>
      </w:r>
      <w:r w:rsidR="00FA059F">
        <w:rPr>
          <w:color w:val="000000"/>
        </w:rPr>
        <w:t>.</w:t>
      </w:r>
      <w:r>
        <w:rPr>
          <w:color w:val="000000"/>
        </w:rPr>
        <w:t xml:space="preserve"> </w:t>
      </w:r>
      <w:r>
        <w:rPr>
          <w:b/>
          <w:color w:val="0000E9"/>
          <w:u w:val="single"/>
        </w:rPr>
        <w:t>[1]</w:t>
      </w:r>
    </w:p>
    <w:p w14:paraId="3653986F" w14:textId="77777777" w:rsidR="00FA059F" w:rsidRDefault="00FA059F">
      <w:pPr>
        <w:spacing w:after="319"/>
        <w:rPr>
          <w:b/>
          <w:color w:val="000000"/>
        </w:rPr>
      </w:pPr>
      <w:r>
        <w:rPr>
          <w:b/>
          <w:i/>
          <w:color w:val="000000"/>
        </w:rPr>
        <w:t>Analgesia in the emergency department: a GRADE-based evaluation of research evidence and recommendations for practice</w:t>
      </w:r>
      <w:proofErr w:type="gramStart"/>
      <w:r>
        <w:rPr>
          <w:b/>
          <w:color w:val="000000"/>
        </w:rPr>
        <w:t>.</w:t>
      </w:r>
      <w:r>
        <w:rPr>
          <w:b/>
          <w:color w:val="0000E9"/>
          <w:u w:val="single"/>
        </w:rPr>
        <w:t>[</w:t>
      </w:r>
      <w:proofErr w:type="gramEnd"/>
      <w:r>
        <w:rPr>
          <w:b/>
          <w:color w:val="0000E9"/>
          <w:u w:val="single"/>
        </w:rPr>
        <w:t>2]</w:t>
      </w:r>
    </w:p>
    <w:p w14:paraId="400BB12B" w14:textId="3A054518" w:rsidR="00FA059F" w:rsidRDefault="00BC1083">
      <w:pPr>
        <w:tabs>
          <w:tab w:val="left" w:pos="220"/>
          <w:tab w:val="left" w:pos="720"/>
        </w:tabs>
        <w:ind w:left="720" w:hanging="720"/>
        <w:rPr>
          <w:color w:val="000000"/>
        </w:rPr>
      </w:pPr>
      <w:r>
        <w:rPr>
          <w:color w:val="000000"/>
        </w:rPr>
        <w:t xml:space="preserve">A second review is reported in brief only, providing summary statements of findings. </w:t>
      </w:r>
      <w:del w:id="105" w:author="Patrick Linehan" w:date="2015-02-04T17:47:00Z">
        <w:r w:rsidDel="007415DA">
          <w:rPr>
            <w:color w:val="000000"/>
          </w:rPr>
          <w:delText>Relevant</w:delText>
        </w:r>
      </w:del>
      <w:ins w:id="106" w:author="Patrick Linehan" w:date="2015-02-04T17:47:00Z">
        <w:r w:rsidR="007415DA">
          <w:rPr>
            <w:color w:val="000000"/>
          </w:rPr>
          <w:t xml:space="preserve">The relevant </w:t>
        </w:r>
      </w:ins>
      <w:del w:id="107" w:author="Patrick Linehan" w:date="2015-02-04T16:02:00Z">
        <w:r w:rsidDel="002862D4">
          <w:rPr>
            <w:color w:val="000000"/>
          </w:rPr>
          <w:delText xml:space="preserve"> </w:delText>
        </w:r>
      </w:del>
      <w:r>
        <w:rPr>
          <w:color w:val="000000"/>
        </w:rPr>
        <w:t xml:space="preserve">conclusions </w:t>
      </w:r>
      <w:ins w:id="108" w:author="Patrick Linehan" w:date="2015-02-04T17:47:00Z">
        <w:r w:rsidR="007415DA">
          <w:rPr>
            <w:color w:val="000000"/>
          </w:rPr>
          <w:t xml:space="preserve">pertaining to intravenous opioid analgesia </w:t>
        </w:r>
      </w:ins>
      <w:r>
        <w:rPr>
          <w:color w:val="000000"/>
        </w:rPr>
        <w:t xml:space="preserve">were: (a) For adults accessing the emergency department with acute pain, fentanyl was more effective than parenteral morphine in management of acute moderate to severe pain; (b) for the same patients, parental </w:t>
      </w:r>
      <w:proofErr w:type="spellStart"/>
      <w:r>
        <w:rPr>
          <w:color w:val="000000"/>
        </w:rPr>
        <w:t>hydromorphone</w:t>
      </w:r>
      <w:proofErr w:type="spellEnd"/>
      <w:r>
        <w:rPr>
          <w:color w:val="000000"/>
        </w:rPr>
        <w:t xml:space="preserve"> was more effective than morphine; and (c) parenteral </w:t>
      </w:r>
      <w:proofErr w:type="spellStart"/>
      <w:r>
        <w:rPr>
          <w:color w:val="000000"/>
        </w:rPr>
        <w:t>hydromophone</w:t>
      </w:r>
      <w:proofErr w:type="spellEnd"/>
      <w:r>
        <w:rPr>
          <w:color w:val="000000"/>
        </w:rPr>
        <w:t xml:space="preserve"> 1 + 1 mg patient-driven protocol was more effective than other intravenous opioids at any dose (physician-driven protocol</w:t>
      </w:r>
      <w:proofErr w:type="gramStart"/>
      <w:r>
        <w:rPr>
          <w:color w:val="000000"/>
        </w:rPr>
        <w:t>)  All</w:t>
      </w:r>
      <w:proofErr w:type="gramEnd"/>
      <w:r>
        <w:rPr>
          <w:color w:val="000000"/>
        </w:rPr>
        <w:t xml:space="preserve"> findings were based on reported change in visual analog scale pain ratings</w:t>
      </w:r>
      <w:r w:rsidR="00E96723">
        <w:rPr>
          <w:color w:val="000000"/>
        </w:rPr>
        <w:t>.</w:t>
      </w:r>
      <w:r w:rsidR="00E96723" w:rsidRPr="00E96723">
        <w:rPr>
          <w:b/>
          <w:color w:val="0000E9"/>
          <w:u w:val="single"/>
        </w:rPr>
        <w:t xml:space="preserve"> </w:t>
      </w:r>
      <w:r w:rsidR="00E96723">
        <w:rPr>
          <w:b/>
          <w:color w:val="0000E9"/>
          <w:u w:val="single"/>
        </w:rPr>
        <w:t>[2]</w:t>
      </w:r>
    </w:p>
    <w:p w14:paraId="1B98861B" w14:textId="7F6259CC" w:rsidR="00FA059F" w:rsidRDefault="00FA059F">
      <w:pPr>
        <w:spacing w:after="240"/>
        <w:rPr>
          <w:color w:val="000000"/>
        </w:rPr>
      </w:pPr>
      <w:del w:id="109" w:author="Patrick Linehan" w:date="2015-02-04T17:42:00Z">
        <w:r w:rsidDel="00593C3A">
          <w:rPr>
            <w:color w:val="000000"/>
          </w:rPr>
          <w:delText xml:space="preserve">These </w:delText>
        </w:r>
        <w:r w:rsidR="00E96723" w:rsidDel="00593C3A">
          <w:rPr>
            <w:color w:val="000000"/>
          </w:rPr>
          <w:delText xml:space="preserve">questions </w:delText>
        </w:r>
        <w:r w:rsidDel="00593C3A">
          <w:rPr>
            <w:color w:val="000000"/>
          </w:rPr>
          <w:delText xml:space="preserve">are </w:delText>
        </w:r>
        <w:r w:rsidR="00E96723" w:rsidDel="00593C3A">
          <w:rPr>
            <w:color w:val="000000"/>
          </w:rPr>
          <w:delText xml:space="preserve">extremely specific, which limits the usefulness of them, for </w:delText>
        </w:r>
        <w:commentRangeStart w:id="110"/>
        <w:r w:rsidR="00E96723" w:rsidDel="00593C3A">
          <w:rPr>
            <w:color w:val="000000"/>
          </w:rPr>
          <w:delText>example</w:delText>
        </w:r>
        <w:commentRangeEnd w:id="110"/>
        <w:r w:rsidR="00E96723" w:rsidDel="00593C3A">
          <w:rPr>
            <w:rStyle w:val="CommentReference"/>
          </w:rPr>
          <w:commentReference w:id="110"/>
        </w:r>
        <w:r w:rsidR="00E96723" w:rsidDel="00593C3A">
          <w:rPr>
            <w:color w:val="000000"/>
          </w:rPr>
          <w:delText>, ,</w:delText>
        </w:r>
        <w:r w:rsidDel="00593C3A">
          <w:rPr>
            <w:color w:val="000000"/>
          </w:rPr>
          <w:delText xml:space="preserve"> questions, and </w:delText>
        </w:r>
        <w:r w:rsidR="00E96723" w:rsidDel="00593C3A">
          <w:rPr>
            <w:color w:val="000000"/>
          </w:rPr>
          <w:delText>may</w:delText>
        </w:r>
        <w:r w:rsidDel="00593C3A">
          <w:rPr>
            <w:color w:val="000000"/>
          </w:rPr>
          <w:delText xml:space="preserve"> have been driven by the publication of specific articles in the emergency medicine literature, rather than by an </w:delText>
        </w:r>
        <w:r w:rsidDel="00593C3A">
          <w:rPr>
            <w:i/>
            <w:color w:val="000000"/>
          </w:rPr>
          <w:delText>a priori</w:delText>
        </w:r>
        <w:r w:rsidDel="00593C3A">
          <w:rPr>
            <w:color w:val="000000"/>
          </w:rPr>
          <w:delText xml:space="preserve"> research question.</w:delText>
        </w:r>
      </w:del>
      <w:ins w:id="111" w:author="Patrick Linehan" w:date="2015-02-04T17:42:00Z">
        <w:r w:rsidR="00593C3A">
          <w:rPr>
            <w:color w:val="000000"/>
          </w:rPr>
          <w:t xml:space="preserve">The authors report their conclusions from seven different patient-intervention-comparison-outcome (PICO) research questions. </w:t>
        </w:r>
      </w:ins>
      <w:ins w:id="112" w:author="Patrick Linehan" w:date="2015-02-04T17:45:00Z">
        <w:r w:rsidR="00593C3A">
          <w:rPr>
            <w:color w:val="000000"/>
          </w:rPr>
          <w:t xml:space="preserve">They do not address the question of the optimal dose of morphine for emergency analgesia. </w:t>
        </w:r>
      </w:ins>
      <w:ins w:id="113" w:author="Patrick Linehan" w:date="2015-02-04T17:50:00Z">
        <w:r w:rsidR="007415DA">
          <w:rPr>
            <w:color w:val="000000"/>
          </w:rPr>
          <w:t>The paper</w:t>
        </w:r>
      </w:ins>
      <w:ins w:id="114" w:author="Patrick Linehan" w:date="2015-02-04T17:57:00Z">
        <w:r w:rsidR="00E14ADC">
          <w:rPr>
            <w:color w:val="000000"/>
          </w:rPr>
          <w:t>’s methods</w:t>
        </w:r>
      </w:ins>
      <w:ins w:id="115" w:author="Patrick Linehan" w:date="2015-02-04T17:50:00Z">
        <w:r w:rsidR="00E14ADC">
          <w:rPr>
            <w:color w:val="000000"/>
          </w:rPr>
          <w:t xml:space="preserve"> include the databases </w:t>
        </w:r>
      </w:ins>
      <w:ins w:id="116" w:author="Patrick Linehan" w:date="2015-02-04T17:57:00Z">
        <w:r w:rsidR="00E14ADC">
          <w:rPr>
            <w:color w:val="000000"/>
          </w:rPr>
          <w:t>used for their searches</w:t>
        </w:r>
      </w:ins>
      <w:ins w:id="117" w:author="Patrick Linehan" w:date="2015-02-04T17:50:00Z">
        <w:r w:rsidR="007415DA">
          <w:rPr>
            <w:color w:val="000000"/>
          </w:rPr>
          <w:t xml:space="preserve">, </w:t>
        </w:r>
      </w:ins>
      <w:ins w:id="118" w:author="Patrick Linehan" w:date="2015-02-04T17:57:00Z">
        <w:r w:rsidR="00E14ADC">
          <w:rPr>
            <w:color w:val="000000"/>
          </w:rPr>
          <w:t>and the</w:t>
        </w:r>
      </w:ins>
      <w:ins w:id="119" w:author="Patrick Linehan" w:date="2015-02-04T17:50:00Z">
        <w:r w:rsidR="007415DA">
          <w:rPr>
            <w:color w:val="000000"/>
          </w:rPr>
          <w:t xml:space="preserve"> inclusion </w:t>
        </w:r>
      </w:ins>
      <w:ins w:id="120" w:author="Patrick Linehan" w:date="2015-02-04T17:52:00Z">
        <w:r w:rsidR="007415DA">
          <w:rPr>
            <w:color w:val="000000"/>
          </w:rPr>
          <w:t>and</w:t>
        </w:r>
      </w:ins>
      <w:ins w:id="121" w:author="Patrick Linehan" w:date="2015-02-04T17:50:00Z">
        <w:r w:rsidR="007415DA">
          <w:rPr>
            <w:color w:val="000000"/>
          </w:rPr>
          <w:t xml:space="preserve"> exclusion criteria the authors used </w:t>
        </w:r>
      </w:ins>
      <w:ins w:id="122" w:author="Patrick Linehan" w:date="2015-02-04T17:58:00Z">
        <w:r w:rsidR="00E14ADC">
          <w:rPr>
            <w:color w:val="000000"/>
          </w:rPr>
          <w:t xml:space="preserve">while reviewing abstracts </w:t>
        </w:r>
      </w:ins>
      <w:ins w:id="123" w:author="Patrick Linehan" w:date="2015-02-04T17:50:00Z">
        <w:r w:rsidR="007415DA">
          <w:rPr>
            <w:color w:val="000000"/>
          </w:rPr>
          <w:t xml:space="preserve">for </w:t>
        </w:r>
      </w:ins>
      <w:ins w:id="124" w:author="Patrick Linehan" w:date="2015-02-04T17:54:00Z">
        <w:r w:rsidR="007415DA">
          <w:rPr>
            <w:color w:val="000000"/>
          </w:rPr>
          <w:t>sel</w:t>
        </w:r>
      </w:ins>
      <w:ins w:id="125" w:author="Patrick Linehan" w:date="2015-02-04T17:55:00Z">
        <w:r w:rsidR="007415DA">
          <w:rPr>
            <w:color w:val="000000"/>
          </w:rPr>
          <w:t>e</w:t>
        </w:r>
      </w:ins>
      <w:ins w:id="126" w:author="Patrick Linehan" w:date="2015-02-04T17:54:00Z">
        <w:r w:rsidR="007415DA">
          <w:rPr>
            <w:color w:val="000000"/>
          </w:rPr>
          <w:t>cting</w:t>
        </w:r>
      </w:ins>
      <w:ins w:id="127" w:author="Patrick Linehan" w:date="2015-02-04T17:50:00Z">
        <w:r w:rsidR="007415DA">
          <w:rPr>
            <w:color w:val="000000"/>
          </w:rPr>
          <w:t xml:space="preserve"> </w:t>
        </w:r>
      </w:ins>
      <w:ins w:id="128" w:author="Patrick Linehan" w:date="2015-02-04T17:55:00Z">
        <w:r w:rsidR="007415DA">
          <w:rPr>
            <w:color w:val="000000"/>
          </w:rPr>
          <w:t>papers to review in full text</w:t>
        </w:r>
      </w:ins>
      <w:ins w:id="129" w:author="Patrick Linehan" w:date="2015-02-04T17:50:00Z">
        <w:r w:rsidR="00E14ADC">
          <w:rPr>
            <w:color w:val="000000"/>
          </w:rPr>
          <w:t>.</w:t>
        </w:r>
        <w:r w:rsidR="007415DA">
          <w:rPr>
            <w:color w:val="000000"/>
          </w:rPr>
          <w:t xml:space="preserve"> </w:t>
        </w:r>
      </w:ins>
      <w:ins w:id="130" w:author="Patrick Linehan" w:date="2015-02-04T18:01:00Z">
        <w:r w:rsidR="00E14ADC">
          <w:rPr>
            <w:color w:val="000000"/>
          </w:rPr>
          <w:t>It does not include the search strategies used for the searches, and gives a summary table of findings as produced by the GRADE</w:t>
        </w:r>
      </w:ins>
      <w:ins w:id="131" w:author="Patrick Linehan" w:date="2015-02-04T18:02:00Z">
        <w:r w:rsidR="00E14ADC">
          <w:rPr>
            <w:color w:val="000000"/>
          </w:rPr>
          <w:t>-Pro software for only one of the PICO questions (</w:t>
        </w:r>
      </w:ins>
      <w:proofErr w:type="spellStart"/>
      <w:ins w:id="132" w:author="Patrick Linehan" w:date="2015-02-04T18:03:00Z">
        <w:r w:rsidR="00E14ADC" w:rsidRPr="00E14ADC">
          <w:rPr>
            <w:color w:val="000000"/>
          </w:rPr>
          <w:t>Hydromorphone</w:t>
        </w:r>
        <w:proofErr w:type="spellEnd"/>
        <w:r w:rsidR="00E14ADC" w:rsidRPr="00E14ADC">
          <w:rPr>
            <w:color w:val="000000"/>
          </w:rPr>
          <w:t xml:space="preserve"> (</w:t>
        </w:r>
        <w:proofErr w:type="spellStart"/>
        <w:r w:rsidR="00E14ADC" w:rsidRPr="00E14ADC">
          <w:rPr>
            <w:color w:val="000000"/>
          </w:rPr>
          <w:t>i.v.</w:t>
        </w:r>
        <w:proofErr w:type="spellEnd"/>
        <w:r w:rsidR="00E14ADC" w:rsidRPr="00E14ADC">
          <w:rPr>
            <w:color w:val="000000"/>
          </w:rPr>
          <w:t>) vs. morphine (</w:t>
        </w:r>
        <w:proofErr w:type="spellStart"/>
        <w:r w:rsidR="00E14ADC" w:rsidRPr="00E14ADC">
          <w:rPr>
            <w:color w:val="000000"/>
          </w:rPr>
          <w:t>i.v.</w:t>
        </w:r>
        <w:proofErr w:type="spellEnd"/>
        <w:r w:rsidR="00E14ADC" w:rsidRPr="00E14ADC">
          <w:rPr>
            <w:color w:val="000000"/>
          </w:rPr>
          <w:t>) for acute severe pain in the emergency department</w:t>
        </w:r>
        <w:r w:rsidR="00E14ADC">
          <w:rPr>
            <w:color w:val="000000"/>
          </w:rPr>
          <w:t xml:space="preserve">). </w:t>
        </w:r>
      </w:ins>
      <w:ins w:id="133" w:author="Patrick Linehan" w:date="2015-02-04T18:06:00Z">
        <w:r w:rsidR="00FF0CD7">
          <w:rPr>
            <w:color w:val="000000"/>
          </w:rPr>
          <w:t xml:space="preserve">The review does not follow the PRISMA guidelines for systematic reviews. </w:t>
        </w:r>
      </w:ins>
      <w:del w:id="134" w:author="Patrick Linehan" w:date="2015-02-04T17:58:00Z">
        <w:r w:rsidDel="00E14ADC">
          <w:rPr>
            <w:color w:val="000000"/>
          </w:rPr>
          <w:delText xml:space="preserve"> </w:delText>
        </w:r>
        <w:r w:rsidR="00E96723" w:rsidDel="00E14ADC">
          <w:rPr>
            <w:color w:val="000000"/>
          </w:rPr>
          <w:delText>In addition, the</w:delText>
        </w:r>
        <w:r w:rsidDel="00E14ADC">
          <w:rPr>
            <w:color w:val="000000"/>
          </w:rPr>
          <w:delText xml:space="preserve"> review does not include enough information to make it </w:delText>
        </w:r>
        <w:commentRangeStart w:id="135"/>
        <w:r w:rsidDel="00E14ADC">
          <w:rPr>
            <w:color w:val="000000"/>
          </w:rPr>
          <w:delText>reproducible</w:delText>
        </w:r>
        <w:commentRangeEnd w:id="135"/>
        <w:r w:rsidR="00E96723" w:rsidDel="00E14ADC">
          <w:rPr>
            <w:rStyle w:val="CommentReference"/>
          </w:rPr>
          <w:commentReference w:id="135"/>
        </w:r>
        <w:r w:rsidDel="00E14ADC">
          <w:rPr>
            <w:color w:val="000000"/>
          </w:rPr>
          <w:delText>.</w:delText>
        </w:r>
      </w:del>
    </w:p>
    <w:p w14:paraId="455D7839" w14:textId="77777777" w:rsidR="00FA059F" w:rsidRDefault="00FA059F">
      <w:pPr>
        <w:spacing w:after="319"/>
        <w:rPr>
          <w:b/>
          <w:color w:val="000000"/>
        </w:rPr>
      </w:pPr>
      <w:r>
        <w:rPr>
          <w:b/>
          <w:i/>
          <w:color w:val="000000"/>
        </w:rPr>
        <w:t>Analgesia in patients with acute abdominal pain</w:t>
      </w:r>
      <w:proofErr w:type="gramStart"/>
      <w:r>
        <w:rPr>
          <w:b/>
          <w:color w:val="000000"/>
        </w:rPr>
        <w:t>.</w:t>
      </w:r>
      <w:r>
        <w:rPr>
          <w:b/>
          <w:color w:val="0000E9"/>
          <w:u w:val="single"/>
        </w:rPr>
        <w:t>[</w:t>
      </w:r>
      <w:proofErr w:type="gramEnd"/>
      <w:r>
        <w:rPr>
          <w:b/>
          <w:color w:val="0000E9"/>
          <w:u w:val="single"/>
        </w:rPr>
        <w:t>3]</w:t>
      </w:r>
    </w:p>
    <w:p w14:paraId="2DDA0850" w14:textId="4BF29D6D" w:rsidR="00FA059F" w:rsidRDefault="00E96723">
      <w:pPr>
        <w:spacing w:after="240"/>
        <w:rPr>
          <w:color w:val="000000"/>
        </w:rPr>
      </w:pPr>
      <w:r>
        <w:rPr>
          <w:color w:val="000000"/>
        </w:rPr>
        <w:t xml:space="preserve">A </w:t>
      </w:r>
      <w:del w:id="136" w:author="Patrick Linehan" w:date="2015-02-04T18:23:00Z">
        <w:r w:rsidR="00B51421" w:rsidDel="00262FA7">
          <w:rPr>
            <w:color w:val="000000"/>
          </w:rPr>
          <w:delText xml:space="preserve">recent </w:delText>
        </w:r>
      </w:del>
      <w:r>
        <w:rPr>
          <w:color w:val="000000"/>
        </w:rPr>
        <w:t xml:space="preserve">Cochrane </w:t>
      </w:r>
      <w:commentRangeStart w:id="137"/>
      <w:del w:id="138" w:author="Patrick Linehan" w:date="2015-02-04T18:17:00Z">
        <w:r w:rsidDel="00262FA7">
          <w:rPr>
            <w:color w:val="000000"/>
          </w:rPr>
          <w:delText>review</w:delText>
        </w:r>
        <w:commentRangeEnd w:id="137"/>
        <w:r w:rsidR="00B51421" w:rsidDel="00262FA7">
          <w:rPr>
            <w:rStyle w:val="CommentReference"/>
          </w:rPr>
          <w:commentReference w:id="137"/>
        </w:r>
        <w:r w:rsidDel="00262FA7">
          <w:rPr>
            <w:color w:val="000000"/>
          </w:rPr>
          <w:delText xml:space="preserve"> </w:delText>
        </w:r>
      </w:del>
      <w:ins w:id="139" w:author="Patrick Linehan" w:date="2015-02-04T18:17:00Z">
        <w:r w:rsidR="00262FA7">
          <w:rPr>
            <w:color w:val="000000"/>
          </w:rPr>
          <w:t xml:space="preserve">meta-analysis </w:t>
        </w:r>
      </w:ins>
      <w:r>
        <w:rPr>
          <w:color w:val="000000"/>
        </w:rPr>
        <w:t xml:space="preserve">addressed the topic of </w:t>
      </w:r>
      <w:r w:rsidR="00FA059F">
        <w:rPr>
          <w:color w:val="000000"/>
        </w:rPr>
        <w:t xml:space="preserve">administering opioid analgesia to patients over 14 years of age with acute abdominal pain. </w:t>
      </w:r>
      <w:r w:rsidR="00B51421">
        <w:rPr>
          <w:color w:val="000000"/>
        </w:rPr>
        <w:t>Its authors concluded that</w:t>
      </w:r>
      <w:ins w:id="140" w:author="Patrick Linehan" w:date="2015-02-04T14:16:00Z">
        <w:r w:rsidR="00554114">
          <w:rPr>
            <w:color w:val="000000"/>
          </w:rPr>
          <w:t xml:space="preserve">, </w:t>
        </w:r>
      </w:ins>
      <w:del w:id="141" w:author="Patrick Linehan" w:date="2015-02-04T14:16:00Z">
        <w:r w:rsidR="00B51421" w:rsidDel="00554114">
          <w:rPr>
            <w:color w:val="000000"/>
          </w:rPr>
          <w:delText xml:space="preserve"> </w:delText>
        </w:r>
        <w:r w:rsidR="00FA059F" w:rsidDel="00554114">
          <w:rPr>
            <w:color w:val="000000"/>
          </w:rPr>
          <w:delText xml:space="preserve"> </w:delText>
        </w:r>
      </w:del>
      <w:r w:rsidR="00FA059F">
        <w:rPr>
          <w:color w:val="000000"/>
        </w:rPr>
        <w:t xml:space="preserve">when compared with placebo, the use of analgesia </w:t>
      </w:r>
      <w:r w:rsidR="00B51421">
        <w:rPr>
          <w:color w:val="000000"/>
        </w:rPr>
        <w:t xml:space="preserve">did not </w:t>
      </w:r>
      <w:r w:rsidR="00FA059F">
        <w:rPr>
          <w:color w:val="000000"/>
        </w:rPr>
        <w:t>result in “unsuitable treatment decisions</w:t>
      </w:r>
      <w:proofErr w:type="gramStart"/>
      <w:r w:rsidR="00FA059F">
        <w:rPr>
          <w:color w:val="000000"/>
        </w:rPr>
        <w:t>” ,</w:t>
      </w:r>
      <w:proofErr w:type="gramEnd"/>
      <w:r w:rsidR="00FA059F">
        <w:rPr>
          <w:color w:val="000000"/>
        </w:rPr>
        <w:t xml:space="preserve"> and </w:t>
      </w:r>
      <w:r w:rsidR="00B51421">
        <w:rPr>
          <w:color w:val="000000"/>
        </w:rPr>
        <w:t xml:space="preserve">that </w:t>
      </w:r>
      <w:r w:rsidR="00FA059F">
        <w:rPr>
          <w:color w:val="000000"/>
        </w:rPr>
        <w:t xml:space="preserve"> </w:t>
      </w:r>
      <w:r w:rsidR="00B51421">
        <w:rPr>
          <w:color w:val="000000"/>
        </w:rPr>
        <w:t xml:space="preserve">the use of opioid analgesia improved patient comfort . </w:t>
      </w:r>
      <w:ins w:id="142" w:author="Patrick Linehan" w:date="2015-02-04T18:19:00Z">
        <w:r w:rsidR="00262FA7">
          <w:rPr>
            <w:color w:val="000000"/>
          </w:rPr>
          <w:t xml:space="preserve">The meta-analysis concluded that there was heterogeneity in their sample </w:t>
        </w:r>
      </w:ins>
      <w:ins w:id="143" w:author="Patrick Linehan" w:date="2015-02-04T18:20:00Z">
        <w:r w:rsidR="00262FA7">
          <w:rPr>
            <w:color w:val="000000"/>
          </w:rPr>
          <w:t xml:space="preserve">related to the dosage and type of drug used, and did not make any conclusions about the optimal dosing of opioid medications. </w:t>
        </w:r>
      </w:ins>
      <w:del w:id="144" w:author="Patrick Linehan" w:date="2015-02-04T18:23:00Z">
        <w:r w:rsidR="00B51421" w:rsidDel="00262FA7">
          <w:rPr>
            <w:color w:val="000000"/>
          </w:rPr>
          <w:delText>However, the questions of whether the use of opioid analgesia delayed surgery or prolonged hospital stay continue to be unclear.</w:delText>
        </w:r>
        <w:r w:rsidR="00B51421" w:rsidRPr="00B51421" w:rsidDel="00262FA7">
          <w:rPr>
            <w:b/>
            <w:color w:val="0000E9"/>
            <w:u w:val="single"/>
          </w:rPr>
          <w:delText xml:space="preserve"> </w:delText>
        </w:r>
      </w:del>
      <w:r w:rsidR="00B51421">
        <w:rPr>
          <w:b/>
          <w:color w:val="0000E9"/>
          <w:u w:val="single"/>
        </w:rPr>
        <w:t>[3]</w:t>
      </w:r>
      <w:r w:rsidR="00B51421">
        <w:rPr>
          <w:color w:val="000000"/>
        </w:rPr>
        <w:t xml:space="preserve"> </w:t>
      </w:r>
      <w:r w:rsidR="00B51421">
        <w:rPr>
          <w:rStyle w:val="CommentReference"/>
        </w:rPr>
        <w:commentReference w:id="145"/>
      </w:r>
      <w:del w:id="146" w:author="Patrick Linehan" w:date="2015-02-04T18:17:00Z">
        <w:r w:rsidR="00FA059F" w:rsidDel="00262FA7">
          <w:rPr>
            <w:color w:val="000000"/>
          </w:rPr>
          <w:delText>)</w:delText>
        </w:r>
      </w:del>
      <w:r w:rsidR="00FA059F">
        <w:rPr>
          <w:color w:val="000000"/>
        </w:rPr>
        <w:t xml:space="preserve">. </w:t>
      </w:r>
    </w:p>
    <w:p w14:paraId="207DA43B" w14:textId="77777777" w:rsidR="00FA059F" w:rsidRDefault="00FA059F">
      <w:pPr>
        <w:spacing w:after="319"/>
        <w:rPr>
          <w:b/>
          <w:color w:val="000000"/>
        </w:rPr>
      </w:pPr>
      <w:r>
        <w:rPr>
          <w:b/>
          <w:i/>
          <w:color w:val="000000"/>
        </w:rPr>
        <w:t>Parenteral opioids in emergency medicine–A systematic review of efficacy and safety</w:t>
      </w:r>
      <w:proofErr w:type="gramStart"/>
      <w:r>
        <w:rPr>
          <w:b/>
          <w:color w:val="000000"/>
        </w:rPr>
        <w:t>.</w:t>
      </w:r>
      <w:r>
        <w:rPr>
          <w:b/>
          <w:color w:val="0000E9"/>
          <w:u w:val="single"/>
        </w:rPr>
        <w:t>[</w:t>
      </w:r>
      <w:proofErr w:type="gramEnd"/>
      <w:r>
        <w:rPr>
          <w:b/>
          <w:color w:val="0000E9"/>
          <w:u w:val="single"/>
        </w:rPr>
        <w:t>4]</w:t>
      </w:r>
    </w:p>
    <w:p w14:paraId="0F1223A2" w14:textId="0CB272D9" w:rsidR="00FA059F" w:rsidRDefault="00B51421">
      <w:pPr>
        <w:spacing w:after="240"/>
        <w:rPr>
          <w:ins w:id="147" w:author="Patrick Linehan" w:date="2015-02-04T19:18:00Z"/>
          <w:color w:val="000000"/>
        </w:rPr>
      </w:pPr>
      <w:r>
        <w:rPr>
          <w:color w:val="000000"/>
        </w:rPr>
        <w:t>A fourth systematic review</w:t>
      </w:r>
      <w:del w:id="148" w:author="Patrick Linehan" w:date="2015-02-04T18:23:00Z">
        <w:r w:rsidDel="00262FA7">
          <w:rPr>
            <w:color w:val="000000"/>
          </w:rPr>
          <w:delText xml:space="preserve"> </w:delText>
        </w:r>
      </w:del>
      <w:r w:rsidR="00FA059F">
        <w:rPr>
          <w:color w:val="000000"/>
        </w:rPr>
        <w:t xml:space="preserve"> was limited to adults with acute pain treated in prehospital and emergency settings. </w:t>
      </w:r>
      <w:r>
        <w:rPr>
          <w:color w:val="000000"/>
        </w:rPr>
        <w:t>A qualitative synthesis was presented because of</w:t>
      </w:r>
      <w:del w:id="149" w:author="Patrick Linehan" w:date="2015-02-04T18:23:00Z">
        <w:r w:rsidDel="00262FA7">
          <w:rPr>
            <w:color w:val="000000"/>
          </w:rPr>
          <w:delText xml:space="preserve"> </w:delText>
        </w:r>
      </w:del>
      <w:r w:rsidR="00FA059F">
        <w:rPr>
          <w:color w:val="000000"/>
        </w:rPr>
        <w:t xml:space="preserve"> the heterogeneity of the studies included in the review, some of which compared different opioid regimes. </w:t>
      </w:r>
      <w:r>
        <w:rPr>
          <w:color w:val="000000"/>
        </w:rPr>
        <w:t xml:space="preserve">The main conclusion in this review was that (a) opioid analgesia is </w:t>
      </w:r>
      <w:proofErr w:type="gramStart"/>
      <w:r>
        <w:rPr>
          <w:color w:val="000000"/>
        </w:rPr>
        <w:t xml:space="preserve">efficacious </w:t>
      </w:r>
      <w:r w:rsidR="00FA059F">
        <w:rPr>
          <w:color w:val="000000"/>
        </w:rPr>
        <w:t xml:space="preserve"> in</w:t>
      </w:r>
      <w:proofErr w:type="gramEnd"/>
      <w:r w:rsidR="00FA059F">
        <w:rPr>
          <w:color w:val="000000"/>
        </w:rPr>
        <w:t xml:space="preserve"> the prehospital setting</w:t>
      </w:r>
      <w:r>
        <w:rPr>
          <w:color w:val="000000"/>
        </w:rPr>
        <w:t xml:space="preserve"> and in the emergency department. However, the authors concluded that its safety in the prehospital and emergency department is still unclear. </w:t>
      </w:r>
      <w:ins w:id="150" w:author="Patrick Linehan" w:date="2015-02-04T18:23:00Z">
        <w:r w:rsidR="00262FA7">
          <w:rPr>
            <w:color w:val="000000"/>
          </w:rPr>
          <w:t xml:space="preserve">This </w:t>
        </w:r>
      </w:ins>
      <w:ins w:id="151" w:author="Patrick Linehan" w:date="2015-02-04T18:24:00Z">
        <w:r w:rsidR="00262FA7">
          <w:rPr>
            <w:color w:val="000000"/>
          </w:rPr>
          <w:t xml:space="preserve">review concluded that </w:t>
        </w:r>
      </w:ins>
      <w:ins w:id="152" w:author="Patrick Linehan" w:date="2015-02-04T18:26:00Z">
        <w:r w:rsidR="00262FA7">
          <w:rPr>
            <w:color w:val="000000"/>
          </w:rPr>
          <w:t>“</w:t>
        </w:r>
        <w:r w:rsidR="00262FA7" w:rsidRPr="00262FA7">
          <w:rPr>
            <w:color w:val="000000"/>
          </w:rPr>
          <w:t xml:space="preserve">evidence for selection of optimal opioid and dose for emergency medicine in hospital and in the </w:t>
        </w:r>
        <w:proofErr w:type="spellStart"/>
        <w:r w:rsidR="00262FA7" w:rsidRPr="00262FA7">
          <w:rPr>
            <w:color w:val="000000"/>
          </w:rPr>
          <w:t>prehospital</w:t>
        </w:r>
        <w:proofErr w:type="spellEnd"/>
        <w:r w:rsidR="00262FA7" w:rsidRPr="00262FA7">
          <w:rPr>
            <w:color w:val="000000"/>
          </w:rPr>
          <w:t xml:space="preserve"> setting is scarce</w:t>
        </w:r>
        <w:r w:rsidR="00262FA7">
          <w:rPr>
            <w:color w:val="000000"/>
          </w:rPr>
          <w:t>”</w:t>
        </w:r>
        <w:proofErr w:type="gramStart"/>
        <w:r w:rsidR="00262FA7">
          <w:rPr>
            <w:color w:val="000000"/>
          </w:rPr>
          <w:t>.</w:t>
        </w:r>
      </w:ins>
      <w:r>
        <w:rPr>
          <w:b/>
          <w:color w:val="0000E9"/>
          <w:u w:val="single"/>
        </w:rPr>
        <w:t>[</w:t>
      </w:r>
      <w:commentRangeStart w:id="153"/>
      <w:proofErr w:type="gramEnd"/>
      <w:r>
        <w:rPr>
          <w:b/>
          <w:color w:val="0000E9"/>
          <w:u w:val="single"/>
        </w:rPr>
        <w:t>4</w:t>
      </w:r>
      <w:commentRangeEnd w:id="153"/>
      <w:r>
        <w:rPr>
          <w:rStyle w:val="CommentReference"/>
        </w:rPr>
        <w:commentReference w:id="153"/>
      </w:r>
      <w:r>
        <w:rPr>
          <w:b/>
          <w:color w:val="0000E9"/>
          <w:u w:val="single"/>
        </w:rPr>
        <w:t>]</w:t>
      </w:r>
      <w:r>
        <w:rPr>
          <w:color w:val="000000"/>
        </w:rPr>
        <w:t xml:space="preserve"> </w:t>
      </w:r>
    </w:p>
    <w:p w14:paraId="07BFCC87" w14:textId="77777777" w:rsidR="00603FA5" w:rsidRDefault="00603FA5">
      <w:pPr>
        <w:spacing w:after="240"/>
        <w:rPr>
          <w:ins w:id="154" w:author="Patrick Linehan" w:date="2015-02-04T19:18:00Z"/>
          <w:color w:val="000000"/>
        </w:rPr>
      </w:pPr>
    </w:p>
    <w:p w14:paraId="1F205C0B" w14:textId="77777777" w:rsidR="00603FA5" w:rsidRDefault="00603FA5" w:rsidP="00603FA5">
      <w:pPr>
        <w:spacing w:after="319"/>
        <w:rPr>
          <w:ins w:id="155" w:author="Patrick Linehan" w:date="2015-02-04T19:18:00Z"/>
          <w:b/>
          <w:color w:val="000000"/>
        </w:rPr>
      </w:pPr>
      <w:ins w:id="156" w:author="Patrick Linehan" w:date="2015-02-04T19:18:00Z">
        <w:r>
          <w:rPr>
            <w:b/>
            <w:i/>
            <w:color w:val="000000"/>
          </w:rPr>
          <w:lastRenderedPageBreak/>
          <w:t>Do opiates affect the clinical evaluation of patients with acute abdominal pain</w:t>
        </w:r>
        <w:proofErr w:type="gramStart"/>
        <w:r>
          <w:rPr>
            <w:b/>
            <w:i/>
            <w:color w:val="000000"/>
          </w:rPr>
          <w:t>?</w:t>
        </w:r>
        <w:r>
          <w:rPr>
            <w:b/>
            <w:color w:val="0000E9"/>
            <w:u w:val="single"/>
          </w:rPr>
          <w:t>[</w:t>
        </w:r>
        <w:proofErr w:type="gramEnd"/>
        <w:r>
          <w:rPr>
            <w:b/>
            <w:color w:val="0000E9"/>
            <w:u w:val="single"/>
          </w:rPr>
          <w:t>6]</w:t>
        </w:r>
      </w:ins>
    </w:p>
    <w:p w14:paraId="3777CD7D" w14:textId="77777777" w:rsidR="00603FA5" w:rsidRDefault="00603FA5" w:rsidP="00603FA5">
      <w:pPr>
        <w:spacing w:after="240"/>
        <w:rPr>
          <w:ins w:id="157" w:author="Patrick Linehan" w:date="2015-02-04T19:18:00Z"/>
          <w:color w:val="000000"/>
        </w:rPr>
      </w:pPr>
      <w:ins w:id="158" w:author="Patrick Linehan" w:date="2015-02-04T19:18:00Z">
        <w:r>
          <w:rPr>
            <w:color w:val="000000"/>
          </w:rPr>
          <w:t>A 2006 review (part of the JAMA Rational Clinical Exam series) addressed the effect of opiates on management errors of patients with acute abdominal pain. It concludes that opiate administration had no association with management errors. It did not address the issue of dosing for pain control.</w:t>
        </w:r>
        <w:r w:rsidRPr="004A0B65">
          <w:rPr>
            <w:b/>
            <w:color w:val="0000E9"/>
            <w:u w:val="single"/>
          </w:rPr>
          <w:t xml:space="preserve"> </w:t>
        </w:r>
        <w:r>
          <w:rPr>
            <w:b/>
            <w:color w:val="0000E9"/>
            <w:u w:val="single"/>
          </w:rPr>
          <w:t>[6]</w:t>
        </w:r>
      </w:ins>
    </w:p>
    <w:p w14:paraId="6416130F" w14:textId="77777777" w:rsidR="00603FA5" w:rsidRDefault="00603FA5">
      <w:pPr>
        <w:spacing w:after="240"/>
        <w:rPr>
          <w:color w:val="000000"/>
        </w:rPr>
      </w:pPr>
    </w:p>
    <w:p w14:paraId="45EDBA2B" w14:textId="5D27FCEE" w:rsidR="00FA059F" w:rsidRDefault="004A0B65">
      <w:pPr>
        <w:spacing w:after="240"/>
        <w:rPr>
          <w:color w:val="000000"/>
        </w:rPr>
      </w:pPr>
      <w:r>
        <w:rPr>
          <w:color w:val="000000"/>
        </w:rPr>
        <w:t xml:space="preserve">Finally, a 2010 </w:t>
      </w:r>
      <w:del w:id="159" w:author="Patrick Linehan" w:date="2015-02-04T18:30:00Z">
        <w:r w:rsidDel="00EC74DE">
          <w:rPr>
            <w:color w:val="000000"/>
          </w:rPr>
          <w:delText xml:space="preserve">paper </w:delText>
        </w:r>
      </w:del>
      <w:ins w:id="160" w:author="Patrick Linehan" w:date="2015-02-04T18:30:00Z">
        <w:r w:rsidR="00EC74DE">
          <w:rPr>
            <w:color w:val="000000"/>
          </w:rPr>
          <w:t xml:space="preserve">review </w:t>
        </w:r>
      </w:ins>
      <w:del w:id="161" w:author="Patrick Linehan" w:date="2015-02-04T18:30:00Z">
        <w:r w:rsidDel="00EC74DE">
          <w:rPr>
            <w:color w:val="000000"/>
          </w:rPr>
          <w:delText xml:space="preserve">reported </w:delText>
        </w:r>
        <w:commentRangeStart w:id="162"/>
        <w:r w:rsidDel="00EC74DE">
          <w:rPr>
            <w:color w:val="000000"/>
          </w:rPr>
          <w:delText>that</w:delText>
        </w:r>
        <w:commentRangeEnd w:id="162"/>
        <w:r w:rsidDel="00EC74DE">
          <w:rPr>
            <w:rStyle w:val="CommentReference"/>
          </w:rPr>
          <w:commentReference w:id="162"/>
        </w:r>
      </w:del>
      <w:ins w:id="163" w:author="Patrick Linehan" w:date="2015-02-04T18:31:00Z">
        <w:r w:rsidR="00EC74DE">
          <w:rPr>
            <w:color w:val="000000"/>
          </w:rPr>
          <w:t>summarized</w:t>
        </w:r>
      </w:ins>
      <w:ins w:id="164" w:author="Patrick Linehan" w:date="2015-02-04T18:30:00Z">
        <w:r w:rsidR="00EC74DE">
          <w:rPr>
            <w:color w:val="000000"/>
          </w:rPr>
          <w:t xml:space="preserve"> </w:t>
        </w:r>
      </w:ins>
      <w:ins w:id="165" w:author="Patrick Linehan" w:date="2015-02-04T18:31:00Z">
        <w:r w:rsidR="00EC74DE">
          <w:rPr>
            <w:color w:val="000000"/>
          </w:rPr>
          <w:t>the evidence for intravenous opioids for acute pain in the emergency department.</w:t>
        </w:r>
      </w:ins>
      <w:r>
        <w:rPr>
          <w:color w:val="000000"/>
        </w:rPr>
        <w:t xml:space="preserve"> </w:t>
      </w:r>
      <w:r>
        <w:rPr>
          <w:b/>
          <w:color w:val="0000E9"/>
          <w:u w:val="single"/>
        </w:rPr>
        <w:t>[5]</w:t>
      </w:r>
      <w:del w:id="166" w:author="Patrick Linehan" w:date="2015-02-04T18:32:00Z">
        <w:r w:rsidDel="00EC74DE">
          <w:rPr>
            <w:color w:val="000000"/>
          </w:rPr>
          <w:delText>However, it is</w:delText>
        </w:r>
        <w:r w:rsidR="00FA059F" w:rsidDel="00EC74DE">
          <w:rPr>
            <w:color w:val="000000"/>
          </w:rPr>
          <w:delText xml:space="preserve"> </w:delText>
        </w:r>
      </w:del>
      <w:del w:id="167" w:author="Patrick Linehan" w:date="2015-02-04T18:31:00Z">
        <w:r w:rsidR="00FA059F" w:rsidDel="00EC74DE">
          <w:rPr>
            <w:color w:val="000000"/>
          </w:rPr>
          <w:delText xml:space="preserve">a mixture </w:delText>
        </w:r>
      </w:del>
      <w:del w:id="168" w:author="Patrick Linehan" w:date="2015-02-04T18:32:00Z">
        <w:r w:rsidR="00FA059F" w:rsidDel="00EC74DE">
          <w:rPr>
            <w:color w:val="000000"/>
          </w:rPr>
          <w:delText>of a</w:delText>
        </w:r>
      </w:del>
      <w:ins w:id="169" w:author="Patrick Linehan" w:date="2015-02-04T18:32:00Z">
        <w:r w:rsidR="00EC74DE">
          <w:rPr>
            <w:color w:val="000000"/>
          </w:rPr>
          <w:t xml:space="preserve">It was a combination of </w:t>
        </w:r>
        <w:proofErr w:type="gramStart"/>
        <w:r w:rsidR="00EC74DE">
          <w:rPr>
            <w:color w:val="000000"/>
          </w:rPr>
          <w:t xml:space="preserve">a </w:t>
        </w:r>
      </w:ins>
      <w:r w:rsidR="00FA059F">
        <w:rPr>
          <w:color w:val="000000"/>
        </w:rPr>
        <w:t xml:space="preserve"> systematic</w:t>
      </w:r>
      <w:proofErr w:type="gramEnd"/>
      <w:r w:rsidR="00FA059F">
        <w:rPr>
          <w:color w:val="000000"/>
        </w:rPr>
        <w:t xml:space="preserve"> review and narrative review</w:t>
      </w:r>
      <w:r>
        <w:rPr>
          <w:color w:val="000000"/>
        </w:rPr>
        <w:t xml:space="preserve">, </w:t>
      </w:r>
      <w:del w:id="170" w:author="Patrick Linehan" w:date="2015-02-04T18:33:00Z">
        <w:r w:rsidDel="00EC74DE">
          <w:rPr>
            <w:color w:val="000000"/>
          </w:rPr>
          <w:delText>with very limited reporting of methods</w:delText>
        </w:r>
      </w:del>
      <w:ins w:id="171" w:author="Patrick Linehan" w:date="2015-02-04T18:33:00Z">
        <w:r w:rsidR="00EC74DE">
          <w:rPr>
            <w:color w:val="000000"/>
          </w:rPr>
          <w:t xml:space="preserve">which did not </w:t>
        </w:r>
      </w:ins>
      <w:ins w:id="172" w:author="Patrick Linehan" w:date="2015-02-04T18:34:00Z">
        <w:r w:rsidR="00EC74DE">
          <w:rPr>
            <w:color w:val="000000"/>
          </w:rPr>
          <w:t>follow the PRISMA guidelines</w:t>
        </w:r>
      </w:ins>
      <w:r>
        <w:rPr>
          <w:color w:val="000000"/>
        </w:rPr>
        <w:t xml:space="preserve">, and is </w:t>
      </w:r>
      <w:del w:id="173" w:author="Patrick Linehan" w:date="2015-02-04T19:16:00Z">
        <w:r w:rsidDel="00603FA5">
          <w:rPr>
            <w:color w:val="000000"/>
          </w:rPr>
          <w:delText xml:space="preserve">therefore </w:delText>
        </w:r>
        <w:r w:rsidR="00FA059F" w:rsidDel="00603FA5">
          <w:rPr>
            <w:color w:val="000000"/>
          </w:rPr>
          <w:delText xml:space="preserve"> </w:delText>
        </w:r>
      </w:del>
      <w:r w:rsidR="00FA059F">
        <w:rPr>
          <w:color w:val="000000"/>
        </w:rPr>
        <w:t xml:space="preserve">not reproducible. It is also five years old and due for an </w:t>
      </w:r>
      <w:commentRangeStart w:id="174"/>
      <w:r w:rsidR="00FA059F">
        <w:rPr>
          <w:color w:val="000000"/>
        </w:rPr>
        <w:t>update</w:t>
      </w:r>
      <w:commentRangeEnd w:id="174"/>
      <w:r>
        <w:rPr>
          <w:rStyle w:val="CommentReference"/>
        </w:rPr>
        <w:commentReference w:id="174"/>
      </w:r>
      <w:r>
        <w:rPr>
          <w:color w:val="000000"/>
        </w:rPr>
        <w:t xml:space="preserve">, since a number of studies </w:t>
      </w:r>
      <w:ins w:id="175" w:author="Patrick Linehan" w:date="2015-02-04T19:17:00Z">
        <w:r w:rsidR="00603FA5">
          <w:rPr>
            <w:color w:val="000000"/>
          </w:rPr>
          <w:t xml:space="preserve">on opioid analgesia in the emergency </w:t>
        </w:r>
        <w:proofErr w:type="spellStart"/>
        <w:r w:rsidR="00603FA5">
          <w:rPr>
            <w:color w:val="000000"/>
          </w:rPr>
          <w:t>settint</w:t>
        </w:r>
      </w:ins>
      <w:r>
        <w:rPr>
          <w:color w:val="000000"/>
        </w:rPr>
        <w:t>have</w:t>
      </w:r>
      <w:proofErr w:type="spellEnd"/>
      <w:r>
        <w:rPr>
          <w:color w:val="000000"/>
        </w:rPr>
        <w:t xml:space="preserve"> been published </w:t>
      </w:r>
      <w:del w:id="176" w:author="Patrick Linehan" w:date="2015-02-04T19:17:00Z">
        <w:r w:rsidDel="00603FA5">
          <w:rPr>
            <w:color w:val="000000"/>
          </w:rPr>
          <w:delText>since its literature search ended</w:delText>
        </w:r>
      </w:del>
      <w:ins w:id="177" w:author="Patrick Linehan" w:date="2015-02-04T19:17:00Z">
        <w:r w:rsidR="00603FA5">
          <w:rPr>
            <w:color w:val="000000"/>
          </w:rPr>
          <w:t>since 2010</w:t>
        </w:r>
      </w:ins>
      <w:r w:rsidR="00FA059F">
        <w:rPr>
          <w:color w:val="000000"/>
        </w:rPr>
        <w:t>.</w:t>
      </w:r>
      <w:r>
        <w:rPr>
          <w:color w:val="000000"/>
        </w:rPr>
        <w:t xml:space="preserve"> Thus an updated and systematic review on this question is due.</w:t>
      </w:r>
    </w:p>
    <w:p w14:paraId="4C0BE5ED" w14:textId="588BFA7C" w:rsidR="00FA059F" w:rsidDel="00603FA5" w:rsidRDefault="00FA059F">
      <w:pPr>
        <w:spacing w:after="319"/>
        <w:rPr>
          <w:del w:id="178" w:author="Patrick Linehan" w:date="2015-02-04T19:18:00Z"/>
          <w:b/>
          <w:color w:val="000000"/>
        </w:rPr>
      </w:pPr>
      <w:bookmarkStart w:id="179" w:name="OLE_LINK1"/>
      <w:bookmarkStart w:id="180" w:name="OLE_LINK2"/>
      <w:del w:id="181" w:author="Patrick Linehan" w:date="2015-02-04T19:18:00Z">
        <w:r w:rsidDel="00603FA5">
          <w:rPr>
            <w:b/>
            <w:i/>
            <w:color w:val="000000"/>
          </w:rPr>
          <w:delText>Do opiates affect the clinical evaluation of patients with acute abdominal pain?</w:delText>
        </w:r>
        <w:r w:rsidDel="00603FA5">
          <w:rPr>
            <w:b/>
            <w:color w:val="0000E9"/>
            <w:u w:val="single"/>
          </w:rPr>
          <w:delText>[6]</w:delText>
        </w:r>
      </w:del>
    </w:p>
    <w:p w14:paraId="7F809AEC" w14:textId="4E54B0BB" w:rsidR="00FA059F" w:rsidDel="00603FA5" w:rsidRDefault="004A0B65">
      <w:pPr>
        <w:spacing w:after="240"/>
        <w:rPr>
          <w:del w:id="182" w:author="Patrick Linehan" w:date="2015-02-04T19:18:00Z"/>
          <w:color w:val="000000"/>
        </w:rPr>
      </w:pPr>
      <w:del w:id="183" w:author="Patrick Linehan" w:date="2015-02-04T19:18:00Z">
        <w:r w:rsidDel="00603FA5">
          <w:rPr>
            <w:color w:val="000000"/>
          </w:rPr>
          <w:delText>A 2006 review (</w:delText>
        </w:r>
        <w:r w:rsidR="00FA059F" w:rsidDel="00603FA5">
          <w:rPr>
            <w:color w:val="000000"/>
          </w:rPr>
          <w:delText>part of the JAMA Rational Clinical Exam series</w:delText>
        </w:r>
        <w:r w:rsidDel="00603FA5">
          <w:rPr>
            <w:color w:val="000000"/>
          </w:rPr>
          <w:delText xml:space="preserve">) </w:delText>
        </w:r>
        <w:r w:rsidR="00FA059F" w:rsidDel="00603FA5">
          <w:rPr>
            <w:color w:val="000000"/>
          </w:rPr>
          <w:delText>addressed the effect of opiates on management errors of patients with acute abdominal pain. It concludes that opiate administration had no association with management errors. It did not address the issue of dosing for pain control.</w:delText>
        </w:r>
        <w:r w:rsidRPr="004A0B65" w:rsidDel="00603FA5">
          <w:rPr>
            <w:b/>
            <w:color w:val="0000E9"/>
            <w:u w:val="single"/>
          </w:rPr>
          <w:delText xml:space="preserve"> </w:delText>
        </w:r>
        <w:r w:rsidDel="00603FA5">
          <w:rPr>
            <w:b/>
            <w:color w:val="0000E9"/>
            <w:u w:val="single"/>
          </w:rPr>
          <w:delText>[6]</w:delText>
        </w:r>
      </w:del>
    </w:p>
    <w:bookmarkEnd w:id="179"/>
    <w:bookmarkEnd w:id="180"/>
    <w:p w14:paraId="03C44A2C" w14:textId="77777777" w:rsidR="00FA059F" w:rsidRDefault="004A0B65">
      <w:pPr>
        <w:spacing w:after="298"/>
        <w:rPr>
          <w:b/>
          <w:color w:val="000000"/>
          <w:sz w:val="36"/>
        </w:rPr>
      </w:pPr>
      <w:r>
        <w:rPr>
          <w:b/>
          <w:color w:val="000000"/>
          <w:sz w:val="36"/>
        </w:rPr>
        <w:t xml:space="preserve">Study </w:t>
      </w:r>
      <w:commentRangeStart w:id="184"/>
      <w:r w:rsidR="00FA059F">
        <w:rPr>
          <w:b/>
          <w:color w:val="000000"/>
          <w:sz w:val="36"/>
        </w:rPr>
        <w:t>Objectives</w:t>
      </w:r>
      <w:commentRangeEnd w:id="184"/>
      <w:r w:rsidR="007B2255">
        <w:rPr>
          <w:rStyle w:val="CommentReference"/>
        </w:rPr>
        <w:commentReference w:id="184"/>
      </w:r>
    </w:p>
    <w:p w14:paraId="6B7ED81A" w14:textId="77777777" w:rsidR="00006D14" w:rsidRDefault="00FA059F">
      <w:pPr>
        <w:spacing w:after="240"/>
        <w:rPr>
          <w:ins w:id="185" w:author="Patrick Linehan" w:date="2015-02-04T15:15:00Z"/>
          <w:color w:val="000000"/>
        </w:rPr>
      </w:pPr>
      <w:r>
        <w:rPr>
          <w:color w:val="000000"/>
        </w:rPr>
        <w:t>In emergency conditions morphine is considered the standard against which other analgesics are measured. The effects of morphine are dose-dependent, so it the first question for review is</w:t>
      </w:r>
      <w:r w:rsidR="004A0B65">
        <w:rPr>
          <w:color w:val="000000"/>
        </w:rPr>
        <w:t>:</w:t>
      </w:r>
      <w:r>
        <w:rPr>
          <w:color w:val="000000"/>
        </w:rPr>
        <w:t xml:space="preserve"> </w:t>
      </w:r>
    </w:p>
    <w:p w14:paraId="62A816F6" w14:textId="77777777" w:rsidR="008A55E8" w:rsidRDefault="00FA059F">
      <w:pPr>
        <w:spacing w:after="240"/>
        <w:rPr>
          <w:ins w:id="186" w:author="Patrick Linehan" w:date="2015-02-04T15:15:00Z"/>
          <w:rStyle w:val="Strong"/>
        </w:rPr>
      </w:pPr>
      <w:r>
        <w:rPr>
          <w:color w:val="000000"/>
        </w:rPr>
        <w:cr/>
        <w:t>I</w:t>
      </w:r>
      <w:r w:rsidRPr="008A55E8">
        <w:rPr>
          <w:rStyle w:val="Strong"/>
          <w:rPrChange w:id="187" w:author="Patrick Linehan" w:date="2015-02-04T15:15:00Z">
            <w:rPr>
              <w:color w:val="000000"/>
            </w:rPr>
          </w:rPrChange>
        </w:rPr>
        <w:t xml:space="preserve">n patients presenting to </w:t>
      </w:r>
      <w:proofErr w:type="spellStart"/>
      <w:r w:rsidRPr="008A55E8">
        <w:rPr>
          <w:rStyle w:val="Strong"/>
          <w:rPrChange w:id="188" w:author="Patrick Linehan" w:date="2015-02-04T15:15:00Z">
            <w:rPr>
              <w:color w:val="000000"/>
            </w:rPr>
          </w:rPrChange>
        </w:rPr>
        <w:t>prehospital</w:t>
      </w:r>
      <w:proofErr w:type="spellEnd"/>
      <w:r w:rsidRPr="008A55E8">
        <w:rPr>
          <w:rStyle w:val="Strong"/>
          <w:rPrChange w:id="189" w:author="Patrick Linehan" w:date="2015-02-04T15:15:00Z">
            <w:rPr>
              <w:color w:val="000000"/>
            </w:rPr>
          </w:rPrChange>
        </w:rPr>
        <w:t xml:space="preserve"> care or the emergency department with an acutely painful condition, is there a treatment regime using intravenous morphine that is more effective </w:t>
      </w:r>
      <w:r w:rsidR="004A0B65" w:rsidRPr="008A55E8">
        <w:rPr>
          <w:rStyle w:val="Strong"/>
          <w:rPrChange w:id="190" w:author="Patrick Linehan" w:date="2015-02-04T15:15:00Z">
            <w:rPr>
              <w:color w:val="000000"/>
            </w:rPr>
          </w:rPrChange>
        </w:rPr>
        <w:t xml:space="preserve">in </w:t>
      </w:r>
      <w:r w:rsidRPr="008A55E8">
        <w:rPr>
          <w:rStyle w:val="Strong"/>
          <w:rPrChange w:id="191" w:author="Patrick Linehan" w:date="2015-02-04T15:15:00Z">
            <w:rPr>
              <w:color w:val="000000"/>
            </w:rPr>
          </w:rPrChange>
        </w:rPr>
        <w:t>treating pain than usual care?</w:t>
      </w:r>
      <w:r w:rsidRPr="008A55E8">
        <w:rPr>
          <w:rStyle w:val="Strong"/>
          <w:rPrChange w:id="192" w:author="Patrick Linehan" w:date="2015-02-04T15:15:00Z">
            <w:rPr>
              <w:color w:val="000000"/>
            </w:rPr>
          </w:rPrChange>
        </w:rPr>
        <w:cr/>
      </w:r>
    </w:p>
    <w:p w14:paraId="55772492" w14:textId="323E09A6" w:rsidR="008A55E8" w:rsidRDefault="00FA059F">
      <w:pPr>
        <w:spacing w:after="240"/>
        <w:rPr>
          <w:ins w:id="193" w:author="Patrick Linehan" w:date="2015-02-04T15:15:00Z"/>
          <w:color w:val="000000"/>
        </w:rPr>
      </w:pPr>
      <w:r>
        <w:rPr>
          <w:color w:val="000000"/>
        </w:rPr>
        <w:t>There are other opiates that have different side effect profiles than morphine or a different duration of action, so the second</w:t>
      </w:r>
      <w:del w:id="194" w:author="Patrick Linehan" w:date="2015-02-04T16:24:00Z">
        <w:r w:rsidDel="007D419C">
          <w:rPr>
            <w:color w:val="000000"/>
          </w:rPr>
          <w:delText xml:space="preserve"> </w:delText>
        </w:r>
      </w:del>
      <w:del w:id="195" w:author="Patrick Linehan" w:date="2015-02-04T15:16:00Z">
        <w:r w:rsidDel="008A55E8">
          <w:rPr>
            <w:color w:val="000000"/>
          </w:rPr>
          <w:delText xml:space="preserve">question </w:delText>
        </w:r>
        <w:r w:rsidR="00923C3B" w:rsidDel="008A55E8">
          <w:rPr>
            <w:color w:val="000000"/>
          </w:rPr>
          <w:delText>in the</w:delText>
        </w:r>
      </w:del>
      <w:r w:rsidR="00923C3B">
        <w:rPr>
          <w:color w:val="000000"/>
        </w:rPr>
        <w:t xml:space="preserve"> planned review</w:t>
      </w:r>
      <w:r>
        <w:rPr>
          <w:color w:val="000000"/>
        </w:rPr>
        <w:t xml:space="preserve"> is</w:t>
      </w:r>
      <w:r w:rsidR="00923C3B">
        <w:rPr>
          <w:color w:val="000000"/>
        </w:rPr>
        <w:t>:</w:t>
      </w:r>
    </w:p>
    <w:p w14:paraId="1C5E25F8" w14:textId="0973CC6E" w:rsidR="00FA059F" w:rsidRPr="008A55E8" w:rsidRDefault="00FA059F">
      <w:pPr>
        <w:spacing w:after="240"/>
        <w:rPr>
          <w:rStyle w:val="Strong"/>
          <w:rPrChange w:id="196" w:author="Patrick Linehan" w:date="2015-02-04T15:16:00Z">
            <w:rPr>
              <w:color w:val="000000"/>
            </w:rPr>
          </w:rPrChange>
        </w:rPr>
      </w:pPr>
      <w:r>
        <w:rPr>
          <w:color w:val="000000"/>
        </w:rPr>
        <w:cr/>
      </w:r>
      <w:r w:rsidRPr="008A55E8">
        <w:rPr>
          <w:rStyle w:val="Strong"/>
          <w:rPrChange w:id="197" w:author="Patrick Linehan" w:date="2015-02-04T15:16:00Z">
            <w:rPr>
              <w:color w:val="000000"/>
            </w:rPr>
          </w:rPrChange>
        </w:rPr>
        <w:t xml:space="preserve">In patients presenting to </w:t>
      </w:r>
      <w:proofErr w:type="spellStart"/>
      <w:r w:rsidRPr="008A55E8">
        <w:rPr>
          <w:rStyle w:val="Strong"/>
          <w:rPrChange w:id="198" w:author="Patrick Linehan" w:date="2015-02-04T15:16:00Z">
            <w:rPr>
              <w:color w:val="000000"/>
            </w:rPr>
          </w:rPrChange>
        </w:rPr>
        <w:t>prehospital</w:t>
      </w:r>
      <w:proofErr w:type="spellEnd"/>
      <w:r w:rsidRPr="008A55E8">
        <w:rPr>
          <w:rStyle w:val="Strong"/>
          <w:rPrChange w:id="199" w:author="Patrick Linehan" w:date="2015-02-04T15:16:00Z">
            <w:rPr>
              <w:color w:val="000000"/>
            </w:rPr>
          </w:rPrChange>
        </w:rPr>
        <w:t xml:space="preserve"> care or the emergency department with an acutely painful condition, is there another intravenous opioid that is more effective than </w:t>
      </w:r>
      <w:proofErr w:type="gramStart"/>
      <w:ins w:id="200" w:author="Patrick Linehan" w:date="2015-02-04T15:16:00Z">
        <w:r w:rsidR="008A55E8">
          <w:rPr>
            <w:rStyle w:val="Strong"/>
          </w:rPr>
          <w:t>an  optimal</w:t>
        </w:r>
        <w:proofErr w:type="gramEnd"/>
        <w:r w:rsidR="008A55E8">
          <w:rPr>
            <w:rStyle w:val="Strong"/>
          </w:rPr>
          <w:t xml:space="preserve"> dose of </w:t>
        </w:r>
      </w:ins>
      <w:r w:rsidRPr="008A55E8">
        <w:rPr>
          <w:rStyle w:val="Strong"/>
          <w:rPrChange w:id="201" w:author="Patrick Linehan" w:date="2015-02-04T15:16:00Z">
            <w:rPr>
              <w:color w:val="000000"/>
            </w:rPr>
          </w:rPrChange>
        </w:rPr>
        <w:t>morphine at treating pain?</w:t>
      </w:r>
    </w:p>
    <w:p w14:paraId="62E36678" w14:textId="77777777" w:rsidR="00FA059F" w:rsidRDefault="00FA059F">
      <w:pPr>
        <w:spacing w:after="321"/>
        <w:rPr>
          <w:b/>
          <w:color w:val="000000"/>
          <w:sz w:val="48"/>
        </w:rPr>
      </w:pPr>
      <w:r>
        <w:rPr>
          <w:b/>
          <w:color w:val="000000"/>
          <w:sz w:val="48"/>
        </w:rPr>
        <w:t>Methods</w:t>
      </w:r>
    </w:p>
    <w:p w14:paraId="48DEFF75" w14:textId="77777777" w:rsidR="00FA059F" w:rsidRDefault="00FA059F">
      <w:pPr>
        <w:spacing w:after="298"/>
        <w:rPr>
          <w:b/>
          <w:color w:val="000000"/>
          <w:sz w:val="36"/>
        </w:rPr>
      </w:pPr>
      <w:r>
        <w:rPr>
          <w:b/>
          <w:color w:val="000000"/>
          <w:sz w:val="36"/>
        </w:rPr>
        <w:t xml:space="preserve">Reproducible </w:t>
      </w:r>
      <w:commentRangeStart w:id="202"/>
      <w:r>
        <w:rPr>
          <w:b/>
          <w:color w:val="000000"/>
          <w:sz w:val="36"/>
        </w:rPr>
        <w:t>Research</w:t>
      </w:r>
      <w:commentRangeEnd w:id="202"/>
      <w:r w:rsidR="00923C3B">
        <w:rPr>
          <w:rStyle w:val="CommentReference"/>
        </w:rPr>
        <w:commentReference w:id="202"/>
      </w:r>
    </w:p>
    <w:p w14:paraId="2DFAFAA1" w14:textId="77777777" w:rsidR="00923C3B" w:rsidRDefault="007B2255">
      <w:pPr>
        <w:tabs>
          <w:tab w:val="left" w:pos="0"/>
          <w:tab w:val="left" w:pos="220"/>
        </w:tabs>
        <w:rPr>
          <w:color w:val="000000"/>
        </w:rPr>
        <w:pPrChange w:id="203" w:author="Carroll, Linda" w:date="2014-12-12T11:58:00Z">
          <w:pPr>
            <w:tabs>
              <w:tab w:val="left" w:pos="220"/>
              <w:tab w:val="left" w:pos="720"/>
            </w:tabs>
            <w:ind w:left="720" w:hanging="720"/>
          </w:pPr>
        </w:pPrChange>
      </w:pPr>
      <w:r>
        <w:rPr>
          <w:color w:val="000000"/>
        </w:rPr>
        <w:t xml:space="preserve">These reviews will be done using the principles of reproducible research </w:t>
      </w:r>
      <w:r w:rsidR="00923C3B">
        <w:rPr>
          <w:color w:val="000000"/>
        </w:rPr>
        <w:t xml:space="preserve">There are five key aspect of reproducible research. </w:t>
      </w:r>
      <w:r>
        <w:rPr>
          <w:color w:val="000000"/>
        </w:rPr>
        <w:t xml:space="preserve"> These are: open formats; open analysis; open access; open publication</w:t>
      </w:r>
      <w:proofErr w:type="gramStart"/>
      <w:r>
        <w:rPr>
          <w:color w:val="000000"/>
        </w:rPr>
        <w:t>;</w:t>
      </w:r>
      <w:proofErr w:type="gramEnd"/>
      <w:r>
        <w:rPr>
          <w:color w:val="000000"/>
        </w:rPr>
        <w:t xml:space="preserve"> and collaboration and tracking tools. </w:t>
      </w:r>
    </w:p>
    <w:p w14:paraId="106DC523" w14:textId="77777777" w:rsidR="00FA059F" w:rsidRDefault="00FA059F">
      <w:pPr>
        <w:spacing w:after="240"/>
        <w:rPr>
          <w:color w:val="000000"/>
        </w:rPr>
      </w:pPr>
      <w:r>
        <w:rPr>
          <w:color w:val="000000"/>
        </w:rPr>
        <w:t xml:space="preserve">Open formats allow for the use of Free and Open Source Software (FOSS) available to perform a systematic review and </w:t>
      </w:r>
      <w:proofErr w:type="spellStart"/>
      <w:r>
        <w:rPr>
          <w:color w:val="000000"/>
        </w:rPr>
        <w:t>metaanalyis</w:t>
      </w:r>
      <w:proofErr w:type="spellEnd"/>
      <w:r>
        <w:rPr>
          <w:color w:val="000000"/>
        </w:rPr>
        <w:t xml:space="preserve">. This in turn opens </w:t>
      </w:r>
      <w:proofErr w:type="gramStart"/>
      <w:r>
        <w:rPr>
          <w:color w:val="000000"/>
        </w:rPr>
        <w:t xml:space="preserve">the </w:t>
      </w:r>
      <w:proofErr w:type="spellStart"/>
      <w:r>
        <w:rPr>
          <w:color w:val="000000"/>
        </w:rPr>
        <w:t>the</w:t>
      </w:r>
      <w:proofErr w:type="spellEnd"/>
      <w:proofErr w:type="gramEnd"/>
      <w:r>
        <w:rPr>
          <w:color w:val="000000"/>
        </w:rPr>
        <w:t xml:space="preserve"> study for external review by anyone. There is no lockdown to any particular piece of software. </w:t>
      </w:r>
    </w:p>
    <w:p w14:paraId="5E30909A" w14:textId="77777777" w:rsidR="00FA059F" w:rsidRDefault="007B2255">
      <w:pPr>
        <w:spacing w:after="240"/>
        <w:rPr>
          <w:color w:val="000000"/>
        </w:rPr>
      </w:pPr>
      <w:r>
        <w:rPr>
          <w:color w:val="000000"/>
        </w:rPr>
        <w:lastRenderedPageBreak/>
        <w:t>Open analysis refers to t</w:t>
      </w:r>
      <w:r w:rsidR="00FA059F">
        <w:rPr>
          <w:color w:val="000000"/>
        </w:rPr>
        <w:t xml:space="preserve">he steps of the </w:t>
      </w:r>
      <w:proofErr w:type="spellStart"/>
      <w:r w:rsidR="00FA059F">
        <w:rPr>
          <w:color w:val="000000"/>
        </w:rPr>
        <w:t>analyis</w:t>
      </w:r>
      <w:proofErr w:type="spellEnd"/>
      <w:r w:rsidR="00FA059F">
        <w:rPr>
          <w:color w:val="000000"/>
        </w:rPr>
        <w:t xml:space="preserve"> </w:t>
      </w:r>
      <w:r>
        <w:rPr>
          <w:color w:val="000000"/>
        </w:rPr>
        <w:t>being</w:t>
      </w:r>
      <w:r w:rsidR="00FA059F">
        <w:rPr>
          <w:color w:val="000000"/>
        </w:rPr>
        <w:t xml:space="preserve"> clearly documented and accessible over the web. This increases the transparency of the review process and increases confidence in the process.</w:t>
      </w:r>
    </w:p>
    <w:p w14:paraId="08284954" w14:textId="77777777" w:rsidR="00FA059F" w:rsidRDefault="00FA059F">
      <w:pPr>
        <w:spacing w:after="240"/>
        <w:rPr>
          <w:color w:val="000000"/>
        </w:rPr>
      </w:pPr>
      <w:r>
        <w:rPr>
          <w:color w:val="000000"/>
        </w:rPr>
        <w:t xml:space="preserve">Open access over the web to each step of the process improves the reproducibility of the results and will allow the review to be updated easily in the future. Each step of the study will be maintained in a </w:t>
      </w:r>
      <w:proofErr w:type="spellStart"/>
      <w:r>
        <w:rPr>
          <w:color w:val="000000"/>
        </w:rPr>
        <w:t>git</w:t>
      </w:r>
      <w:proofErr w:type="spellEnd"/>
      <w:r>
        <w:rPr>
          <w:color w:val="000000"/>
        </w:rPr>
        <w:t xml:space="preserve"> repository that others can copy and use.</w:t>
      </w:r>
    </w:p>
    <w:p w14:paraId="0C91C5C7" w14:textId="77777777" w:rsidR="00FA059F" w:rsidRDefault="00FA059F">
      <w:pPr>
        <w:spacing w:after="240"/>
        <w:rPr>
          <w:ins w:id="204" w:author="Microsoft Office User" w:date="2015-03-11T17:57:00Z"/>
          <w:color w:val="000000"/>
        </w:rPr>
      </w:pPr>
      <w:r>
        <w:rPr>
          <w:color w:val="000000"/>
        </w:rPr>
        <w:t xml:space="preserve">Open publication will allow anyone interested to view the results over the </w:t>
      </w:r>
      <w:proofErr w:type="gramStart"/>
      <w:r>
        <w:rPr>
          <w:color w:val="000000"/>
        </w:rPr>
        <w:t>internet</w:t>
      </w:r>
      <w:proofErr w:type="gramEnd"/>
      <w:r>
        <w:rPr>
          <w:color w:val="000000"/>
        </w:rPr>
        <w:t xml:space="preserve"> without any restrictions</w:t>
      </w:r>
      <w:r w:rsidR="007B2255">
        <w:rPr>
          <w:color w:val="000000"/>
        </w:rPr>
        <w:t>. Collaboration and tracking tools refers to the idea that in co</w:t>
      </w:r>
      <w:r>
        <w:rPr>
          <w:color w:val="000000"/>
        </w:rPr>
        <w:t>mputer programming</w:t>
      </w:r>
      <w:r w:rsidR="007B2255">
        <w:rPr>
          <w:color w:val="000000"/>
        </w:rPr>
        <w:t>,</w:t>
      </w:r>
      <w:r>
        <w:rPr>
          <w:color w:val="000000"/>
        </w:rPr>
        <w:t xml:space="preserve"> version control software is used to keep track of changes to software and to allow people to collaborate on a project without interfering with </w:t>
      </w:r>
      <w:r w:rsidR="007B2255">
        <w:rPr>
          <w:color w:val="000000"/>
        </w:rPr>
        <w:t>each other’s</w:t>
      </w:r>
      <w:r>
        <w:rPr>
          <w:color w:val="000000"/>
        </w:rPr>
        <w:t xml:space="preserve"> work. </w:t>
      </w:r>
      <w:proofErr w:type="spellStart"/>
      <w:r>
        <w:rPr>
          <w:color w:val="000000"/>
        </w:rPr>
        <w:t>Git</w:t>
      </w:r>
      <w:proofErr w:type="spellEnd"/>
      <w:r>
        <w:rPr>
          <w:color w:val="000000"/>
        </w:rPr>
        <w:t xml:space="preserve">, </w:t>
      </w:r>
      <w:r w:rsidR="007B2255">
        <w:rPr>
          <w:color w:val="000000"/>
        </w:rPr>
        <w:t>a</w:t>
      </w:r>
      <w:r>
        <w:rPr>
          <w:color w:val="000000"/>
        </w:rPr>
        <w:t>n open source program, will be used to provide version control and collaboration for this review.</w:t>
      </w:r>
    </w:p>
    <w:p w14:paraId="2262E0FB" w14:textId="77777777" w:rsidR="000268BC" w:rsidRDefault="000268BC">
      <w:pPr>
        <w:spacing w:after="240"/>
        <w:rPr>
          <w:ins w:id="205" w:author="Microsoft Office User" w:date="2015-03-11T17:57:00Z"/>
          <w:color w:val="000000"/>
        </w:rPr>
      </w:pPr>
    </w:p>
    <w:p w14:paraId="615E788B" w14:textId="300DC17E" w:rsidR="000268BC" w:rsidRDefault="000268BC">
      <w:pPr>
        <w:spacing w:after="240"/>
        <w:rPr>
          <w:ins w:id="206" w:author="Microsoft Office User" w:date="2015-03-11T17:57:00Z"/>
          <w:color w:val="000000"/>
        </w:rPr>
      </w:pPr>
      <w:proofErr w:type="spellStart"/>
      <w:ins w:id="207" w:author="Microsoft Office User" w:date="2015-03-11T17:57:00Z">
        <w:r>
          <w:rPr>
            <w:color w:val="000000"/>
          </w:rPr>
          <w:t>Prisma</w:t>
        </w:r>
        <w:proofErr w:type="spellEnd"/>
        <w:r>
          <w:rPr>
            <w:color w:val="000000"/>
          </w:rPr>
          <w:t xml:space="preserve"> Methods</w:t>
        </w:r>
      </w:ins>
    </w:p>
    <w:p w14:paraId="0043472A" w14:textId="77777777" w:rsidR="000268BC" w:rsidRDefault="000268BC">
      <w:pPr>
        <w:spacing w:after="240"/>
        <w:rPr>
          <w:color w:val="000000"/>
        </w:rPr>
      </w:pPr>
    </w:p>
    <w:p w14:paraId="1AC4D133" w14:textId="77777777" w:rsidR="000268BC" w:rsidRDefault="00FA059F">
      <w:pPr>
        <w:spacing w:after="240"/>
        <w:rPr>
          <w:ins w:id="208" w:author="Microsoft Office User" w:date="2015-03-11T17:59:00Z"/>
          <w:color w:val="000000"/>
        </w:rPr>
      </w:pPr>
      <w:r>
        <w:rPr>
          <w:color w:val="000000"/>
        </w:rPr>
        <w:t xml:space="preserve">These reviews will use the PRISMA </w:t>
      </w:r>
      <w:proofErr w:type="gramStart"/>
      <w:r>
        <w:rPr>
          <w:color w:val="000000"/>
        </w:rPr>
        <w:t>( Preferred</w:t>
      </w:r>
      <w:proofErr w:type="gramEnd"/>
      <w:r>
        <w:rPr>
          <w:color w:val="000000"/>
        </w:rPr>
        <w:t xml:space="preserve"> Reporting Items for Systematic Reviews and Meta-Analyses) </w:t>
      </w:r>
      <w:r>
        <w:rPr>
          <w:color w:val="0000E9"/>
          <w:u w:val="single"/>
        </w:rPr>
        <w:t>[7]</w:t>
      </w:r>
      <w:r>
        <w:rPr>
          <w:color w:val="000000"/>
        </w:rPr>
        <w:t xml:space="preserve"> statement and checklist as a guide. </w:t>
      </w:r>
    </w:p>
    <w:p w14:paraId="78F38599" w14:textId="77777777" w:rsidR="000268BC" w:rsidRDefault="000268BC">
      <w:pPr>
        <w:spacing w:after="240"/>
        <w:rPr>
          <w:ins w:id="209" w:author="Microsoft Office User" w:date="2015-03-11T17:59:00Z"/>
          <w:color w:val="000000"/>
        </w:rPr>
      </w:pPr>
    </w:p>
    <w:p w14:paraId="31592F47" w14:textId="12489E53" w:rsidR="000268BC" w:rsidRDefault="000268BC">
      <w:pPr>
        <w:spacing w:after="240"/>
        <w:rPr>
          <w:ins w:id="210" w:author="Microsoft Office User" w:date="2015-03-11T17:59:00Z"/>
          <w:color w:val="000000"/>
        </w:rPr>
      </w:pPr>
      <w:ins w:id="211" w:author="Microsoft Office User" w:date="2015-03-11T17:59:00Z">
        <w:r>
          <w:rPr>
            <w:color w:val="000000"/>
          </w:rPr>
          <w:t>Title (#1)</w:t>
        </w:r>
      </w:ins>
    </w:p>
    <w:p w14:paraId="45777176" w14:textId="2BC06E70" w:rsidR="000268BC" w:rsidRDefault="000268BC">
      <w:pPr>
        <w:spacing w:after="240"/>
        <w:rPr>
          <w:ins w:id="212" w:author="Microsoft Office User" w:date="2015-03-11T18:01:00Z"/>
          <w:color w:val="000000"/>
        </w:rPr>
      </w:pPr>
      <w:ins w:id="213" w:author="Microsoft Office User" w:date="2015-03-11T17:59:00Z">
        <w:r>
          <w:rPr>
            <w:color w:val="000000"/>
          </w:rPr>
          <w:t>These will be systematic reviews, and a meta-analysis of each review will be done if the</w:t>
        </w:r>
      </w:ins>
      <w:ins w:id="214" w:author="Microsoft Office User" w:date="2015-03-11T18:01:00Z">
        <w:r>
          <w:rPr>
            <w:color w:val="000000"/>
          </w:rPr>
          <w:t xml:space="preserve">re are sufficient studies </w:t>
        </w:r>
        <w:proofErr w:type="gramStart"/>
        <w:r>
          <w:rPr>
            <w:color w:val="000000"/>
          </w:rPr>
          <w:t>f</w:t>
        </w:r>
      </w:ins>
      <w:ins w:id="215" w:author="Microsoft Office User" w:date="2015-03-11T17:59:00Z">
        <w:r>
          <w:rPr>
            <w:color w:val="000000"/>
          </w:rPr>
          <w:t>or  meta</w:t>
        </w:r>
        <w:proofErr w:type="gramEnd"/>
        <w:r>
          <w:rPr>
            <w:color w:val="000000"/>
          </w:rPr>
          <w:t>-analyses</w:t>
        </w:r>
      </w:ins>
      <w:ins w:id="216" w:author="Microsoft Office User" w:date="2015-03-11T18:01:00Z">
        <w:r>
          <w:rPr>
            <w:color w:val="000000"/>
          </w:rPr>
          <w:t xml:space="preserve"> to be done</w:t>
        </w:r>
      </w:ins>
    </w:p>
    <w:p w14:paraId="20C11E9F" w14:textId="77777777" w:rsidR="000268BC" w:rsidRDefault="000268BC">
      <w:pPr>
        <w:spacing w:after="240"/>
        <w:rPr>
          <w:ins w:id="217" w:author="Microsoft Office User" w:date="2015-03-11T18:01:00Z"/>
          <w:color w:val="000000"/>
        </w:rPr>
      </w:pPr>
    </w:p>
    <w:p w14:paraId="10598CC4" w14:textId="2053090A" w:rsidR="000268BC" w:rsidRDefault="000268BC">
      <w:pPr>
        <w:spacing w:after="240"/>
        <w:rPr>
          <w:ins w:id="218" w:author="Microsoft Office User" w:date="2015-03-11T18:01:00Z"/>
          <w:color w:val="000000"/>
        </w:rPr>
      </w:pPr>
      <w:ins w:id="219" w:author="Microsoft Office User" w:date="2015-03-11T18:01:00Z">
        <w:r>
          <w:rPr>
            <w:color w:val="000000"/>
          </w:rPr>
          <w:t>Structured Summary (#2)</w:t>
        </w:r>
      </w:ins>
    </w:p>
    <w:p w14:paraId="5679F905" w14:textId="719410FA" w:rsidR="000268BC" w:rsidRDefault="000268BC">
      <w:pPr>
        <w:spacing w:after="240"/>
        <w:rPr>
          <w:ins w:id="220" w:author="Microsoft Office User" w:date="2015-03-11T18:01:00Z"/>
          <w:color w:val="000000"/>
        </w:rPr>
      </w:pPr>
      <w:ins w:id="221" w:author="Microsoft Office User" w:date="2015-03-11T18:01:00Z">
        <w:r>
          <w:rPr>
            <w:color w:val="000000"/>
          </w:rPr>
          <w:t xml:space="preserve">There will be a structured summary with the relevant information as in the </w:t>
        </w:r>
        <w:proofErr w:type="spellStart"/>
        <w:r>
          <w:rPr>
            <w:color w:val="000000"/>
          </w:rPr>
          <w:t>Prisma</w:t>
        </w:r>
        <w:proofErr w:type="spellEnd"/>
        <w:r>
          <w:rPr>
            <w:color w:val="000000"/>
          </w:rPr>
          <w:t xml:space="preserve"> checklist:</w:t>
        </w:r>
      </w:ins>
    </w:p>
    <w:p w14:paraId="2C8E7E67" w14:textId="77777777" w:rsidR="000268BC" w:rsidRDefault="000268BC">
      <w:pPr>
        <w:spacing w:after="240"/>
        <w:rPr>
          <w:ins w:id="222" w:author="Microsoft Office User" w:date="2015-03-11T18:02:00Z"/>
          <w:color w:val="000000"/>
        </w:rPr>
      </w:pPr>
    </w:p>
    <w:p w14:paraId="63FAE028" w14:textId="77777777" w:rsidR="000268BC" w:rsidRDefault="000268BC" w:rsidP="000268BC">
      <w:pPr>
        <w:widowControl w:val="0"/>
        <w:autoSpaceDE w:val="0"/>
        <w:autoSpaceDN w:val="0"/>
        <w:adjustRightInd w:val="0"/>
        <w:spacing w:after="240"/>
        <w:rPr>
          <w:ins w:id="223" w:author="Microsoft Office User" w:date="2015-03-11T18:03:00Z"/>
          <w:rFonts w:cs="Times"/>
          <w:szCs w:val="24"/>
          <w:lang w:eastAsia="en-US"/>
        </w:rPr>
      </w:pPr>
      <w:ins w:id="224" w:author="Microsoft Office User" w:date="2015-03-11T18:03:00Z">
        <w:r>
          <w:rPr>
            <w:rFonts w:ascii="Arial" w:hAnsi="Arial" w:cs="Arial"/>
            <w:sz w:val="26"/>
            <w:szCs w:val="26"/>
            <w:lang w:eastAsia="en-US"/>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ins>
    </w:p>
    <w:p w14:paraId="585C45AC" w14:textId="77777777" w:rsidR="000268BC" w:rsidRDefault="000268BC">
      <w:pPr>
        <w:spacing w:after="240"/>
        <w:rPr>
          <w:ins w:id="225" w:author="Microsoft Office User" w:date="2015-03-11T18:03:00Z"/>
          <w:color w:val="000000"/>
        </w:rPr>
      </w:pPr>
    </w:p>
    <w:p w14:paraId="580317D8" w14:textId="73E61DEE" w:rsidR="000268BC" w:rsidRDefault="000268BC">
      <w:pPr>
        <w:spacing w:after="240"/>
        <w:rPr>
          <w:ins w:id="226" w:author="Microsoft Office User" w:date="2015-03-11T18:03:00Z"/>
          <w:color w:val="000000"/>
        </w:rPr>
      </w:pPr>
      <w:ins w:id="227" w:author="Microsoft Office User" w:date="2015-03-11T18:03:00Z">
        <w:r>
          <w:rPr>
            <w:color w:val="000000"/>
          </w:rPr>
          <w:t>Rationale (#3)</w:t>
        </w:r>
      </w:ins>
    </w:p>
    <w:p w14:paraId="78446BBD" w14:textId="381DB56C" w:rsidR="000268BC" w:rsidRDefault="000268BC">
      <w:pPr>
        <w:spacing w:after="240"/>
        <w:rPr>
          <w:ins w:id="228" w:author="Microsoft Office User" w:date="2015-03-11T18:04:00Z"/>
          <w:color w:val="000000"/>
        </w:rPr>
      </w:pPr>
      <w:ins w:id="229" w:author="Microsoft Office User" w:date="2015-03-11T18:04:00Z">
        <w:r>
          <w:rPr>
            <w:color w:val="000000"/>
          </w:rPr>
          <w:lastRenderedPageBreak/>
          <w:t xml:space="preserve">The rationale for these reviews is the problem of </w:t>
        </w:r>
        <w:proofErr w:type="spellStart"/>
        <w:r>
          <w:rPr>
            <w:color w:val="000000"/>
          </w:rPr>
          <w:t>oligoanalgesia</w:t>
        </w:r>
        <w:proofErr w:type="spellEnd"/>
        <w:r>
          <w:rPr>
            <w:color w:val="000000"/>
          </w:rPr>
          <w:t xml:space="preserve"> for patients with acutely painful conditions in the emergency setting, as discussed above.</w:t>
        </w:r>
      </w:ins>
    </w:p>
    <w:p w14:paraId="5E171F6E" w14:textId="77777777" w:rsidR="000268BC" w:rsidRDefault="000268BC">
      <w:pPr>
        <w:spacing w:after="240"/>
        <w:rPr>
          <w:ins w:id="230" w:author="Microsoft Office User" w:date="2015-03-11T18:05:00Z"/>
          <w:color w:val="000000"/>
        </w:rPr>
      </w:pPr>
    </w:p>
    <w:p w14:paraId="06F80D11" w14:textId="7DE6CD0C" w:rsidR="000268BC" w:rsidRDefault="000268BC">
      <w:pPr>
        <w:spacing w:after="240"/>
        <w:rPr>
          <w:ins w:id="231" w:author="Microsoft Office User" w:date="2015-03-11T18:06:00Z"/>
          <w:color w:val="000000"/>
        </w:rPr>
      </w:pPr>
      <w:ins w:id="232" w:author="Microsoft Office User" w:date="2015-03-11T18:06:00Z">
        <w:r>
          <w:rPr>
            <w:color w:val="000000"/>
          </w:rPr>
          <w:t>Objectives (#4)</w:t>
        </w:r>
      </w:ins>
    </w:p>
    <w:p w14:paraId="7519E804" w14:textId="22EAC4A3" w:rsidR="000268BC" w:rsidRDefault="000268BC">
      <w:pPr>
        <w:spacing w:after="240"/>
        <w:rPr>
          <w:ins w:id="233" w:author="Microsoft Office User" w:date="2015-03-11T18:06:00Z"/>
          <w:color w:val="000000"/>
        </w:rPr>
      </w:pPr>
      <w:ins w:id="234" w:author="Microsoft Office User" w:date="2015-03-11T18:06:00Z">
        <w:r>
          <w:rPr>
            <w:color w:val="000000"/>
          </w:rPr>
          <w:t>The objectives are described above.</w:t>
        </w:r>
      </w:ins>
    </w:p>
    <w:p w14:paraId="61415871" w14:textId="77777777" w:rsidR="000268BC" w:rsidRDefault="000268BC">
      <w:pPr>
        <w:spacing w:after="240"/>
        <w:rPr>
          <w:ins w:id="235" w:author="Microsoft Office User" w:date="2015-03-11T18:06:00Z"/>
          <w:color w:val="000000"/>
        </w:rPr>
      </w:pPr>
    </w:p>
    <w:p w14:paraId="4F819570" w14:textId="77777777" w:rsidR="000268BC" w:rsidRDefault="000268BC">
      <w:pPr>
        <w:spacing w:after="240"/>
        <w:rPr>
          <w:ins w:id="236" w:author="Microsoft Office User" w:date="2015-03-11T17:58:00Z"/>
          <w:color w:val="000000"/>
        </w:rPr>
      </w:pPr>
    </w:p>
    <w:p w14:paraId="395E7D23" w14:textId="394EC926" w:rsidR="000268BC" w:rsidRDefault="000268BC">
      <w:pPr>
        <w:spacing w:after="240"/>
        <w:rPr>
          <w:ins w:id="237" w:author="Microsoft Office User" w:date="2015-03-11T17:58:00Z"/>
          <w:color w:val="000000"/>
        </w:rPr>
      </w:pPr>
      <w:ins w:id="238" w:author="Microsoft Office User" w:date="2015-03-11T18:07:00Z">
        <w:r>
          <w:rPr>
            <w:color w:val="000000"/>
          </w:rPr>
          <w:t>Protocol and Registration (#5)</w:t>
        </w:r>
      </w:ins>
    </w:p>
    <w:p w14:paraId="1E877A05" w14:textId="2595B71F" w:rsidR="000268BC" w:rsidRDefault="007B2255">
      <w:pPr>
        <w:spacing w:after="240"/>
        <w:rPr>
          <w:ins w:id="239" w:author="Microsoft Office User" w:date="2015-03-11T18:08:00Z"/>
          <w:color w:val="000000"/>
        </w:rPr>
      </w:pPr>
      <w:r>
        <w:rPr>
          <w:color w:val="000000"/>
        </w:rPr>
        <w:t>They</w:t>
      </w:r>
      <w:r w:rsidR="00FA059F">
        <w:rPr>
          <w:color w:val="000000"/>
        </w:rPr>
        <w:t xml:space="preserve"> will be registered in the PROSPERO </w:t>
      </w:r>
      <w:r w:rsidR="00FA059F">
        <w:rPr>
          <w:color w:val="0000E9"/>
          <w:u w:val="single"/>
        </w:rPr>
        <w:t>[8]</w:t>
      </w:r>
      <w:r w:rsidR="00FA059F">
        <w:rPr>
          <w:color w:val="000000"/>
        </w:rPr>
        <w:t xml:space="preserve"> database of systematic reviews. </w:t>
      </w:r>
      <w:r w:rsidR="00FA059F">
        <w:rPr>
          <w:color w:val="000000"/>
        </w:rPr>
        <w:cr/>
      </w:r>
      <w:bookmarkStart w:id="240" w:name="OLE_LINK3"/>
      <w:bookmarkStart w:id="241" w:name="OLE_LINK4"/>
      <w:ins w:id="242" w:author="Microsoft Office User" w:date="2015-03-11T18:08:00Z">
        <w:r w:rsidR="000268BC">
          <w:rPr>
            <w:color w:val="000000"/>
          </w:rPr>
          <w:t xml:space="preserve">The review protocol will be available on the web as part of a </w:t>
        </w:r>
        <w:proofErr w:type="spellStart"/>
        <w:r w:rsidR="000268BC">
          <w:rPr>
            <w:color w:val="000000"/>
          </w:rPr>
          <w:t>git</w:t>
        </w:r>
        <w:proofErr w:type="spellEnd"/>
        <w:r w:rsidR="000268BC">
          <w:rPr>
            <w:color w:val="000000"/>
          </w:rPr>
          <w:t xml:space="preserve"> repository.</w:t>
        </w:r>
      </w:ins>
    </w:p>
    <w:p w14:paraId="67CC5996" w14:textId="77777777" w:rsidR="000268BC" w:rsidRDefault="000268BC">
      <w:pPr>
        <w:spacing w:after="240"/>
        <w:rPr>
          <w:ins w:id="243" w:author="Microsoft Office User" w:date="2015-03-11T18:07:00Z"/>
          <w:color w:val="000000"/>
        </w:rPr>
      </w:pPr>
    </w:p>
    <w:p w14:paraId="4F5D27DA" w14:textId="71190471" w:rsidR="00FA059F" w:rsidRDefault="000268BC">
      <w:pPr>
        <w:spacing w:after="240"/>
        <w:rPr>
          <w:color w:val="000000"/>
        </w:rPr>
      </w:pPr>
      <w:ins w:id="244" w:author="Microsoft Office User" w:date="2015-03-11T18:07:00Z">
        <w:r>
          <w:rPr>
            <w:color w:val="000000"/>
          </w:rPr>
          <w:t>Eligibility Criteria (#6)</w:t>
        </w:r>
      </w:ins>
      <w:del w:id="245" w:author="Patrick Linehan" w:date="2015-02-04T21:12:00Z">
        <w:r w:rsidR="00FA059F" w:rsidDel="00326310">
          <w:rPr>
            <w:color w:val="000000"/>
          </w:rPr>
          <w:delText xml:space="preserve">At each step below where two reviewers independently make assessments and then compare their results the degree of concordance between the two reviewers will be </w:delText>
        </w:r>
        <w:commentRangeStart w:id="246"/>
        <w:r w:rsidR="00FA059F" w:rsidDel="00326310">
          <w:rPr>
            <w:color w:val="000000"/>
          </w:rPr>
          <w:delText>reported</w:delText>
        </w:r>
        <w:commentRangeEnd w:id="246"/>
        <w:r w:rsidR="007B2255" w:rsidDel="00326310">
          <w:rPr>
            <w:rStyle w:val="CommentReference"/>
          </w:rPr>
          <w:commentReference w:id="246"/>
        </w:r>
        <w:r w:rsidR="00FA059F" w:rsidDel="00326310">
          <w:rPr>
            <w:color w:val="000000"/>
          </w:rPr>
          <w:delText>.</w:delText>
        </w:r>
      </w:del>
      <w:bookmarkEnd w:id="240"/>
      <w:bookmarkEnd w:id="241"/>
    </w:p>
    <w:p w14:paraId="43CEB7C1" w14:textId="77777777" w:rsidR="00FA059F" w:rsidRDefault="00FA059F">
      <w:pPr>
        <w:tabs>
          <w:tab w:val="left" w:pos="220"/>
          <w:tab w:val="left" w:pos="720"/>
        </w:tabs>
        <w:ind w:left="720" w:hanging="720"/>
        <w:rPr>
          <w:color w:val="000000"/>
        </w:rPr>
      </w:pPr>
      <w:r>
        <w:rPr>
          <w:color w:val="000000"/>
        </w:rPr>
        <w:tab/>
        <w:t>1.</w:t>
      </w:r>
      <w:r>
        <w:rPr>
          <w:color w:val="000000"/>
        </w:rPr>
        <w:tab/>
        <w:t>Inclusion criteria</w:t>
      </w:r>
    </w:p>
    <w:p w14:paraId="53E30896" w14:textId="103BE8A8" w:rsidR="00603FA5" w:rsidRDefault="00FA059F">
      <w:pPr>
        <w:tabs>
          <w:tab w:val="left" w:pos="940"/>
          <w:tab w:val="left" w:pos="1440"/>
        </w:tabs>
        <w:ind w:left="1440" w:hanging="1440"/>
        <w:rPr>
          <w:ins w:id="247" w:author="Patrick Linehan" w:date="2015-02-04T19:19:00Z"/>
          <w:color w:val="000000"/>
        </w:rPr>
      </w:pPr>
      <w:r>
        <w:rPr>
          <w:color w:val="000000"/>
        </w:rPr>
        <w:tab/>
        <w:t>1.</w:t>
      </w:r>
      <w:r>
        <w:rPr>
          <w:color w:val="000000"/>
        </w:rPr>
        <w:tab/>
      </w:r>
      <w:proofErr w:type="spellStart"/>
      <w:r>
        <w:rPr>
          <w:color w:val="000000"/>
        </w:rPr>
        <w:t>Randomised</w:t>
      </w:r>
      <w:proofErr w:type="spellEnd"/>
      <w:r>
        <w:rPr>
          <w:color w:val="000000"/>
        </w:rPr>
        <w:t xml:space="preserve"> controlled trials </w:t>
      </w:r>
      <w:ins w:id="248" w:author="Patrick Linehan" w:date="2015-02-04T19:20:00Z">
        <w:r w:rsidR="00603FA5">
          <w:rPr>
            <w:color w:val="000000"/>
          </w:rPr>
          <w:t xml:space="preserve">or cohort </w:t>
        </w:r>
      </w:ins>
      <w:ins w:id="249" w:author="Patrick Linehan" w:date="2015-02-04T19:26:00Z">
        <w:r w:rsidR="00603FA5">
          <w:rPr>
            <w:color w:val="000000"/>
          </w:rPr>
          <w:t xml:space="preserve">studies </w:t>
        </w:r>
        <w:del w:id="250" w:author="Microsoft Office User" w:date="2015-03-11T17:55:00Z">
          <w:r w:rsidR="00603FA5" w:rsidDel="000268BC">
            <w:rPr>
              <w:color w:val="000000"/>
            </w:rPr>
            <w:delText>(“quasirandomized”)</w:delText>
          </w:r>
        </w:del>
        <w:r w:rsidR="00603FA5">
          <w:rPr>
            <w:color w:val="000000"/>
          </w:rPr>
          <w:t xml:space="preserve"> </w:t>
        </w:r>
      </w:ins>
      <w:r>
        <w:rPr>
          <w:color w:val="000000"/>
        </w:rPr>
        <w:t xml:space="preserve">that compare an opioid analgesic to placebo or to another dose of the same or a different </w:t>
      </w:r>
      <w:commentRangeStart w:id="251"/>
      <w:r>
        <w:rPr>
          <w:color w:val="000000"/>
        </w:rPr>
        <w:t>analgesic</w:t>
      </w:r>
      <w:commentRangeEnd w:id="251"/>
      <w:r w:rsidR="007B2255">
        <w:rPr>
          <w:rStyle w:val="CommentReference"/>
        </w:rPr>
        <w:commentReference w:id="251"/>
      </w:r>
      <w:r>
        <w:rPr>
          <w:color w:val="000000"/>
        </w:rPr>
        <w:t>.</w:t>
      </w:r>
    </w:p>
    <w:p w14:paraId="6C6C2D9E" w14:textId="63727A65" w:rsidR="00FA059F" w:rsidRDefault="00603FA5">
      <w:pPr>
        <w:tabs>
          <w:tab w:val="left" w:pos="940"/>
          <w:tab w:val="left" w:pos="1440"/>
        </w:tabs>
        <w:ind w:left="1440" w:hanging="1440"/>
        <w:rPr>
          <w:color w:val="000000"/>
        </w:rPr>
      </w:pPr>
      <w:ins w:id="252" w:author="Patrick Linehan" w:date="2015-02-04T19:19:00Z">
        <w:r>
          <w:rPr>
            <w:color w:val="000000"/>
          </w:rPr>
          <w:tab/>
        </w:r>
      </w:ins>
      <w:del w:id="253" w:author="Patrick Linehan" w:date="2015-02-04T19:19:00Z">
        <w:r w:rsidR="00FA059F" w:rsidDel="00603FA5">
          <w:rPr>
            <w:color w:val="000000"/>
          </w:rPr>
          <w:cr/>
        </w:r>
        <w:r w:rsidR="00FA059F" w:rsidDel="00603FA5">
          <w:rPr>
            <w:color w:val="000000"/>
          </w:rPr>
          <w:tab/>
        </w:r>
      </w:del>
      <w:r w:rsidR="00FA059F">
        <w:rPr>
          <w:color w:val="000000"/>
        </w:rPr>
        <w:t>2.</w:t>
      </w:r>
      <w:r w:rsidR="00FA059F">
        <w:rPr>
          <w:color w:val="000000"/>
        </w:rPr>
        <w:tab/>
        <w:t>Cohort studies for evidence on secondary outcomes (adverse effects)</w:t>
      </w:r>
    </w:p>
    <w:p w14:paraId="0D1F03AF" w14:textId="77777777" w:rsidR="00FA059F" w:rsidRDefault="00FA059F">
      <w:pPr>
        <w:tabs>
          <w:tab w:val="left" w:pos="220"/>
          <w:tab w:val="left" w:pos="720"/>
        </w:tabs>
        <w:ind w:left="720" w:hanging="720"/>
        <w:rPr>
          <w:color w:val="000000"/>
        </w:rPr>
      </w:pPr>
      <w:r>
        <w:rPr>
          <w:color w:val="000000"/>
        </w:rPr>
        <w:tab/>
        <w:t>2.</w:t>
      </w:r>
      <w:r>
        <w:rPr>
          <w:color w:val="000000"/>
        </w:rPr>
        <w:tab/>
        <w:t>Exclusion criteria</w:t>
      </w:r>
    </w:p>
    <w:p w14:paraId="79DCF8A8" w14:textId="77777777" w:rsidR="00FA059F" w:rsidRDefault="00FA059F">
      <w:pPr>
        <w:tabs>
          <w:tab w:val="left" w:pos="940"/>
          <w:tab w:val="left" w:pos="1440"/>
        </w:tabs>
        <w:ind w:left="1440" w:hanging="1440"/>
        <w:rPr>
          <w:color w:val="000000"/>
        </w:rPr>
      </w:pPr>
      <w:r>
        <w:rPr>
          <w:color w:val="000000"/>
        </w:rPr>
        <w:tab/>
        <w:t>1.</w:t>
      </w:r>
      <w:r>
        <w:rPr>
          <w:color w:val="000000"/>
        </w:rPr>
        <w:tab/>
        <w:t>Abstracts, conference proceedings, that do not contain enough information</w:t>
      </w:r>
    </w:p>
    <w:p w14:paraId="5FDD6D99" w14:textId="77777777" w:rsidR="000268BC" w:rsidRDefault="000268BC">
      <w:pPr>
        <w:spacing w:after="280"/>
        <w:rPr>
          <w:ins w:id="254" w:author="Microsoft Office User" w:date="2015-03-11T18:09:00Z"/>
          <w:b/>
          <w:color w:val="000000"/>
          <w:sz w:val="28"/>
        </w:rPr>
      </w:pPr>
    </w:p>
    <w:p w14:paraId="2D3C4C0E" w14:textId="77777777" w:rsidR="00FA059F" w:rsidRDefault="00FA059F">
      <w:pPr>
        <w:spacing w:after="280"/>
        <w:rPr>
          <w:b/>
          <w:color w:val="000000"/>
          <w:sz w:val="28"/>
        </w:rPr>
      </w:pPr>
      <w:r>
        <w:rPr>
          <w:b/>
          <w:color w:val="000000"/>
          <w:sz w:val="28"/>
        </w:rPr>
        <w:t xml:space="preserve">Information sources </w:t>
      </w:r>
      <w:r>
        <w:rPr>
          <w:b/>
          <w:i/>
          <w:color w:val="000000"/>
          <w:sz w:val="28"/>
        </w:rPr>
        <w:t>(# 7)</w:t>
      </w:r>
    </w:p>
    <w:p w14:paraId="7D3E74D9" w14:textId="312A0C37" w:rsidR="00FA059F" w:rsidRDefault="00FA059F">
      <w:pPr>
        <w:tabs>
          <w:tab w:val="left" w:pos="220"/>
          <w:tab w:val="left" w:pos="720"/>
        </w:tabs>
        <w:ind w:left="720" w:hanging="720"/>
        <w:rPr>
          <w:color w:val="000000"/>
        </w:rPr>
      </w:pPr>
      <w:r>
        <w:rPr>
          <w:color w:val="000000"/>
        </w:rPr>
        <w:tab/>
      </w:r>
      <w:ins w:id="255" w:author="Microsoft Office User" w:date="2015-03-11T18:11:00Z">
        <w:r w:rsidR="000268BC">
          <w:rPr>
            <w:color w:val="000000"/>
          </w:rPr>
          <w:t>The information sources that will be searched include</w:t>
        </w:r>
      </w:ins>
      <w:del w:id="256" w:author="Microsoft Office User" w:date="2015-03-11T18:11:00Z">
        <w:r w:rsidDel="000268BC">
          <w:rPr>
            <w:color w:val="000000"/>
          </w:rPr>
          <w:delText>1.</w:delText>
        </w:r>
        <w:r w:rsidDel="000268BC">
          <w:rPr>
            <w:color w:val="000000"/>
          </w:rPr>
          <w:tab/>
        </w:r>
      </w:del>
      <w:ins w:id="257" w:author="Microsoft Office User" w:date="2015-03-11T18:11:00Z">
        <w:r w:rsidR="000268BC">
          <w:rPr>
            <w:color w:val="000000"/>
          </w:rPr>
          <w:t xml:space="preserve"> </w:t>
        </w:r>
      </w:ins>
      <w:r>
        <w:rPr>
          <w:color w:val="000000"/>
        </w:rPr>
        <w:t>Medline</w:t>
      </w:r>
      <w:del w:id="258" w:author="Microsoft Office User" w:date="2015-03-11T18:11:00Z">
        <w:r w:rsidDel="000268BC">
          <w:rPr>
            <w:color w:val="000000"/>
          </w:rPr>
          <w:cr/>
        </w:r>
      </w:del>
      <w:ins w:id="259" w:author="Microsoft Office User" w:date="2015-03-11T18:11:00Z">
        <w:r w:rsidR="000268BC">
          <w:rPr>
            <w:color w:val="000000"/>
          </w:rPr>
          <w:t>,</w:t>
        </w:r>
      </w:ins>
      <w:del w:id="260" w:author="Microsoft Office User" w:date="2015-03-11T18:11:00Z">
        <w:r w:rsidDel="000268BC">
          <w:rPr>
            <w:color w:val="000000"/>
          </w:rPr>
          <w:tab/>
          <w:delText>2.</w:delText>
        </w:r>
        <w:r w:rsidDel="000268BC">
          <w:rPr>
            <w:color w:val="000000"/>
          </w:rPr>
          <w:tab/>
        </w:r>
      </w:del>
      <w:ins w:id="261" w:author="Microsoft Office User" w:date="2015-03-11T18:11:00Z">
        <w:r w:rsidR="000268BC">
          <w:rPr>
            <w:color w:val="000000"/>
          </w:rPr>
          <w:t xml:space="preserve"> </w:t>
        </w:r>
      </w:ins>
      <w:proofErr w:type="spellStart"/>
      <w:r>
        <w:rPr>
          <w:color w:val="000000"/>
        </w:rPr>
        <w:t>Embase</w:t>
      </w:r>
      <w:proofErr w:type="spellEnd"/>
      <w:ins w:id="262" w:author="Microsoft Office User" w:date="2015-03-11T18:11:00Z">
        <w:r w:rsidR="000268BC">
          <w:rPr>
            <w:color w:val="000000"/>
          </w:rPr>
          <w:t xml:space="preserve">, </w:t>
        </w:r>
      </w:ins>
      <w:del w:id="263" w:author="Microsoft Office User" w:date="2015-03-11T18:11:00Z">
        <w:r w:rsidDel="000268BC">
          <w:rPr>
            <w:color w:val="000000"/>
          </w:rPr>
          <w:cr/>
        </w:r>
      </w:del>
      <w:del w:id="264" w:author="Microsoft Office User" w:date="2015-03-11T18:12:00Z">
        <w:r w:rsidDel="000268BC">
          <w:rPr>
            <w:color w:val="000000"/>
          </w:rPr>
          <w:tab/>
          <w:delText>3.</w:delText>
        </w:r>
        <w:r w:rsidDel="000268BC">
          <w:rPr>
            <w:color w:val="000000"/>
          </w:rPr>
          <w:tab/>
        </w:r>
      </w:del>
      <w:r>
        <w:rPr>
          <w:color w:val="000000"/>
        </w:rPr>
        <w:t>CENTRAL</w:t>
      </w:r>
      <w:ins w:id="265" w:author="Microsoft Office User" w:date="2015-03-11T18:12:00Z">
        <w:r w:rsidR="000268BC">
          <w:rPr>
            <w:color w:val="000000"/>
          </w:rPr>
          <w:t xml:space="preserve">, </w:t>
        </w:r>
      </w:ins>
      <w:del w:id="266" w:author="Microsoft Office User" w:date="2015-03-11T18:12:00Z">
        <w:r w:rsidDel="000268BC">
          <w:rPr>
            <w:color w:val="000000"/>
          </w:rPr>
          <w:cr/>
        </w:r>
        <w:r w:rsidDel="000268BC">
          <w:rPr>
            <w:color w:val="000000"/>
          </w:rPr>
          <w:tab/>
          <w:delText>4.</w:delText>
        </w:r>
        <w:r w:rsidDel="000268BC">
          <w:rPr>
            <w:color w:val="000000"/>
          </w:rPr>
          <w:tab/>
          <w:delText>C</w:delText>
        </w:r>
      </w:del>
      <w:ins w:id="267" w:author="Microsoft Office User" w:date="2015-03-11T18:12:00Z">
        <w:r w:rsidR="000268BC">
          <w:rPr>
            <w:color w:val="000000"/>
          </w:rPr>
          <w:t>C</w:t>
        </w:r>
      </w:ins>
      <w:r>
        <w:rPr>
          <w:color w:val="000000"/>
        </w:rPr>
        <w:t>INAHL</w:t>
      </w:r>
      <w:del w:id="268" w:author="Microsoft Office User" w:date="2015-03-11T18:12:00Z">
        <w:r w:rsidDel="000268BC">
          <w:rPr>
            <w:color w:val="000000"/>
          </w:rPr>
          <w:cr/>
        </w:r>
      </w:del>
      <w:ins w:id="269" w:author="Microsoft Office User" w:date="2015-03-11T18:12:00Z">
        <w:r w:rsidR="000268BC">
          <w:rPr>
            <w:color w:val="000000"/>
          </w:rPr>
          <w:t xml:space="preserve">, </w:t>
        </w:r>
        <w:r w:rsidR="00213CAE">
          <w:rPr>
            <w:color w:val="000000"/>
          </w:rPr>
          <w:t xml:space="preserve">and </w:t>
        </w:r>
      </w:ins>
      <w:del w:id="270" w:author="Microsoft Office User" w:date="2015-03-11T18:12:00Z">
        <w:r w:rsidDel="00213CAE">
          <w:rPr>
            <w:color w:val="000000"/>
          </w:rPr>
          <w:tab/>
          <w:delText>5.</w:delText>
        </w:r>
        <w:r w:rsidDel="00213CAE">
          <w:rPr>
            <w:color w:val="000000"/>
          </w:rPr>
          <w:tab/>
        </w:r>
      </w:del>
      <w:r>
        <w:rPr>
          <w:color w:val="000000"/>
        </w:rPr>
        <w:t>Clinicaltrials.gov</w:t>
      </w:r>
      <w:ins w:id="271" w:author="Microsoft Office User" w:date="2015-03-11T18:12:00Z">
        <w:r w:rsidR="00213CAE">
          <w:rPr>
            <w:color w:val="000000"/>
          </w:rPr>
          <w:t>.  The papers that are retrieved and found to be relevant for this review will have their list of references reviewe</w:t>
        </w:r>
      </w:ins>
      <w:ins w:id="272" w:author="Microsoft Office User" w:date="2015-03-11T18:14:00Z">
        <w:r w:rsidR="00213CAE">
          <w:rPr>
            <w:color w:val="000000"/>
          </w:rPr>
          <w:t>d</w:t>
        </w:r>
      </w:ins>
      <w:ins w:id="273" w:author="Microsoft Office User" w:date="2015-03-11T18:12:00Z">
        <w:r w:rsidR="00213CAE">
          <w:rPr>
            <w:color w:val="000000"/>
          </w:rPr>
          <w:t xml:space="preserve"> to </w:t>
        </w:r>
      </w:ins>
      <w:ins w:id="274" w:author="Microsoft Office User" w:date="2015-03-11T18:13:00Z">
        <w:r w:rsidR="00213CAE">
          <w:rPr>
            <w:color w:val="000000"/>
          </w:rPr>
          <w:t xml:space="preserve">find studies </w:t>
        </w:r>
        <w:proofErr w:type="gramStart"/>
        <w:r w:rsidR="00213CAE">
          <w:rPr>
            <w:color w:val="000000"/>
          </w:rPr>
          <w:t xml:space="preserve">that </w:t>
        </w:r>
      </w:ins>
      <w:ins w:id="275" w:author="Microsoft Office User" w:date="2015-03-11T18:12:00Z">
        <w:r w:rsidR="00213CAE">
          <w:rPr>
            <w:color w:val="000000"/>
          </w:rPr>
          <w:t xml:space="preserve"> </w:t>
        </w:r>
      </w:ins>
      <w:ins w:id="276" w:author="Microsoft Office User" w:date="2015-03-11T18:14:00Z">
        <w:r w:rsidR="00213CAE">
          <w:rPr>
            <w:color w:val="000000"/>
          </w:rPr>
          <w:t>have</w:t>
        </w:r>
        <w:proofErr w:type="gramEnd"/>
        <w:r w:rsidR="00213CAE">
          <w:rPr>
            <w:color w:val="000000"/>
          </w:rPr>
          <w:t xml:space="preserve"> not been identified through the database search.</w:t>
        </w:r>
      </w:ins>
    </w:p>
    <w:p w14:paraId="4CC26896" w14:textId="77777777" w:rsidR="000268BC" w:rsidRDefault="000268BC">
      <w:pPr>
        <w:spacing w:after="280"/>
        <w:rPr>
          <w:ins w:id="277" w:author="Microsoft Office User" w:date="2015-03-11T18:09:00Z"/>
          <w:b/>
          <w:color w:val="000000"/>
          <w:sz w:val="28"/>
        </w:rPr>
      </w:pPr>
    </w:p>
    <w:p w14:paraId="601598C6" w14:textId="77777777" w:rsidR="00FA059F" w:rsidRDefault="00FA059F">
      <w:pPr>
        <w:spacing w:after="280"/>
        <w:rPr>
          <w:b/>
          <w:color w:val="000000"/>
          <w:sz w:val="28"/>
        </w:rPr>
      </w:pPr>
      <w:r>
        <w:rPr>
          <w:b/>
          <w:color w:val="000000"/>
          <w:sz w:val="28"/>
        </w:rPr>
        <w:t xml:space="preserve">Search Strategy </w:t>
      </w:r>
      <w:r>
        <w:rPr>
          <w:b/>
          <w:i/>
          <w:color w:val="000000"/>
          <w:sz w:val="28"/>
        </w:rPr>
        <w:t>(# 8)</w:t>
      </w:r>
    </w:p>
    <w:p w14:paraId="3792CC28" w14:textId="6E9878BF" w:rsidR="00FA059F" w:rsidRDefault="00FA059F">
      <w:pPr>
        <w:spacing w:after="240"/>
        <w:rPr>
          <w:color w:val="000000"/>
        </w:rPr>
      </w:pPr>
      <w:r>
        <w:rPr>
          <w:color w:val="000000"/>
        </w:rPr>
        <w:t>The search strategie</w:t>
      </w:r>
      <w:del w:id="278" w:author="Patrick Linehan" w:date="2015-02-04T15:59:00Z">
        <w:r w:rsidDel="002862D4">
          <w:rPr>
            <w:color w:val="000000"/>
          </w:rPr>
          <w:delText>w</w:delText>
        </w:r>
      </w:del>
      <w:r>
        <w:rPr>
          <w:color w:val="000000"/>
        </w:rPr>
        <w:t>s for each database will be developed in concert with a librarian and then peer-reviewed by another librarian.</w:t>
      </w:r>
      <w:ins w:id="279" w:author="Microsoft Office User" w:date="2015-03-11T18:09:00Z">
        <w:r w:rsidR="000268BC">
          <w:rPr>
            <w:color w:val="000000"/>
          </w:rPr>
          <w:t xml:space="preserve"> They will be available on the web as part of the </w:t>
        </w:r>
        <w:proofErr w:type="spellStart"/>
        <w:r w:rsidR="000268BC">
          <w:rPr>
            <w:color w:val="000000"/>
          </w:rPr>
          <w:t>git</w:t>
        </w:r>
        <w:proofErr w:type="spellEnd"/>
        <w:r w:rsidR="000268BC">
          <w:rPr>
            <w:color w:val="000000"/>
          </w:rPr>
          <w:t xml:space="preserve"> repository that contains the documentation of this thesis.</w:t>
        </w:r>
      </w:ins>
      <w:ins w:id="280" w:author="Microsoft Office User" w:date="2015-03-11T18:15:00Z">
        <w:r w:rsidR="00213CAE">
          <w:rPr>
            <w:color w:val="000000"/>
          </w:rPr>
          <w:t xml:space="preserve"> (Appendix 1)</w:t>
        </w:r>
      </w:ins>
    </w:p>
    <w:p w14:paraId="15AEE769" w14:textId="77777777" w:rsidR="00FA059F" w:rsidRDefault="00FA059F">
      <w:pPr>
        <w:spacing w:after="280"/>
        <w:rPr>
          <w:b/>
          <w:color w:val="000000"/>
          <w:sz w:val="28"/>
        </w:rPr>
      </w:pPr>
      <w:r>
        <w:rPr>
          <w:b/>
          <w:color w:val="000000"/>
          <w:sz w:val="28"/>
        </w:rPr>
        <w:t xml:space="preserve">Study Selection Process </w:t>
      </w:r>
      <w:r>
        <w:rPr>
          <w:b/>
          <w:i/>
          <w:color w:val="000000"/>
          <w:sz w:val="28"/>
        </w:rPr>
        <w:t>(# 9)</w:t>
      </w:r>
    </w:p>
    <w:p w14:paraId="77D27B85" w14:textId="77777777" w:rsidR="00423CE0" w:rsidDel="00213CAE" w:rsidRDefault="00FA059F">
      <w:pPr>
        <w:spacing w:after="240"/>
        <w:rPr>
          <w:ins w:id="281" w:author="Patrick Linehan" w:date="2015-02-04T19:39:00Z"/>
          <w:del w:id="282" w:author="Microsoft Office User" w:date="2015-03-11T18:14:00Z"/>
          <w:color w:val="000000"/>
        </w:rPr>
      </w:pPr>
      <w:r>
        <w:rPr>
          <w:color w:val="000000"/>
        </w:rPr>
        <w:lastRenderedPageBreak/>
        <w:t xml:space="preserve">Study selection will be </w:t>
      </w:r>
      <w:r w:rsidR="007B2255">
        <w:rPr>
          <w:color w:val="000000"/>
        </w:rPr>
        <w:t xml:space="preserve">conducted </w:t>
      </w:r>
      <w:r>
        <w:rPr>
          <w:color w:val="000000"/>
        </w:rPr>
        <w:t xml:space="preserve">in two steps: </w:t>
      </w:r>
    </w:p>
    <w:p w14:paraId="3955EF72" w14:textId="352359F8" w:rsidR="00423CE0" w:rsidRDefault="00FA059F">
      <w:pPr>
        <w:spacing w:after="240"/>
        <w:rPr>
          <w:ins w:id="283" w:author="Patrick Linehan" w:date="2015-02-04T19:39:00Z"/>
          <w:color w:val="000000"/>
        </w:rPr>
      </w:pPr>
      <w:proofErr w:type="gramStart"/>
      <w:r>
        <w:rPr>
          <w:color w:val="000000"/>
        </w:rPr>
        <w:t>first</w:t>
      </w:r>
      <w:proofErr w:type="gramEnd"/>
      <w:r>
        <w:rPr>
          <w:color w:val="000000"/>
        </w:rPr>
        <w:t>, there will be a review of titles and abstracts of the s</w:t>
      </w:r>
      <w:ins w:id="284" w:author="Patrick Linehan" w:date="2015-02-04T19:39:00Z">
        <w:r w:rsidR="00423CE0">
          <w:rPr>
            <w:color w:val="000000"/>
          </w:rPr>
          <w:t>t</w:t>
        </w:r>
      </w:ins>
      <w:r>
        <w:rPr>
          <w:color w:val="000000"/>
        </w:rPr>
        <w:t xml:space="preserve">udies found by electronic search by two different reviewers using a </w:t>
      </w:r>
      <w:proofErr w:type="spellStart"/>
      <w:r>
        <w:rPr>
          <w:color w:val="000000"/>
        </w:rPr>
        <w:t>prespecified</w:t>
      </w:r>
      <w:proofErr w:type="spellEnd"/>
      <w:r>
        <w:rPr>
          <w:color w:val="000000"/>
        </w:rPr>
        <w:t xml:space="preserve"> data </w:t>
      </w:r>
      <w:commentRangeStart w:id="285"/>
      <w:r>
        <w:rPr>
          <w:color w:val="000000"/>
        </w:rPr>
        <w:t>form</w:t>
      </w:r>
      <w:commentRangeEnd w:id="285"/>
      <w:r w:rsidR="007B2255">
        <w:rPr>
          <w:rStyle w:val="CommentReference"/>
        </w:rPr>
        <w:commentReference w:id="285"/>
      </w:r>
      <w:r>
        <w:rPr>
          <w:color w:val="000000"/>
        </w:rPr>
        <w:t>.</w:t>
      </w:r>
      <w:ins w:id="286" w:author="Microsoft Office User" w:date="2015-03-11T18:15:00Z">
        <w:r w:rsidR="00213CAE">
          <w:rPr>
            <w:color w:val="000000"/>
          </w:rPr>
          <w:t xml:space="preserve"> (Appendix 2)</w:t>
        </w:r>
      </w:ins>
      <w:r>
        <w:rPr>
          <w:color w:val="000000"/>
        </w:rPr>
        <w:t xml:space="preserve"> The discrepancies between the two reviewers in choosing studies for further </w:t>
      </w:r>
      <w:proofErr w:type="gramStart"/>
      <w:r>
        <w:rPr>
          <w:color w:val="000000"/>
        </w:rPr>
        <w:t>analysis</w:t>
      </w:r>
      <w:proofErr w:type="gramEnd"/>
      <w:r>
        <w:rPr>
          <w:color w:val="000000"/>
        </w:rPr>
        <w:t xml:space="preserve"> at this stage will be resolved by consensus between the two reviewers. </w:t>
      </w:r>
    </w:p>
    <w:p w14:paraId="71F0688E" w14:textId="39CB5873" w:rsidR="00FA059F" w:rsidRDefault="00FA059F">
      <w:pPr>
        <w:spacing w:after="240"/>
        <w:rPr>
          <w:color w:val="000000"/>
        </w:rPr>
      </w:pPr>
      <w:r>
        <w:rPr>
          <w:color w:val="000000"/>
        </w:rPr>
        <w:t xml:space="preserve">Second, the studies identified </w:t>
      </w:r>
      <w:r w:rsidR="007B2255">
        <w:rPr>
          <w:color w:val="000000"/>
        </w:rPr>
        <w:t xml:space="preserve">as potentially relevant </w:t>
      </w:r>
      <w:r>
        <w:rPr>
          <w:color w:val="000000"/>
        </w:rPr>
        <w:t xml:space="preserve">in the first stage will be retrieved as full text, and </w:t>
      </w:r>
      <w:proofErr w:type="gramStart"/>
      <w:r>
        <w:rPr>
          <w:color w:val="000000"/>
        </w:rPr>
        <w:t xml:space="preserve">these will in turn be reviewed by two reviewers using a </w:t>
      </w:r>
      <w:proofErr w:type="spellStart"/>
      <w:r>
        <w:rPr>
          <w:color w:val="000000"/>
        </w:rPr>
        <w:t>prespecified</w:t>
      </w:r>
      <w:proofErr w:type="spellEnd"/>
      <w:r>
        <w:rPr>
          <w:color w:val="000000"/>
        </w:rPr>
        <w:t xml:space="preserve"> data </w:t>
      </w:r>
      <w:commentRangeStart w:id="287"/>
      <w:r>
        <w:rPr>
          <w:color w:val="000000"/>
        </w:rPr>
        <w:t>form</w:t>
      </w:r>
      <w:commentRangeEnd w:id="287"/>
      <w:r w:rsidR="007B2255">
        <w:rPr>
          <w:rStyle w:val="CommentReference"/>
        </w:rPr>
        <w:commentReference w:id="287"/>
      </w:r>
      <w:r>
        <w:rPr>
          <w:color w:val="000000"/>
        </w:rPr>
        <w:t xml:space="preserve"> to </w:t>
      </w:r>
      <w:proofErr w:type="spellStart"/>
      <w:r>
        <w:rPr>
          <w:color w:val="000000"/>
        </w:rPr>
        <w:t>analyse</w:t>
      </w:r>
      <w:proofErr w:type="spellEnd"/>
      <w:r>
        <w:rPr>
          <w:color w:val="000000"/>
        </w:rPr>
        <w:t xml:space="preserve"> the studies for quality of methods</w:t>
      </w:r>
      <w:proofErr w:type="gramEnd"/>
      <w:r>
        <w:rPr>
          <w:color w:val="000000"/>
        </w:rPr>
        <w:t xml:space="preserve">. </w:t>
      </w:r>
      <w:proofErr w:type="gramStart"/>
      <w:ins w:id="288" w:author="Microsoft Office User" w:date="2015-03-11T18:16:00Z">
        <w:r w:rsidR="00213CAE">
          <w:rPr>
            <w:color w:val="000000"/>
          </w:rPr>
          <w:t>(</w:t>
        </w:r>
      </w:ins>
      <w:ins w:id="289" w:author="Microsoft Office User" w:date="2015-03-11T18:15:00Z">
        <w:r w:rsidR="00213CAE">
          <w:rPr>
            <w:color w:val="000000"/>
          </w:rPr>
          <w:t xml:space="preserve"> Appendix</w:t>
        </w:r>
        <w:proofErr w:type="gramEnd"/>
        <w:r w:rsidR="00213CAE">
          <w:rPr>
            <w:color w:val="000000"/>
          </w:rPr>
          <w:t xml:space="preserve"> 3</w:t>
        </w:r>
      </w:ins>
      <w:ins w:id="290" w:author="Microsoft Office User" w:date="2015-03-11T18:16:00Z">
        <w:r w:rsidR="00213CAE">
          <w:rPr>
            <w:color w:val="000000"/>
          </w:rPr>
          <w:t xml:space="preserve">) </w:t>
        </w:r>
      </w:ins>
      <w:r>
        <w:rPr>
          <w:color w:val="000000"/>
        </w:rPr>
        <w:t xml:space="preserve">Again, the discrepancies will be resolved by consensus. </w:t>
      </w:r>
    </w:p>
    <w:p w14:paraId="2EE7FF61" w14:textId="77777777" w:rsidR="00FA059F" w:rsidRDefault="00FA059F">
      <w:pPr>
        <w:spacing w:after="280"/>
        <w:rPr>
          <w:b/>
          <w:color w:val="000000"/>
          <w:sz w:val="28"/>
        </w:rPr>
      </w:pPr>
      <w:r>
        <w:rPr>
          <w:b/>
          <w:color w:val="000000"/>
          <w:sz w:val="28"/>
        </w:rPr>
        <w:t xml:space="preserve">Data Collection Process </w:t>
      </w:r>
      <w:r>
        <w:rPr>
          <w:b/>
          <w:i/>
          <w:color w:val="000000"/>
          <w:sz w:val="28"/>
        </w:rPr>
        <w:t>(# 10)</w:t>
      </w:r>
    </w:p>
    <w:p w14:paraId="153D0661" w14:textId="490D000E" w:rsidR="00FA059F" w:rsidRDefault="00FA059F">
      <w:pPr>
        <w:spacing w:after="240"/>
        <w:rPr>
          <w:color w:val="000000"/>
        </w:rPr>
      </w:pPr>
      <w:proofErr w:type="gramStart"/>
      <w:r>
        <w:rPr>
          <w:color w:val="000000"/>
        </w:rPr>
        <w:t xml:space="preserve">Data will be collected by two reviewers using a </w:t>
      </w:r>
      <w:proofErr w:type="spellStart"/>
      <w:r>
        <w:rPr>
          <w:color w:val="000000"/>
        </w:rPr>
        <w:t>prespecified</w:t>
      </w:r>
      <w:proofErr w:type="spellEnd"/>
      <w:r>
        <w:rPr>
          <w:color w:val="000000"/>
        </w:rPr>
        <w:t xml:space="preserve"> data </w:t>
      </w:r>
      <w:commentRangeStart w:id="291"/>
      <w:r>
        <w:rPr>
          <w:color w:val="000000"/>
        </w:rPr>
        <w:t>form</w:t>
      </w:r>
      <w:commentRangeEnd w:id="291"/>
      <w:proofErr w:type="gramEnd"/>
      <w:r w:rsidR="007B2255">
        <w:rPr>
          <w:rStyle w:val="CommentReference"/>
        </w:rPr>
        <w:commentReference w:id="291"/>
      </w:r>
      <w:r>
        <w:rPr>
          <w:color w:val="000000"/>
        </w:rPr>
        <w:t xml:space="preserve">. </w:t>
      </w:r>
      <w:ins w:id="292" w:author="Microsoft Office User" w:date="2015-03-11T18:16:00Z">
        <w:r w:rsidR="00213CAE">
          <w:rPr>
            <w:color w:val="000000"/>
          </w:rPr>
          <w:t xml:space="preserve">(Appendix 4) </w:t>
        </w:r>
      </w:ins>
      <w:r>
        <w:rPr>
          <w:color w:val="000000"/>
        </w:rPr>
        <w:t>Disagreements about the data will be resolved by consensus.</w:t>
      </w:r>
    </w:p>
    <w:p w14:paraId="612A7E6B" w14:textId="77777777" w:rsidR="00FA059F" w:rsidRDefault="00FA059F">
      <w:pPr>
        <w:spacing w:after="280"/>
        <w:rPr>
          <w:b/>
          <w:color w:val="000000"/>
          <w:sz w:val="28"/>
        </w:rPr>
      </w:pPr>
      <w:r>
        <w:rPr>
          <w:b/>
          <w:color w:val="000000"/>
          <w:sz w:val="28"/>
        </w:rPr>
        <w:t xml:space="preserve">Data Items </w:t>
      </w:r>
      <w:r>
        <w:rPr>
          <w:b/>
          <w:i/>
          <w:color w:val="000000"/>
          <w:sz w:val="28"/>
        </w:rPr>
        <w:t>(# 11)</w:t>
      </w:r>
    </w:p>
    <w:p w14:paraId="3640BE24" w14:textId="77777777" w:rsidR="00FA059F" w:rsidRDefault="00FA059F">
      <w:pPr>
        <w:tabs>
          <w:tab w:val="left" w:pos="220"/>
          <w:tab w:val="left" w:pos="720"/>
        </w:tabs>
        <w:ind w:left="720" w:hanging="720"/>
        <w:rPr>
          <w:color w:val="000000"/>
        </w:rPr>
      </w:pPr>
      <w:r>
        <w:rPr>
          <w:color w:val="000000"/>
        </w:rPr>
        <w:tab/>
        <w:t>1.</w:t>
      </w:r>
      <w:r>
        <w:rPr>
          <w:color w:val="000000"/>
        </w:rPr>
        <w:tab/>
        <w:t>Study eligibility</w:t>
      </w:r>
    </w:p>
    <w:p w14:paraId="6CCB3ACD"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inclusion</w:t>
      </w:r>
      <w:proofErr w:type="gramEnd"/>
      <w:r>
        <w:rPr>
          <w:color w:val="000000"/>
        </w:rPr>
        <w:t xml:space="preserve"> criteria</w:t>
      </w:r>
    </w:p>
    <w:p w14:paraId="4B9BAE80" w14:textId="77777777" w:rsidR="00FA059F" w:rsidRDefault="00FA059F">
      <w:pPr>
        <w:tabs>
          <w:tab w:val="left" w:pos="220"/>
          <w:tab w:val="left" w:pos="720"/>
        </w:tabs>
        <w:ind w:left="720" w:hanging="720"/>
        <w:rPr>
          <w:color w:val="000000"/>
        </w:rPr>
      </w:pPr>
      <w:r>
        <w:rPr>
          <w:color w:val="000000"/>
        </w:rPr>
        <w:tab/>
        <w:t>2.</w:t>
      </w:r>
      <w:r>
        <w:rPr>
          <w:color w:val="000000"/>
        </w:rPr>
        <w:tab/>
        <w:t>Study design</w:t>
      </w:r>
    </w:p>
    <w:p w14:paraId="2E825139" w14:textId="77777777" w:rsidR="00FA059F" w:rsidRDefault="00FA059F">
      <w:pPr>
        <w:tabs>
          <w:tab w:val="left" w:pos="940"/>
          <w:tab w:val="left" w:pos="1440"/>
        </w:tabs>
        <w:ind w:left="1440" w:hanging="1440"/>
        <w:rPr>
          <w:color w:val="000000"/>
        </w:rPr>
      </w:pPr>
      <w:r>
        <w:rPr>
          <w:color w:val="000000"/>
        </w:rPr>
        <w:tab/>
        <w:t>1.</w:t>
      </w:r>
      <w:r>
        <w:rPr>
          <w:color w:val="000000"/>
        </w:rPr>
        <w:tab/>
      </w:r>
      <w:proofErr w:type="spellStart"/>
      <w:proofErr w:type="gramStart"/>
      <w:r>
        <w:rPr>
          <w:color w:val="000000"/>
        </w:rPr>
        <w:t>randomisation</w:t>
      </w:r>
      <w:proofErr w:type="spellEnd"/>
      <w:proofErr w:type="gramEnd"/>
      <w:r>
        <w:rPr>
          <w:color w:val="000000"/>
        </w:rPr>
        <w:cr/>
      </w:r>
      <w:r>
        <w:rPr>
          <w:color w:val="000000"/>
        </w:rPr>
        <w:tab/>
        <w:t>2.</w:t>
      </w:r>
      <w:r>
        <w:rPr>
          <w:color w:val="000000"/>
        </w:rPr>
        <w:tab/>
      </w:r>
      <w:proofErr w:type="gramStart"/>
      <w:r>
        <w:rPr>
          <w:color w:val="000000"/>
        </w:rPr>
        <w:t>allocation</w:t>
      </w:r>
      <w:proofErr w:type="gramEnd"/>
      <w:r>
        <w:rPr>
          <w:color w:val="000000"/>
        </w:rPr>
        <w:t xml:space="preserve"> concealment</w:t>
      </w:r>
    </w:p>
    <w:p w14:paraId="5872C0B0" w14:textId="77777777" w:rsidR="00FA059F" w:rsidRDefault="00FA059F">
      <w:pPr>
        <w:tabs>
          <w:tab w:val="left" w:pos="220"/>
          <w:tab w:val="left" w:pos="720"/>
        </w:tabs>
        <w:ind w:left="720" w:hanging="720"/>
        <w:rPr>
          <w:color w:val="000000"/>
        </w:rPr>
      </w:pPr>
      <w:r>
        <w:rPr>
          <w:color w:val="000000"/>
        </w:rPr>
        <w:tab/>
        <w:t>3.</w:t>
      </w:r>
      <w:r>
        <w:rPr>
          <w:color w:val="000000"/>
        </w:rPr>
        <w:tab/>
        <w:t>Study participants</w:t>
      </w:r>
    </w:p>
    <w:p w14:paraId="4556F6A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age</w:t>
      </w:r>
      <w:proofErr w:type="gramEnd"/>
      <w:r>
        <w:rPr>
          <w:color w:val="000000"/>
        </w:rPr>
        <w:cr/>
      </w:r>
      <w:r>
        <w:rPr>
          <w:color w:val="000000"/>
        </w:rPr>
        <w:tab/>
        <w:t>2.</w:t>
      </w:r>
      <w:r>
        <w:rPr>
          <w:color w:val="000000"/>
        </w:rPr>
        <w:tab/>
      </w:r>
      <w:proofErr w:type="gramStart"/>
      <w:r>
        <w:rPr>
          <w:color w:val="000000"/>
        </w:rPr>
        <w:t>gender</w:t>
      </w:r>
      <w:proofErr w:type="gramEnd"/>
      <w:r>
        <w:rPr>
          <w:color w:val="000000"/>
        </w:rPr>
        <w:cr/>
      </w:r>
      <w:r>
        <w:rPr>
          <w:color w:val="000000"/>
        </w:rPr>
        <w:tab/>
        <w:t>3.</w:t>
      </w:r>
      <w:r>
        <w:rPr>
          <w:color w:val="000000"/>
        </w:rPr>
        <w:tab/>
      </w:r>
      <w:proofErr w:type="gramStart"/>
      <w:r>
        <w:rPr>
          <w:color w:val="000000"/>
        </w:rPr>
        <w:t>presenting</w:t>
      </w:r>
      <w:proofErr w:type="gramEnd"/>
      <w:r>
        <w:rPr>
          <w:color w:val="000000"/>
        </w:rPr>
        <w:t xml:space="preserve"> complaint</w:t>
      </w:r>
      <w:r>
        <w:rPr>
          <w:color w:val="000000"/>
        </w:rPr>
        <w:cr/>
      </w:r>
      <w:r>
        <w:rPr>
          <w:color w:val="000000"/>
        </w:rPr>
        <w:tab/>
        <w:t>4.</w:t>
      </w:r>
      <w:r>
        <w:rPr>
          <w:color w:val="000000"/>
        </w:rPr>
        <w:tab/>
      </w:r>
      <w:proofErr w:type="gramStart"/>
      <w:r>
        <w:rPr>
          <w:color w:val="000000"/>
        </w:rPr>
        <w:t>final</w:t>
      </w:r>
      <w:proofErr w:type="gramEnd"/>
      <w:r>
        <w:rPr>
          <w:color w:val="000000"/>
        </w:rPr>
        <w:t xml:space="preserve"> diagnosis</w:t>
      </w:r>
    </w:p>
    <w:p w14:paraId="34405E66" w14:textId="77777777" w:rsidR="00FA059F" w:rsidRDefault="00FA059F">
      <w:pPr>
        <w:tabs>
          <w:tab w:val="left" w:pos="220"/>
          <w:tab w:val="left" w:pos="720"/>
        </w:tabs>
        <w:ind w:left="720" w:hanging="720"/>
        <w:rPr>
          <w:color w:val="000000"/>
        </w:rPr>
      </w:pPr>
      <w:r>
        <w:rPr>
          <w:color w:val="000000"/>
        </w:rPr>
        <w:tab/>
        <w:t>4.</w:t>
      </w:r>
      <w:r>
        <w:rPr>
          <w:color w:val="000000"/>
        </w:rPr>
        <w:tab/>
        <w:t>Treatment</w:t>
      </w:r>
    </w:p>
    <w:p w14:paraId="247235B7"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drug</w:t>
      </w:r>
      <w:proofErr w:type="gramEnd"/>
      <w:r>
        <w:rPr>
          <w:color w:val="000000"/>
        </w:rPr>
        <w:t xml:space="preserve"> and comparison (placebo or other active drug)</w:t>
      </w:r>
      <w:r>
        <w:rPr>
          <w:color w:val="000000"/>
        </w:rPr>
        <w:cr/>
      </w:r>
      <w:r>
        <w:rPr>
          <w:color w:val="000000"/>
        </w:rPr>
        <w:tab/>
        <w:t>2.</w:t>
      </w:r>
      <w:r>
        <w:rPr>
          <w:color w:val="000000"/>
        </w:rPr>
        <w:tab/>
      </w:r>
      <w:proofErr w:type="gramStart"/>
      <w:r>
        <w:rPr>
          <w:color w:val="000000"/>
        </w:rPr>
        <w:t>dose</w:t>
      </w:r>
      <w:proofErr w:type="gramEnd"/>
      <w:r>
        <w:rPr>
          <w:color w:val="000000"/>
        </w:rPr>
        <w:t>, fixed or weight based</w:t>
      </w:r>
      <w:r>
        <w:rPr>
          <w:color w:val="000000"/>
        </w:rPr>
        <w:cr/>
      </w:r>
      <w:r>
        <w:rPr>
          <w:color w:val="000000"/>
        </w:rPr>
        <w:tab/>
        <w:t>3.</w:t>
      </w:r>
      <w:r>
        <w:rPr>
          <w:color w:val="000000"/>
        </w:rPr>
        <w:tab/>
      </w:r>
      <w:proofErr w:type="gramStart"/>
      <w:r>
        <w:rPr>
          <w:color w:val="000000"/>
        </w:rPr>
        <w:t>treatment</w:t>
      </w:r>
      <w:proofErr w:type="gramEnd"/>
      <w:r>
        <w:rPr>
          <w:color w:val="000000"/>
        </w:rPr>
        <w:t xml:space="preserve"> regime, single or multiple dose, patient guided analgesia</w:t>
      </w:r>
      <w:r>
        <w:rPr>
          <w:color w:val="000000"/>
        </w:rPr>
        <w:cr/>
      </w:r>
      <w:r>
        <w:rPr>
          <w:color w:val="000000"/>
        </w:rPr>
        <w:tab/>
        <w:t>4.</w:t>
      </w:r>
      <w:r>
        <w:rPr>
          <w:color w:val="000000"/>
        </w:rPr>
        <w:tab/>
      </w:r>
      <w:proofErr w:type="gramStart"/>
      <w:r>
        <w:rPr>
          <w:color w:val="000000"/>
        </w:rPr>
        <w:t>co</w:t>
      </w:r>
      <w:proofErr w:type="gramEnd"/>
      <w:r>
        <w:rPr>
          <w:color w:val="000000"/>
        </w:rPr>
        <w:t>-</w:t>
      </w:r>
      <w:proofErr w:type="spellStart"/>
      <w:r>
        <w:rPr>
          <w:color w:val="000000"/>
        </w:rPr>
        <w:t>adminstration</w:t>
      </w:r>
      <w:proofErr w:type="spellEnd"/>
      <w:r>
        <w:rPr>
          <w:color w:val="000000"/>
        </w:rPr>
        <w:t xml:space="preserve"> of other drugs (</w:t>
      </w:r>
      <w:proofErr w:type="spellStart"/>
      <w:r>
        <w:rPr>
          <w:color w:val="000000"/>
        </w:rPr>
        <w:t>antiemetics</w:t>
      </w:r>
      <w:proofErr w:type="spellEnd"/>
      <w:r>
        <w:rPr>
          <w:color w:val="000000"/>
        </w:rPr>
        <w:t>, NSAIDS)</w:t>
      </w:r>
    </w:p>
    <w:p w14:paraId="4C836BF8" w14:textId="77777777" w:rsidR="00FA059F" w:rsidRDefault="00FA059F">
      <w:pPr>
        <w:tabs>
          <w:tab w:val="left" w:pos="220"/>
          <w:tab w:val="left" w:pos="720"/>
        </w:tabs>
        <w:ind w:left="720" w:hanging="720"/>
        <w:rPr>
          <w:color w:val="000000"/>
        </w:rPr>
      </w:pPr>
      <w:r>
        <w:rPr>
          <w:color w:val="000000"/>
        </w:rPr>
        <w:tab/>
        <w:t>5.</w:t>
      </w:r>
      <w:r>
        <w:rPr>
          <w:color w:val="000000"/>
        </w:rPr>
        <w:tab/>
        <w:t>Pain (numeric score, VAS, other scoring system, patient satisfaction with treatment)</w:t>
      </w:r>
    </w:p>
    <w:p w14:paraId="65C13B70" w14:textId="77777777" w:rsidR="004A2543" w:rsidRDefault="00FA059F">
      <w:pPr>
        <w:tabs>
          <w:tab w:val="left" w:pos="940"/>
          <w:tab w:val="left" w:pos="1440"/>
        </w:tabs>
        <w:ind w:left="1440" w:hanging="1440"/>
        <w:rPr>
          <w:ins w:id="293" w:author="Patrick Linehan" w:date="2015-02-04T20:44:00Z"/>
          <w:color w:val="000000"/>
        </w:rPr>
      </w:pPr>
      <w:r>
        <w:rPr>
          <w:color w:val="000000"/>
        </w:rPr>
        <w:tab/>
        <w:t>1.</w:t>
      </w:r>
      <w:r>
        <w:rPr>
          <w:color w:val="000000"/>
        </w:rPr>
        <w:tab/>
      </w:r>
      <w:proofErr w:type="gramStart"/>
      <w:r>
        <w:rPr>
          <w:color w:val="000000"/>
        </w:rPr>
        <w:t>baseline</w:t>
      </w:r>
      <w:proofErr w:type="gramEnd"/>
      <w:r>
        <w:rPr>
          <w:color w:val="000000"/>
        </w:rPr>
        <w:t xml:space="preserve"> pain</w:t>
      </w:r>
    </w:p>
    <w:p w14:paraId="12C7EF7B" w14:textId="042640BD" w:rsidR="00213CAE" w:rsidRDefault="004A2543">
      <w:pPr>
        <w:tabs>
          <w:tab w:val="left" w:pos="940"/>
          <w:tab w:val="left" w:pos="1440"/>
        </w:tabs>
        <w:ind w:left="1440" w:hanging="1440"/>
        <w:rPr>
          <w:ins w:id="294" w:author="Microsoft Office User" w:date="2015-03-11T18:19:00Z"/>
          <w:color w:val="000000"/>
        </w:rPr>
      </w:pPr>
      <w:ins w:id="295" w:author="Patrick Linehan" w:date="2015-02-04T20:44:00Z">
        <w:r>
          <w:rPr>
            <w:color w:val="000000"/>
          </w:rPr>
          <w:tab/>
        </w:r>
      </w:ins>
      <w:ins w:id="296" w:author="Microsoft Office User" w:date="2015-03-11T18:19:00Z">
        <w:r w:rsidR="00213CAE">
          <w:rPr>
            <w:color w:val="000000"/>
          </w:rPr>
          <w:t xml:space="preserve">2. </w:t>
        </w:r>
      </w:ins>
      <w:ins w:id="297" w:author="Microsoft Office User" w:date="2015-03-11T18:20:00Z">
        <w:r w:rsidR="00213CAE">
          <w:rPr>
            <w:color w:val="000000"/>
          </w:rPr>
          <w:t xml:space="preserve">  </w:t>
        </w:r>
        <w:proofErr w:type="gramStart"/>
        <w:r w:rsidR="00213CAE">
          <w:rPr>
            <w:color w:val="000000"/>
          </w:rPr>
          <w:t>number</w:t>
        </w:r>
        <w:proofErr w:type="gramEnd"/>
        <w:r w:rsidR="00213CAE">
          <w:rPr>
            <w:color w:val="000000"/>
          </w:rPr>
          <w:t xml:space="preserve"> and proportion of patients with adequate or inadequate relief of pain</w:t>
        </w:r>
      </w:ins>
      <w:ins w:id="298" w:author="Microsoft Office User" w:date="2015-03-11T18:21:00Z">
        <w:r w:rsidR="00213CAE">
          <w:rPr>
            <w:color w:val="000000"/>
          </w:rPr>
          <w:t xml:space="preserve"> at other times</w:t>
        </w:r>
      </w:ins>
    </w:p>
    <w:p w14:paraId="68D1F5AA" w14:textId="35339A03" w:rsidR="00FA059F" w:rsidRDefault="00FA059F">
      <w:pPr>
        <w:tabs>
          <w:tab w:val="left" w:pos="940"/>
          <w:tab w:val="left" w:pos="1440"/>
        </w:tabs>
        <w:ind w:left="1440" w:hanging="1440"/>
        <w:rPr>
          <w:ins w:id="299" w:author="Patrick Linehan" w:date="2015-02-04T20:44:00Z"/>
          <w:color w:val="000000"/>
        </w:rPr>
      </w:pPr>
      <w:del w:id="300" w:author="Patrick Linehan" w:date="2015-02-04T20:44:00Z">
        <w:r w:rsidDel="004A2543">
          <w:rPr>
            <w:color w:val="000000"/>
          </w:rPr>
          <w:cr/>
        </w:r>
        <w:commentRangeStart w:id="301"/>
        <w:r w:rsidDel="004A2543">
          <w:rPr>
            <w:color w:val="000000"/>
          </w:rPr>
          <w:tab/>
        </w:r>
      </w:del>
      <w:commentRangeEnd w:id="301"/>
      <w:r w:rsidR="004A2543">
        <w:rPr>
          <w:rStyle w:val="CommentReference"/>
        </w:rPr>
        <w:commentReference w:id="301"/>
      </w:r>
      <w:del w:id="302" w:author="Microsoft Office User" w:date="2015-03-11T18:19:00Z">
        <w:r w:rsidDel="00213CAE">
          <w:rPr>
            <w:color w:val="000000"/>
          </w:rPr>
          <w:delText>2</w:delText>
        </w:r>
      </w:del>
      <w:ins w:id="303" w:author="Microsoft Office User" w:date="2015-03-11T18:19:00Z">
        <w:r w:rsidR="00213CAE">
          <w:rPr>
            <w:rStyle w:val="CommentReference"/>
          </w:rPr>
          <w:tab/>
          <w:t>3</w:t>
        </w:r>
      </w:ins>
      <w:r>
        <w:rPr>
          <w:color w:val="000000"/>
        </w:rPr>
        <w:t>.</w:t>
      </w:r>
      <w:r>
        <w:rPr>
          <w:color w:val="000000"/>
        </w:rPr>
        <w:tab/>
      </w:r>
      <w:proofErr w:type="gramStart"/>
      <w:r>
        <w:rPr>
          <w:color w:val="000000"/>
        </w:rPr>
        <w:t>pain</w:t>
      </w:r>
      <w:proofErr w:type="gramEnd"/>
      <w:r>
        <w:rPr>
          <w:color w:val="000000"/>
        </w:rPr>
        <w:t xml:space="preserve"> at other times (fixed interval, at discharge or admission)</w:t>
      </w:r>
    </w:p>
    <w:p w14:paraId="4C1438A8" w14:textId="6904F4A3" w:rsidR="004A2543" w:rsidRDefault="004A2543">
      <w:pPr>
        <w:tabs>
          <w:tab w:val="left" w:pos="940"/>
          <w:tab w:val="left" w:pos="1440"/>
        </w:tabs>
        <w:ind w:left="1440" w:hanging="1440"/>
        <w:rPr>
          <w:color w:val="000000"/>
        </w:rPr>
      </w:pPr>
      <w:ins w:id="304" w:author="Patrick Linehan" w:date="2015-02-04T20:44:00Z">
        <w:r>
          <w:rPr>
            <w:color w:val="000000"/>
          </w:rPr>
          <w:tab/>
        </w:r>
      </w:ins>
    </w:p>
    <w:p w14:paraId="59CA5C2A" w14:textId="77777777" w:rsidR="00FA059F" w:rsidRDefault="00FA059F">
      <w:pPr>
        <w:tabs>
          <w:tab w:val="left" w:pos="220"/>
          <w:tab w:val="left" w:pos="720"/>
        </w:tabs>
        <w:ind w:left="720" w:hanging="720"/>
        <w:rPr>
          <w:color w:val="000000"/>
        </w:rPr>
      </w:pPr>
      <w:r>
        <w:rPr>
          <w:color w:val="000000"/>
        </w:rPr>
        <w:tab/>
        <w:t>6.</w:t>
      </w:r>
      <w:r>
        <w:rPr>
          <w:color w:val="000000"/>
        </w:rPr>
        <w:tab/>
        <w:t>Adverse events</w:t>
      </w:r>
    </w:p>
    <w:p w14:paraId="659A2471" w14:textId="77777777" w:rsidR="004A2543" w:rsidRDefault="00FA059F">
      <w:pPr>
        <w:tabs>
          <w:tab w:val="left" w:pos="940"/>
          <w:tab w:val="left" w:pos="1440"/>
        </w:tabs>
        <w:ind w:left="1440" w:hanging="1440"/>
        <w:rPr>
          <w:ins w:id="305" w:author="Patrick Linehan" w:date="2015-02-04T20:46:00Z"/>
          <w:color w:val="000000"/>
        </w:rPr>
      </w:pPr>
      <w:r>
        <w:rPr>
          <w:color w:val="000000"/>
        </w:rPr>
        <w:tab/>
        <w:t>1.</w:t>
      </w:r>
      <w:r>
        <w:rPr>
          <w:color w:val="000000"/>
        </w:rPr>
        <w:tab/>
      </w:r>
      <w:proofErr w:type="gramStart"/>
      <w:r>
        <w:rPr>
          <w:color w:val="000000"/>
        </w:rPr>
        <w:t>nausea</w:t>
      </w:r>
      <w:proofErr w:type="gramEnd"/>
      <w:r>
        <w:rPr>
          <w:color w:val="000000"/>
        </w:rPr>
        <w:t xml:space="preserve"> and </w:t>
      </w:r>
      <w:commentRangeStart w:id="306"/>
      <w:r>
        <w:rPr>
          <w:color w:val="000000"/>
        </w:rPr>
        <w:t>vomiting</w:t>
      </w:r>
      <w:commentRangeEnd w:id="306"/>
      <w:r w:rsidR="00C2305E">
        <w:rPr>
          <w:rStyle w:val="CommentReference"/>
        </w:rPr>
        <w:commentReference w:id="306"/>
      </w:r>
    </w:p>
    <w:p w14:paraId="433E9631" w14:textId="266B3996" w:rsidR="00FA059F" w:rsidRDefault="004A2543">
      <w:pPr>
        <w:tabs>
          <w:tab w:val="left" w:pos="940"/>
          <w:tab w:val="left" w:pos="1440"/>
        </w:tabs>
        <w:ind w:left="1440" w:hanging="1440"/>
        <w:rPr>
          <w:color w:val="000000"/>
        </w:rPr>
      </w:pPr>
      <w:ins w:id="307" w:author="Patrick Linehan" w:date="2015-02-04T20:46:00Z">
        <w:r>
          <w:rPr>
            <w:color w:val="000000"/>
          </w:rPr>
          <w:tab/>
        </w:r>
      </w:ins>
      <w:del w:id="308" w:author="Patrick Linehan" w:date="2015-02-04T20:46:00Z">
        <w:r w:rsidR="00FA059F" w:rsidDel="004A2543">
          <w:rPr>
            <w:color w:val="000000"/>
          </w:rPr>
          <w:cr/>
        </w:r>
        <w:r w:rsidR="00FA059F" w:rsidDel="004A2543">
          <w:rPr>
            <w:color w:val="000000"/>
          </w:rPr>
          <w:tab/>
        </w:r>
      </w:del>
      <w:r w:rsidR="00FA059F">
        <w:rPr>
          <w:color w:val="000000"/>
        </w:rPr>
        <w:t>2.</w:t>
      </w:r>
      <w:r w:rsidR="00FA059F">
        <w:rPr>
          <w:color w:val="000000"/>
        </w:rPr>
        <w:tab/>
      </w:r>
      <w:proofErr w:type="gramStart"/>
      <w:r w:rsidR="00FA059F">
        <w:rPr>
          <w:color w:val="000000"/>
        </w:rPr>
        <w:t>respiratory</w:t>
      </w:r>
      <w:proofErr w:type="gramEnd"/>
      <w:r w:rsidR="00FA059F">
        <w:rPr>
          <w:color w:val="000000"/>
        </w:rPr>
        <w:t xml:space="preserve"> depression (minor: decreased respiratory rate or needing supplemental oxygen, major: needing naloxone or an airway intervention)</w:t>
      </w:r>
      <w:r w:rsidR="00FA059F">
        <w:rPr>
          <w:color w:val="000000"/>
        </w:rPr>
        <w:cr/>
      </w:r>
      <w:del w:id="309" w:author="Patrick Linehan" w:date="2015-02-04T20:48:00Z">
        <w:r w:rsidR="00FA059F" w:rsidDel="00C2305E">
          <w:rPr>
            <w:color w:val="000000"/>
          </w:rPr>
          <w:tab/>
        </w:r>
      </w:del>
      <w:r w:rsidR="00FA059F">
        <w:rPr>
          <w:color w:val="000000"/>
        </w:rPr>
        <w:t>3.</w:t>
      </w:r>
      <w:r w:rsidR="00FA059F">
        <w:rPr>
          <w:color w:val="000000"/>
        </w:rPr>
        <w:tab/>
      </w:r>
      <w:proofErr w:type="gramStart"/>
      <w:r w:rsidR="00FA059F">
        <w:rPr>
          <w:color w:val="000000"/>
        </w:rPr>
        <w:t>rescue</w:t>
      </w:r>
      <w:proofErr w:type="gramEnd"/>
      <w:r w:rsidR="00FA059F">
        <w:rPr>
          <w:color w:val="000000"/>
        </w:rPr>
        <w:t xml:space="preserve"> analgesia</w:t>
      </w:r>
      <w:r w:rsidR="00FA059F">
        <w:rPr>
          <w:color w:val="000000"/>
        </w:rPr>
        <w:cr/>
      </w:r>
      <w:del w:id="310" w:author="Patrick Linehan" w:date="2015-02-04T20:48:00Z">
        <w:r w:rsidR="00FA059F" w:rsidDel="00C2305E">
          <w:rPr>
            <w:color w:val="000000"/>
          </w:rPr>
          <w:tab/>
        </w:r>
      </w:del>
      <w:r w:rsidR="00FA059F">
        <w:rPr>
          <w:color w:val="000000"/>
        </w:rPr>
        <w:t>4.</w:t>
      </w:r>
      <w:r w:rsidR="00FA059F">
        <w:rPr>
          <w:color w:val="000000"/>
        </w:rPr>
        <w:tab/>
      </w:r>
      <w:proofErr w:type="gramStart"/>
      <w:r w:rsidR="00FA059F">
        <w:rPr>
          <w:color w:val="000000"/>
        </w:rPr>
        <w:t>persistent</w:t>
      </w:r>
      <w:proofErr w:type="gramEnd"/>
      <w:r w:rsidR="00FA059F">
        <w:rPr>
          <w:color w:val="000000"/>
        </w:rPr>
        <w:t xml:space="preserve"> pain</w:t>
      </w:r>
      <w:r w:rsidR="00FA059F">
        <w:rPr>
          <w:color w:val="000000"/>
        </w:rPr>
        <w:cr/>
      </w:r>
      <w:del w:id="311" w:author="Patrick Linehan" w:date="2015-02-04T20:48:00Z">
        <w:r w:rsidR="00FA059F" w:rsidDel="00C2305E">
          <w:rPr>
            <w:color w:val="000000"/>
          </w:rPr>
          <w:tab/>
        </w:r>
      </w:del>
      <w:r w:rsidR="00FA059F">
        <w:rPr>
          <w:color w:val="000000"/>
        </w:rPr>
        <w:t>5.</w:t>
      </w:r>
      <w:r w:rsidR="00FA059F">
        <w:rPr>
          <w:color w:val="000000"/>
        </w:rPr>
        <w:tab/>
      </w:r>
      <w:proofErr w:type="gramStart"/>
      <w:r w:rsidR="00FA059F">
        <w:rPr>
          <w:color w:val="000000"/>
        </w:rPr>
        <w:t>diagnostic</w:t>
      </w:r>
      <w:proofErr w:type="gramEnd"/>
      <w:r w:rsidR="00FA059F">
        <w:rPr>
          <w:color w:val="000000"/>
        </w:rPr>
        <w:t xml:space="preserve"> interference (has been assessed in other studies and will not be a major outcome in these reviews)</w:t>
      </w:r>
    </w:p>
    <w:p w14:paraId="5314B4F5" w14:textId="77777777" w:rsidR="00FA059F" w:rsidRDefault="00FA059F">
      <w:pPr>
        <w:tabs>
          <w:tab w:val="left" w:pos="220"/>
          <w:tab w:val="left" w:pos="720"/>
        </w:tabs>
        <w:ind w:left="720" w:hanging="720"/>
        <w:rPr>
          <w:color w:val="000000"/>
        </w:rPr>
      </w:pPr>
      <w:r>
        <w:rPr>
          <w:color w:val="000000"/>
        </w:rPr>
        <w:lastRenderedPageBreak/>
        <w:tab/>
        <w:t>7.</w:t>
      </w:r>
      <w:r>
        <w:rPr>
          <w:color w:val="000000"/>
        </w:rPr>
        <w:tab/>
        <w:t>Follow up duration</w:t>
      </w:r>
    </w:p>
    <w:p w14:paraId="5C6F0F1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while</w:t>
      </w:r>
      <w:proofErr w:type="gramEnd"/>
      <w:r>
        <w:rPr>
          <w:color w:val="000000"/>
        </w:rPr>
        <w:t xml:space="preserve"> in emergency</w:t>
      </w:r>
      <w:r>
        <w:rPr>
          <w:color w:val="000000"/>
        </w:rPr>
        <w:cr/>
      </w:r>
      <w:r>
        <w:rPr>
          <w:color w:val="000000"/>
        </w:rPr>
        <w:tab/>
        <w:t>2.</w:t>
      </w:r>
      <w:r>
        <w:rPr>
          <w:color w:val="000000"/>
        </w:rPr>
        <w:tab/>
      </w:r>
      <w:proofErr w:type="gramStart"/>
      <w:r>
        <w:rPr>
          <w:color w:val="000000"/>
        </w:rPr>
        <w:t>after</w:t>
      </w:r>
      <w:proofErr w:type="gramEnd"/>
      <w:r>
        <w:rPr>
          <w:color w:val="000000"/>
        </w:rPr>
        <w:t xml:space="preserve"> discharge or admission</w:t>
      </w:r>
    </w:p>
    <w:p w14:paraId="4A8E3F51" w14:textId="77777777" w:rsidR="00213CAE" w:rsidRDefault="00FA059F">
      <w:pPr>
        <w:tabs>
          <w:tab w:val="left" w:pos="220"/>
          <w:tab w:val="left" w:pos="720"/>
        </w:tabs>
        <w:spacing w:after="240"/>
        <w:ind w:left="720" w:hanging="720"/>
        <w:rPr>
          <w:ins w:id="312" w:author="Microsoft Office User" w:date="2015-03-11T18:22:00Z"/>
          <w:color w:val="000000"/>
        </w:rPr>
      </w:pPr>
      <w:r>
        <w:rPr>
          <w:color w:val="000000"/>
        </w:rPr>
        <w:tab/>
        <w:t>8.</w:t>
      </w:r>
      <w:r>
        <w:rPr>
          <w:color w:val="000000"/>
        </w:rPr>
        <w:tab/>
        <w:t>Withdrawals, lost to follow up</w:t>
      </w:r>
      <w:r>
        <w:rPr>
          <w:color w:val="000000"/>
        </w:rPr>
        <w:br/>
      </w:r>
    </w:p>
    <w:p w14:paraId="3966D14E" w14:textId="77777777" w:rsidR="00213CAE" w:rsidRDefault="00FA059F">
      <w:pPr>
        <w:tabs>
          <w:tab w:val="left" w:pos="220"/>
          <w:tab w:val="left" w:pos="720"/>
        </w:tabs>
        <w:spacing w:after="240"/>
        <w:ind w:left="720" w:hanging="720"/>
        <w:rPr>
          <w:ins w:id="313" w:author="Microsoft Office User" w:date="2015-03-11T18:22:00Z"/>
          <w:color w:val="000000"/>
        </w:rPr>
      </w:pPr>
      <w:del w:id="314" w:author="Microsoft Office User" w:date="2015-03-11T18:22:00Z">
        <w:r w:rsidDel="00213CAE">
          <w:rPr>
            <w:color w:val="000000"/>
          </w:rPr>
          <w:cr/>
        </w:r>
        <w:r w:rsidDel="00213CAE">
          <w:rPr>
            <w:color w:val="000000"/>
          </w:rPr>
          <w:tab/>
        </w:r>
      </w:del>
      <w:r>
        <w:rPr>
          <w:color w:val="000000"/>
        </w:rPr>
        <w:t>9.</w:t>
      </w:r>
      <w:r>
        <w:rPr>
          <w:color w:val="000000"/>
        </w:rPr>
        <w:tab/>
        <w:t>Study risk of bias</w:t>
      </w:r>
      <w:ins w:id="315" w:author="Microsoft Office User" w:date="2015-03-11T18:22:00Z">
        <w:r w:rsidR="00213CAE">
          <w:rPr>
            <w:color w:val="000000"/>
          </w:rPr>
          <w:t xml:space="preserve"> </w:t>
        </w:r>
      </w:ins>
    </w:p>
    <w:p w14:paraId="0E52B737" w14:textId="0737B561" w:rsidR="0030411D" w:rsidRDefault="0030411D" w:rsidP="0030411D">
      <w:pPr>
        <w:widowControl w:val="0"/>
        <w:autoSpaceDE w:val="0"/>
        <w:autoSpaceDN w:val="0"/>
        <w:adjustRightInd w:val="0"/>
        <w:spacing w:after="240"/>
        <w:rPr>
          <w:ins w:id="316" w:author="Microsoft Office User" w:date="2015-03-11T18:30:00Z"/>
          <w:rFonts w:cs="Times"/>
          <w:szCs w:val="24"/>
          <w:lang w:eastAsia="en-US"/>
        </w:rPr>
      </w:pPr>
      <w:ins w:id="317" w:author="Microsoft Office User" w:date="2015-03-11T18:22:00Z">
        <w:r>
          <w:rPr>
            <w:color w:val="000000"/>
          </w:rPr>
          <w:t xml:space="preserve">10. GRADE </w:t>
        </w:r>
        <w:proofErr w:type="spellStart"/>
        <w:r>
          <w:rPr>
            <w:color w:val="000000"/>
          </w:rPr>
          <w:t>asse</w:t>
        </w:r>
      </w:ins>
      <w:ins w:id="318" w:author="Microsoft Office User" w:date="2015-03-11T18:24:00Z">
        <w:r>
          <w:rPr>
            <w:color w:val="000000"/>
          </w:rPr>
          <w:t>s</w:t>
        </w:r>
      </w:ins>
      <w:ins w:id="319" w:author="Microsoft Office User" w:date="2015-03-11T18:22:00Z">
        <w:r>
          <w:rPr>
            <w:color w:val="000000"/>
          </w:rPr>
          <w:t>ment</w:t>
        </w:r>
        <w:proofErr w:type="spellEnd"/>
        <w:r>
          <w:rPr>
            <w:color w:val="000000"/>
          </w:rPr>
          <w:t xml:space="preserve"> of the </w:t>
        </w:r>
      </w:ins>
      <w:ins w:id="320" w:author="Microsoft Office User" w:date="2015-03-11T18:24:00Z">
        <w:r>
          <w:rPr>
            <w:rFonts w:cs="Times"/>
            <w:szCs w:val="24"/>
            <w:lang w:eastAsia="en-US"/>
          </w:rPr>
          <w:t>confidence in effect estimates (quality of evidence</w:t>
        </w:r>
        <w:proofErr w:type="gramStart"/>
        <w:r>
          <w:rPr>
            <w:rFonts w:cs="Times"/>
            <w:szCs w:val="24"/>
            <w:lang w:eastAsia="en-US"/>
          </w:rPr>
          <w:t xml:space="preserve">) </w:t>
        </w:r>
      </w:ins>
      <w:ins w:id="321" w:author="Microsoft Office User" w:date="2015-03-11T18:27:00Z">
        <w:r>
          <w:rPr>
            <w:rFonts w:cs="Times"/>
            <w:szCs w:val="24"/>
            <w:lang w:eastAsia="en-US"/>
          </w:rPr>
          <w:t xml:space="preserve"> that</w:t>
        </w:r>
        <w:proofErr w:type="gramEnd"/>
        <w:r>
          <w:rPr>
            <w:rFonts w:cs="Times"/>
            <w:szCs w:val="24"/>
            <w:lang w:eastAsia="en-US"/>
          </w:rPr>
          <w:t xml:space="preserve"> apply to an individual study:</w:t>
        </w:r>
      </w:ins>
    </w:p>
    <w:p w14:paraId="3D619849" w14:textId="680B2363" w:rsidR="0030411D" w:rsidRDefault="0030411D" w:rsidP="0030411D">
      <w:pPr>
        <w:widowControl w:val="0"/>
        <w:autoSpaceDE w:val="0"/>
        <w:autoSpaceDN w:val="0"/>
        <w:adjustRightInd w:val="0"/>
        <w:spacing w:after="240"/>
        <w:rPr>
          <w:ins w:id="322" w:author="Microsoft Office User" w:date="2015-03-11T18:24:00Z"/>
          <w:rFonts w:cs="Times"/>
          <w:szCs w:val="24"/>
          <w:lang w:eastAsia="en-US"/>
        </w:rPr>
      </w:pPr>
      <w:proofErr w:type="gramStart"/>
      <w:ins w:id="323" w:author="Microsoft Office User" w:date="2015-03-11T18:30:00Z">
        <w:r>
          <w:rPr>
            <w:rFonts w:cs="Times"/>
            <w:szCs w:val="24"/>
            <w:lang w:eastAsia="en-US"/>
          </w:rPr>
          <w:t>reasons</w:t>
        </w:r>
        <w:proofErr w:type="gramEnd"/>
        <w:r>
          <w:rPr>
            <w:rFonts w:cs="Times"/>
            <w:szCs w:val="24"/>
            <w:lang w:eastAsia="en-US"/>
          </w:rPr>
          <w:t xml:space="preserve"> for down rating confidence in </w:t>
        </w:r>
      </w:ins>
      <w:ins w:id="324" w:author="Microsoft Office User" w:date="2015-03-11T18:31:00Z">
        <w:r>
          <w:rPr>
            <w:rFonts w:cs="Times"/>
            <w:szCs w:val="24"/>
            <w:lang w:eastAsia="en-US"/>
          </w:rPr>
          <w:t>effect</w:t>
        </w:r>
      </w:ins>
      <w:ins w:id="325" w:author="Microsoft Office User" w:date="2015-03-11T18:30:00Z">
        <w:r>
          <w:rPr>
            <w:rFonts w:cs="Times"/>
            <w:szCs w:val="24"/>
            <w:lang w:eastAsia="en-US"/>
          </w:rPr>
          <w:t xml:space="preserve"> estimates</w:t>
        </w:r>
      </w:ins>
    </w:p>
    <w:p w14:paraId="6EF50786" w14:textId="55F0C846" w:rsidR="0030411D" w:rsidRDefault="0030411D" w:rsidP="0030411D">
      <w:pPr>
        <w:widowControl w:val="0"/>
        <w:autoSpaceDE w:val="0"/>
        <w:autoSpaceDN w:val="0"/>
        <w:adjustRightInd w:val="0"/>
        <w:spacing w:after="240"/>
        <w:rPr>
          <w:ins w:id="326" w:author="Microsoft Office User" w:date="2015-03-11T18:26:00Z"/>
          <w:rFonts w:cs="Times"/>
          <w:szCs w:val="24"/>
          <w:lang w:eastAsia="en-US"/>
        </w:rPr>
      </w:pPr>
      <w:ins w:id="327" w:author="Microsoft Office User" w:date="2015-03-11T18:24:00Z">
        <w:r>
          <w:rPr>
            <w:rFonts w:cs="Times"/>
            <w:szCs w:val="24"/>
            <w:lang w:eastAsia="en-US"/>
          </w:rPr>
          <w:tab/>
          <w:t xml:space="preserve">1. </w:t>
        </w:r>
      </w:ins>
      <w:ins w:id="328" w:author="Microsoft Office User" w:date="2015-03-11T18:26:00Z">
        <w:r>
          <w:rPr>
            <w:rFonts w:cs="Times"/>
            <w:szCs w:val="24"/>
            <w:lang w:eastAsia="en-US"/>
          </w:rPr>
          <w:t xml:space="preserve"> </w:t>
        </w:r>
        <w:proofErr w:type="gramStart"/>
        <w:r>
          <w:rPr>
            <w:rFonts w:cs="Times"/>
            <w:szCs w:val="24"/>
            <w:lang w:eastAsia="en-US"/>
          </w:rPr>
          <w:t>risk</w:t>
        </w:r>
        <w:proofErr w:type="gramEnd"/>
        <w:r>
          <w:rPr>
            <w:rFonts w:cs="Times"/>
            <w:szCs w:val="24"/>
            <w:lang w:eastAsia="en-US"/>
          </w:rPr>
          <w:t xml:space="preserve"> of bias</w:t>
        </w:r>
      </w:ins>
    </w:p>
    <w:p w14:paraId="19BBD540" w14:textId="5F254C41" w:rsidR="0030411D" w:rsidRDefault="0030411D" w:rsidP="0030411D">
      <w:pPr>
        <w:widowControl w:val="0"/>
        <w:autoSpaceDE w:val="0"/>
        <w:autoSpaceDN w:val="0"/>
        <w:adjustRightInd w:val="0"/>
        <w:spacing w:after="240"/>
        <w:rPr>
          <w:ins w:id="329" w:author="Microsoft Office User" w:date="2015-03-11T18:26:00Z"/>
          <w:rFonts w:cs="Times"/>
          <w:szCs w:val="24"/>
          <w:lang w:eastAsia="en-US"/>
        </w:rPr>
      </w:pPr>
      <w:ins w:id="330" w:author="Microsoft Office User" w:date="2015-03-11T18:26:00Z">
        <w:r>
          <w:rPr>
            <w:rFonts w:cs="Times"/>
            <w:szCs w:val="24"/>
            <w:lang w:eastAsia="en-US"/>
          </w:rPr>
          <w:tab/>
          <w:t xml:space="preserve">2. </w:t>
        </w:r>
        <w:proofErr w:type="gramStart"/>
        <w:r>
          <w:rPr>
            <w:rFonts w:cs="Times"/>
            <w:szCs w:val="24"/>
            <w:lang w:eastAsia="en-US"/>
          </w:rPr>
          <w:t>imprecision</w:t>
        </w:r>
        <w:proofErr w:type="gramEnd"/>
      </w:ins>
    </w:p>
    <w:p w14:paraId="5336BF77" w14:textId="20E1E4C0" w:rsidR="0030411D" w:rsidRDefault="0030411D" w:rsidP="0030411D">
      <w:pPr>
        <w:widowControl w:val="0"/>
        <w:autoSpaceDE w:val="0"/>
        <w:autoSpaceDN w:val="0"/>
        <w:adjustRightInd w:val="0"/>
        <w:spacing w:after="240"/>
        <w:rPr>
          <w:ins w:id="331" w:author="Microsoft Office User" w:date="2015-03-11T18:28:00Z"/>
          <w:rFonts w:cs="Times"/>
          <w:szCs w:val="24"/>
          <w:lang w:eastAsia="en-US"/>
        </w:rPr>
      </w:pPr>
      <w:ins w:id="332" w:author="Microsoft Office User" w:date="2015-03-11T18:26:00Z">
        <w:r>
          <w:rPr>
            <w:rFonts w:cs="Times"/>
            <w:szCs w:val="24"/>
            <w:lang w:eastAsia="en-US"/>
          </w:rPr>
          <w:tab/>
          <w:t xml:space="preserve">3. </w:t>
        </w:r>
      </w:ins>
      <w:ins w:id="333" w:author="Microsoft Office User" w:date="2015-03-11T18:28:00Z">
        <w:r>
          <w:rPr>
            <w:rFonts w:cs="Times"/>
            <w:szCs w:val="24"/>
            <w:lang w:eastAsia="en-US"/>
          </w:rPr>
          <w:t xml:space="preserve"> </w:t>
        </w:r>
        <w:proofErr w:type="gramStart"/>
        <w:r>
          <w:rPr>
            <w:rFonts w:cs="Times"/>
            <w:szCs w:val="24"/>
            <w:lang w:eastAsia="en-US"/>
          </w:rPr>
          <w:t>inconsistency</w:t>
        </w:r>
        <w:proofErr w:type="gramEnd"/>
        <w:r>
          <w:rPr>
            <w:rFonts w:cs="Times"/>
            <w:szCs w:val="24"/>
            <w:lang w:eastAsia="en-US"/>
          </w:rPr>
          <w:t xml:space="preserve"> </w:t>
        </w:r>
        <w:bookmarkStart w:id="334" w:name="OLE_LINK7"/>
        <w:bookmarkStart w:id="335" w:name="OLE_LINK8"/>
        <w:r>
          <w:rPr>
            <w:rFonts w:cs="Times"/>
            <w:szCs w:val="24"/>
            <w:lang w:eastAsia="en-US"/>
          </w:rPr>
          <w:t>(does not apply to an individual study)</w:t>
        </w:r>
        <w:bookmarkEnd w:id="334"/>
        <w:bookmarkEnd w:id="335"/>
      </w:ins>
    </w:p>
    <w:p w14:paraId="464201CC" w14:textId="566FFD59" w:rsidR="0030411D" w:rsidRDefault="0030411D" w:rsidP="0030411D">
      <w:pPr>
        <w:widowControl w:val="0"/>
        <w:autoSpaceDE w:val="0"/>
        <w:autoSpaceDN w:val="0"/>
        <w:adjustRightInd w:val="0"/>
        <w:spacing w:after="240"/>
        <w:rPr>
          <w:ins w:id="336" w:author="Microsoft Office User" w:date="2015-03-11T18:29:00Z"/>
          <w:rFonts w:cs="Times"/>
          <w:szCs w:val="24"/>
          <w:lang w:eastAsia="en-US"/>
        </w:rPr>
      </w:pPr>
      <w:ins w:id="337" w:author="Microsoft Office User" w:date="2015-03-11T18:28:00Z">
        <w:r>
          <w:rPr>
            <w:rFonts w:cs="Times"/>
            <w:szCs w:val="24"/>
            <w:lang w:eastAsia="en-US"/>
          </w:rPr>
          <w:tab/>
          <w:t xml:space="preserve">4. </w:t>
        </w:r>
      </w:ins>
      <w:ins w:id="338" w:author="Microsoft Office User" w:date="2015-03-11T18:29:00Z">
        <w:r>
          <w:rPr>
            <w:rFonts w:cs="Times"/>
            <w:szCs w:val="24"/>
            <w:lang w:eastAsia="en-US"/>
          </w:rPr>
          <w:t xml:space="preserve"> </w:t>
        </w:r>
        <w:proofErr w:type="gramStart"/>
        <w:r>
          <w:rPr>
            <w:rFonts w:cs="Times"/>
            <w:szCs w:val="24"/>
            <w:lang w:eastAsia="en-US"/>
          </w:rPr>
          <w:t>indirectness</w:t>
        </w:r>
        <w:proofErr w:type="gramEnd"/>
      </w:ins>
    </w:p>
    <w:p w14:paraId="15115ED6" w14:textId="14B64098" w:rsidR="0030411D" w:rsidRDefault="0030411D" w:rsidP="0030411D">
      <w:pPr>
        <w:widowControl w:val="0"/>
        <w:autoSpaceDE w:val="0"/>
        <w:autoSpaceDN w:val="0"/>
        <w:adjustRightInd w:val="0"/>
        <w:spacing w:after="240"/>
        <w:rPr>
          <w:ins w:id="339" w:author="Microsoft Office User" w:date="2015-03-11T18:31:00Z"/>
          <w:rFonts w:cs="Times"/>
          <w:szCs w:val="24"/>
          <w:lang w:eastAsia="en-US"/>
        </w:rPr>
      </w:pPr>
      <w:ins w:id="340" w:author="Microsoft Office User" w:date="2015-03-11T18:29:00Z">
        <w:r>
          <w:rPr>
            <w:rFonts w:cs="Times"/>
            <w:szCs w:val="24"/>
            <w:lang w:eastAsia="en-US"/>
          </w:rPr>
          <w:tab/>
          <w:t xml:space="preserve">5. </w:t>
        </w:r>
        <w:proofErr w:type="gramStart"/>
        <w:r>
          <w:rPr>
            <w:rFonts w:cs="Times"/>
            <w:szCs w:val="24"/>
            <w:lang w:eastAsia="en-US"/>
          </w:rPr>
          <w:t>publication</w:t>
        </w:r>
        <w:proofErr w:type="gramEnd"/>
        <w:r>
          <w:rPr>
            <w:rFonts w:cs="Times"/>
            <w:szCs w:val="24"/>
            <w:lang w:eastAsia="en-US"/>
          </w:rPr>
          <w:t xml:space="preserve"> bias </w:t>
        </w:r>
      </w:ins>
      <w:ins w:id="341" w:author="Microsoft Office User" w:date="2015-03-11T18:30:00Z">
        <w:r>
          <w:rPr>
            <w:rFonts w:cs="Times"/>
            <w:szCs w:val="24"/>
            <w:lang w:eastAsia="en-US"/>
          </w:rPr>
          <w:t>(does not apply to an individual study)</w:t>
        </w:r>
      </w:ins>
    </w:p>
    <w:p w14:paraId="0E598886" w14:textId="2C647D6A" w:rsidR="0030411D" w:rsidRDefault="0030411D" w:rsidP="0030411D">
      <w:pPr>
        <w:widowControl w:val="0"/>
        <w:autoSpaceDE w:val="0"/>
        <w:autoSpaceDN w:val="0"/>
        <w:adjustRightInd w:val="0"/>
        <w:spacing w:after="240"/>
        <w:rPr>
          <w:ins w:id="342" w:author="Microsoft Office User" w:date="2015-03-11T18:31:00Z"/>
          <w:rFonts w:cs="Times"/>
          <w:szCs w:val="24"/>
          <w:lang w:eastAsia="en-US"/>
        </w:rPr>
      </w:pPr>
      <w:proofErr w:type="gramStart"/>
      <w:ins w:id="343" w:author="Microsoft Office User" w:date="2015-03-11T18:31:00Z">
        <w:r>
          <w:rPr>
            <w:rFonts w:cs="Times"/>
            <w:szCs w:val="24"/>
            <w:lang w:eastAsia="en-US"/>
          </w:rPr>
          <w:t>reasons</w:t>
        </w:r>
        <w:proofErr w:type="gramEnd"/>
        <w:r>
          <w:rPr>
            <w:rFonts w:cs="Times"/>
            <w:szCs w:val="24"/>
            <w:lang w:eastAsia="en-US"/>
          </w:rPr>
          <w:t xml:space="preserve"> for up rating the confidence in effect estimates</w:t>
        </w:r>
      </w:ins>
    </w:p>
    <w:p w14:paraId="1BD74450" w14:textId="0DDDBB80" w:rsidR="0030411D" w:rsidRDefault="008C65EB" w:rsidP="008C65EB">
      <w:pPr>
        <w:pStyle w:val="ListParagraph"/>
        <w:widowControl w:val="0"/>
        <w:numPr>
          <w:ilvl w:val="0"/>
          <w:numId w:val="3"/>
        </w:numPr>
        <w:autoSpaceDE w:val="0"/>
        <w:autoSpaceDN w:val="0"/>
        <w:adjustRightInd w:val="0"/>
        <w:spacing w:after="240"/>
        <w:rPr>
          <w:ins w:id="344" w:author="Microsoft Office User" w:date="2015-03-11T18:32:00Z"/>
          <w:rFonts w:cs="Times"/>
          <w:szCs w:val="24"/>
          <w:lang w:eastAsia="en-US"/>
        </w:rPr>
        <w:pPrChange w:id="345" w:author="Microsoft Office User" w:date="2015-03-11T18:32:00Z">
          <w:pPr>
            <w:widowControl w:val="0"/>
            <w:autoSpaceDE w:val="0"/>
            <w:autoSpaceDN w:val="0"/>
            <w:adjustRightInd w:val="0"/>
            <w:spacing w:after="240"/>
          </w:pPr>
        </w:pPrChange>
      </w:pPr>
      <w:ins w:id="346" w:author="Microsoft Office User" w:date="2015-03-11T18:32:00Z">
        <w:r>
          <w:rPr>
            <w:rFonts w:cs="Times"/>
            <w:szCs w:val="24"/>
            <w:lang w:eastAsia="en-US"/>
          </w:rPr>
          <w:t>Large magnitude of effect</w:t>
        </w:r>
      </w:ins>
    </w:p>
    <w:p w14:paraId="3511FB2D" w14:textId="2184FF53" w:rsidR="008C65EB" w:rsidRDefault="008C65EB" w:rsidP="008C65EB">
      <w:pPr>
        <w:pStyle w:val="ListParagraph"/>
        <w:widowControl w:val="0"/>
        <w:numPr>
          <w:ilvl w:val="0"/>
          <w:numId w:val="3"/>
        </w:numPr>
        <w:autoSpaceDE w:val="0"/>
        <w:autoSpaceDN w:val="0"/>
        <w:adjustRightInd w:val="0"/>
        <w:spacing w:after="240"/>
        <w:rPr>
          <w:ins w:id="347" w:author="Microsoft Office User" w:date="2015-03-11T18:32:00Z"/>
          <w:rFonts w:cs="Times"/>
          <w:szCs w:val="24"/>
          <w:lang w:eastAsia="en-US"/>
        </w:rPr>
        <w:pPrChange w:id="348" w:author="Microsoft Office User" w:date="2015-03-11T18:32:00Z">
          <w:pPr>
            <w:widowControl w:val="0"/>
            <w:autoSpaceDE w:val="0"/>
            <w:autoSpaceDN w:val="0"/>
            <w:adjustRightInd w:val="0"/>
            <w:spacing w:after="240"/>
          </w:pPr>
        </w:pPrChange>
      </w:pPr>
      <w:ins w:id="349" w:author="Microsoft Office User" w:date="2015-03-11T18:32:00Z">
        <w:r>
          <w:rPr>
            <w:rFonts w:cs="Times"/>
            <w:szCs w:val="24"/>
            <w:lang w:eastAsia="en-US"/>
          </w:rPr>
          <w:t>Dose-response gradient</w:t>
        </w:r>
      </w:ins>
    </w:p>
    <w:p w14:paraId="492EBFE8" w14:textId="0643D70B" w:rsidR="008C65EB" w:rsidRPr="008C65EB" w:rsidRDefault="008C65EB" w:rsidP="008C65EB">
      <w:pPr>
        <w:pStyle w:val="ListParagraph"/>
        <w:widowControl w:val="0"/>
        <w:numPr>
          <w:ilvl w:val="0"/>
          <w:numId w:val="3"/>
        </w:numPr>
        <w:autoSpaceDE w:val="0"/>
        <w:autoSpaceDN w:val="0"/>
        <w:adjustRightInd w:val="0"/>
        <w:spacing w:after="240"/>
        <w:rPr>
          <w:ins w:id="350" w:author="Microsoft Office User" w:date="2015-03-11T18:30:00Z"/>
          <w:rFonts w:cs="Times"/>
          <w:szCs w:val="24"/>
          <w:lang w:eastAsia="en-US"/>
        </w:rPr>
        <w:pPrChange w:id="351" w:author="Microsoft Office User" w:date="2015-03-11T18:32:00Z">
          <w:pPr>
            <w:widowControl w:val="0"/>
            <w:autoSpaceDE w:val="0"/>
            <w:autoSpaceDN w:val="0"/>
            <w:adjustRightInd w:val="0"/>
            <w:spacing w:after="240"/>
          </w:pPr>
        </w:pPrChange>
      </w:pPr>
      <w:ins w:id="352" w:author="Microsoft Office User" w:date="2015-03-11T18:33:00Z">
        <w:r>
          <w:rPr>
            <w:rFonts w:cs="Times"/>
            <w:szCs w:val="24"/>
            <w:lang w:eastAsia="en-US"/>
          </w:rPr>
          <w:t>All plausible biases would increase confidence in the effect estimate</w:t>
        </w:r>
      </w:ins>
    </w:p>
    <w:p w14:paraId="2ED8B573" w14:textId="4AB5D963" w:rsidR="0030411D" w:rsidRDefault="0030411D" w:rsidP="0030411D">
      <w:pPr>
        <w:widowControl w:val="0"/>
        <w:autoSpaceDE w:val="0"/>
        <w:autoSpaceDN w:val="0"/>
        <w:adjustRightInd w:val="0"/>
        <w:spacing w:after="240"/>
        <w:rPr>
          <w:ins w:id="353" w:author="Microsoft Office User" w:date="2015-03-11T18:24:00Z"/>
          <w:rFonts w:cs="Times"/>
          <w:szCs w:val="24"/>
          <w:lang w:eastAsia="en-US"/>
        </w:rPr>
      </w:pPr>
      <w:ins w:id="354" w:author="Microsoft Office User" w:date="2015-03-11T18:30:00Z">
        <w:r>
          <w:rPr>
            <w:rFonts w:cs="Times"/>
            <w:szCs w:val="24"/>
            <w:lang w:eastAsia="en-US"/>
          </w:rPr>
          <w:tab/>
        </w:r>
      </w:ins>
    </w:p>
    <w:p w14:paraId="2BA1E6E1" w14:textId="3EB97C01" w:rsidR="00FA059F" w:rsidRDefault="00FA059F">
      <w:pPr>
        <w:tabs>
          <w:tab w:val="left" w:pos="220"/>
          <w:tab w:val="left" w:pos="720"/>
        </w:tabs>
        <w:spacing w:after="240"/>
        <w:ind w:left="720" w:hanging="720"/>
        <w:rPr>
          <w:color w:val="000000"/>
        </w:rPr>
      </w:pPr>
      <w:r>
        <w:rPr>
          <w:color w:val="000000"/>
        </w:rPr>
        <w:br/>
      </w:r>
    </w:p>
    <w:p w14:paraId="7D230832" w14:textId="77777777" w:rsidR="00FA059F" w:rsidRDefault="00FA059F">
      <w:pPr>
        <w:spacing w:after="280"/>
        <w:rPr>
          <w:b/>
          <w:color w:val="000000"/>
          <w:sz w:val="28"/>
        </w:rPr>
      </w:pPr>
      <w:r>
        <w:rPr>
          <w:b/>
          <w:color w:val="000000"/>
          <w:sz w:val="28"/>
        </w:rPr>
        <w:t xml:space="preserve">Risk of Bias Tool (Within Studies) </w:t>
      </w:r>
      <w:r>
        <w:rPr>
          <w:b/>
          <w:i/>
          <w:color w:val="000000"/>
          <w:sz w:val="28"/>
        </w:rPr>
        <w:t>(# 12)</w:t>
      </w:r>
    </w:p>
    <w:p w14:paraId="43FE6ACA" w14:textId="299B3D03" w:rsidR="00FA059F" w:rsidRDefault="00FA059F">
      <w:pPr>
        <w:spacing w:after="240"/>
        <w:rPr>
          <w:color w:val="000000"/>
        </w:rPr>
      </w:pPr>
      <w:r>
        <w:rPr>
          <w:color w:val="000000"/>
        </w:rPr>
        <w:t xml:space="preserve">Randomized controlled trials will be assessed using the Cochrane Risk of Bias Tool. Cohort studies will be assessed using the SIGN tool for cohort </w:t>
      </w:r>
      <w:commentRangeStart w:id="355"/>
      <w:r>
        <w:rPr>
          <w:color w:val="000000"/>
        </w:rPr>
        <w:t>studies</w:t>
      </w:r>
      <w:commentRangeEnd w:id="355"/>
      <w:r w:rsidR="0086277D">
        <w:rPr>
          <w:rStyle w:val="CommentReference"/>
        </w:rPr>
        <w:commentReference w:id="355"/>
      </w:r>
      <w:r>
        <w:rPr>
          <w:color w:val="000000"/>
        </w:rPr>
        <w:t>.</w:t>
      </w:r>
      <w:ins w:id="358" w:author="Patrick Linehan" w:date="2015-02-04T21:12:00Z">
        <w:r w:rsidR="00326310">
          <w:rPr>
            <w:color w:val="000000"/>
          </w:rPr>
          <w:t xml:space="preserve"> </w:t>
        </w:r>
      </w:ins>
      <w:ins w:id="359" w:author="Microsoft Office User" w:date="2015-03-11T18:34:00Z">
        <w:r w:rsidR="008C65EB">
          <w:rPr>
            <w:color w:val="000000"/>
          </w:rPr>
          <w:t xml:space="preserve"> Each study will also be rated according to the GRADE </w:t>
        </w:r>
      </w:ins>
      <w:ins w:id="360" w:author="Microsoft Office User" w:date="2015-03-11T18:35:00Z">
        <w:r w:rsidR="008C65EB">
          <w:rPr>
            <w:color w:val="000000"/>
          </w:rPr>
          <w:t xml:space="preserve">guidelines. </w:t>
        </w:r>
      </w:ins>
      <w:ins w:id="361" w:author="Microsoft Office User" w:date="2015-03-11T18:39:00Z">
        <w:r w:rsidR="008C65EB">
          <w:rPr>
            <w:color w:val="000000"/>
          </w:rPr>
          <w:t xml:space="preserve">There will be a standardized data form that will be used by each reviewer. </w:t>
        </w:r>
        <w:proofErr w:type="gramStart"/>
        <w:r w:rsidR="008C65EB">
          <w:rPr>
            <w:color w:val="000000"/>
          </w:rPr>
          <w:t xml:space="preserve">(Appendix </w:t>
        </w:r>
      </w:ins>
      <w:ins w:id="362" w:author="Microsoft Office User" w:date="2015-03-11T18:40:00Z">
        <w:r w:rsidR="008C65EB">
          <w:rPr>
            <w:color w:val="000000"/>
          </w:rPr>
          <w:t>4).</w:t>
        </w:r>
        <w:proofErr w:type="gramEnd"/>
        <w:r w:rsidR="008C65EB">
          <w:rPr>
            <w:color w:val="000000"/>
          </w:rPr>
          <w:t xml:space="preserve"> </w:t>
        </w:r>
      </w:ins>
      <w:ins w:id="363" w:author="Patrick Linehan" w:date="2015-02-04T21:12:00Z">
        <w:r w:rsidR="00326310">
          <w:t xml:space="preserve">Each relevant article will be critically </w:t>
        </w:r>
        <w:proofErr w:type="gramStart"/>
        <w:r w:rsidR="00326310">
          <w:t>appraised  by</w:t>
        </w:r>
        <w:proofErr w:type="gramEnd"/>
        <w:r w:rsidR="00326310">
          <w:t xml:space="preserve"> two reviewers, independently. Disagreements will be resolved through </w:t>
        </w:r>
        <w:proofErr w:type="spellStart"/>
        <w:r w:rsidR="00326310">
          <w:t>concensus</w:t>
        </w:r>
        <w:proofErr w:type="spellEnd"/>
        <w:r w:rsidR="00326310">
          <w:t>, and where this is not possible, a third reviewer will be consulted.</w:t>
        </w:r>
      </w:ins>
    </w:p>
    <w:p w14:paraId="12538E58" w14:textId="77777777" w:rsidR="00FA059F" w:rsidRDefault="00FA059F">
      <w:pPr>
        <w:spacing w:after="280"/>
        <w:rPr>
          <w:b/>
          <w:color w:val="000000"/>
          <w:sz w:val="28"/>
        </w:rPr>
      </w:pPr>
      <w:r>
        <w:rPr>
          <w:b/>
          <w:color w:val="000000"/>
          <w:sz w:val="28"/>
        </w:rPr>
        <w:t xml:space="preserve">Summary Measures to Include </w:t>
      </w:r>
      <w:r>
        <w:rPr>
          <w:b/>
          <w:i/>
          <w:color w:val="000000"/>
          <w:sz w:val="28"/>
        </w:rPr>
        <w:t>(# 13)</w:t>
      </w:r>
    </w:p>
    <w:p w14:paraId="2A8879F8" w14:textId="43805C01" w:rsidR="00FA059F" w:rsidRDefault="00FA059F">
      <w:pPr>
        <w:spacing w:after="240"/>
        <w:rPr>
          <w:color w:val="000000"/>
        </w:rPr>
      </w:pPr>
      <w:r>
        <w:rPr>
          <w:color w:val="000000"/>
        </w:rPr>
        <w:t xml:space="preserve">The main summary measure will be the </w:t>
      </w:r>
      <w:del w:id="364" w:author="Microsoft Office User" w:date="2015-03-11T18:36:00Z">
        <w:r w:rsidDel="008C65EB">
          <w:rPr>
            <w:color w:val="000000"/>
          </w:rPr>
          <w:delText xml:space="preserve">mean difference in pain </w:delText>
        </w:r>
        <w:commentRangeStart w:id="365"/>
        <w:r w:rsidDel="008C65EB">
          <w:rPr>
            <w:color w:val="000000"/>
          </w:rPr>
          <w:delText>score</w:delText>
        </w:r>
        <w:commentRangeEnd w:id="365"/>
        <w:r w:rsidR="00326310" w:rsidDel="008C65EB">
          <w:rPr>
            <w:rStyle w:val="CommentReference"/>
          </w:rPr>
          <w:commentReference w:id="365"/>
        </w:r>
      </w:del>
      <w:ins w:id="366" w:author="Microsoft Office User" w:date="2015-03-11T18:36:00Z">
        <w:r w:rsidR="008C65EB">
          <w:rPr>
            <w:color w:val="000000"/>
          </w:rPr>
          <w:t>patient</w:t>
        </w:r>
      </w:ins>
      <w:ins w:id="367" w:author="Microsoft Office User" w:date="2015-03-11T18:37:00Z">
        <w:r w:rsidR="008C65EB">
          <w:rPr>
            <w:color w:val="000000"/>
          </w:rPr>
          <w:t>’s assessment of whether they have had enough medication to treat their pain</w:t>
        </w:r>
      </w:ins>
      <w:r>
        <w:rPr>
          <w:color w:val="000000"/>
        </w:rPr>
        <w:t xml:space="preserve">. </w:t>
      </w:r>
      <w:ins w:id="368" w:author="Microsoft Office User" w:date="2015-03-11T18:40:00Z">
        <w:r w:rsidR="008C65EB">
          <w:rPr>
            <w:color w:val="000000"/>
          </w:rPr>
          <w:t xml:space="preserve"> </w:t>
        </w:r>
      </w:ins>
      <w:r>
        <w:rPr>
          <w:color w:val="000000"/>
        </w:rPr>
        <w:t>Secondary measures will be rates of adverse events.</w:t>
      </w:r>
    </w:p>
    <w:p w14:paraId="2E5669E2" w14:textId="77777777" w:rsidR="008C65EB" w:rsidRDefault="00FA059F">
      <w:pPr>
        <w:spacing w:after="280"/>
        <w:rPr>
          <w:ins w:id="369" w:author="Microsoft Office User" w:date="2015-03-11T18:40:00Z"/>
          <w:b/>
          <w:color w:val="000000"/>
          <w:sz w:val="28"/>
        </w:rPr>
      </w:pPr>
      <w:r>
        <w:rPr>
          <w:b/>
          <w:color w:val="000000"/>
          <w:sz w:val="28"/>
        </w:rPr>
        <w:lastRenderedPageBreak/>
        <w:t xml:space="preserve">Synthesis Methods </w:t>
      </w:r>
      <w:r>
        <w:rPr>
          <w:b/>
          <w:i/>
          <w:color w:val="000000"/>
          <w:sz w:val="28"/>
        </w:rPr>
        <w:t>(# 14)</w:t>
      </w:r>
      <w:r>
        <w:rPr>
          <w:b/>
          <w:color w:val="000000"/>
          <w:sz w:val="28"/>
        </w:rPr>
        <w:cr/>
      </w:r>
    </w:p>
    <w:p w14:paraId="7B044254" w14:textId="3AED0E7B" w:rsidR="008C65EB" w:rsidRDefault="008C65EB">
      <w:pPr>
        <w:spacing w:after="280"/>
        <w:rPr>
          <w:ins w:id="370" w:author="Microsoft Office User" w:date="2015-03-11T18:40:00Z"/>
          <w:b/>
          <w:color w:val="000000"/>
          <w:sz w:val="28"/>
        </w:rPr>
      </w:pPr>
      <w:ins w:id="371" w:author="Microsoft Office User" w:date="2015-03-11T18:40:00Z">
        <w:r>
          <w:rPr>
            <w:b/>
            <w:color w:val="000000"/>
            <w:sz w:val="28"/>
          </w:rPr>
          <w:t xml:space="preserve">There will be a Summary of Findings Table as recommended by the </w:t>
        </w:r>
      </w:ins>
      <w:ins w:id="372" w:author="Microsoft Office User" w:date="2015-03-11T18:41:00Z">
        <w:r>
          <w:rPr>
            <w:b/>
            <w:color w:val="000000"/>
            <w:sz w:val="28"/>
          </w:rPr>
          <w:t xml:space="preserve">GRADE guidelines.  If there </w:t>
        </w:r>
        <w:proofErr w:type="gramStart"/>
        <w:r>
          <w:rPr>
            <w:b/>
            <w:color w:val="000000"/>
            <w:sz w:val="28"/>
          </w:rPr>
          <w:t>are</w:t>
        </w:r>
        <w:proofErr w:type="gramEnd"/>
        <w:r>
          <w:rPr>
            <w:b/>
            <w:color w:val="000000"/>
            <w:sz w:val="28"/>
          </w:rPr>
          <w:t xml:space="preserve"> enough studies to do a meta-analysis the heterogeneity of the studies will be assessed using </w:t>
        </w:r>
      </w:ins>
      <w:ins w:id="373" w:author="Microsoft Office User" w:date="2015-03-11T18:42:00Z">
        <w:r w:rsidR="00BA2B38">
          <w:rPr>
            <w:b/>
            <w:color w:val="000000"/>
            <w:sz w:val="28"/>
          </w:rPr>
          <w:t xml:space="preserve">I-squared. </w:t>
        </w:r>
      </w:ins>
      <w:ins w:id="374" w:author="Microsoft Office User" w:date="2015-03-11T18:57:00Z">
        <w:r w:rsidR="00051344">
          <w:rPr>
            <w:b/>
            <w:color w:val="000000"/>
            <w:sz w:val="28"/>
          </w:rPr>
          <w:t xml:space="preserve"> A random effects meta-analysis will be done, as it is anticipated that the studies will have a </w:t>
        </w:r>
        <w:proofErr w:type="spellStart"/>
        <w:r w:rsidR="00051344">
          <w:rPr>
            <w:b/>
            <w:color w:val="000000"/>
            <w:sz w:val="28"/>
          </w:rPr>
          <w:t>heterogenous</w:t>
        </w:r>
        <w:proofErr w:type="spellEnd"/>
        <w:r w:rsidR="00051344">
          <w:rPr>
            <w:b/>
            <w:color w:val="000000"/>
            <w:sz w:val="28"/>
          </w:rPr>
          <w:t xml:space="preserve"> mix of </w:t>
        </w:r>
      </w:ins>
      <w:ins w:id="375" w:author="Microsoft Office User" w:date="2015-03-11T18:59:00Z">
        <w:r w:rsidR="00051344">
          <w:rPr>
            <w:b/>
            <w:color w:val="000000"/>
            <w:sz w:val="28"/>
          </w:rPr>
          <w:t>patients</w:t>
        </w:r>
      </w:ins>
      <w:ins w:id="376" w:author="Microsoft Office User" w:date="2015-03-11T19:00:00Z">
        <w:r w:rsidR="00051344">
          <w:rPr>
            <w:b/>
            <w:color w:val="000000"/>
            <w:sz w:val="28"/>
          </w:rPr>
          <w:t xml:space="preserve">, a </w:t>
        </w:r>
        <w:proofErr w:type="spellStart"/>
        <w:r w:rsidR="00051344">
          <w:rPr>
            <w:b/>
            <w:color w:val="000000"/>
            <w:sz w:val="28"/>
          </w:rPr>
          <w:t>heterogenous</w:t>
        </w:r>
        <w:proofErr w:type="spellEnd"/>
        <w:r w:rsidR="00051344">
          <w:rPr>
            <w:b/>
            <w:color w:val="000000"/>
            <w:sz w:val="28"/>
          </w:rPr>
          <w:t xml:space="preserve"> mix of acutely painful conditions</w:t>
        </w:r>
      </w:ins>
      <w:proofErr w:type="gramStart"/>
      <w:ins w:id="377" w:author="Microsoft Office User" w:date="2015-03-11T18:57:00Z">
        <w:r w:rsidR="00051344">
          <w:rPr>
            <w:b/>
            <w:color w:val="000000"/>
            <w:sz w:val="28"/>
          </w:rPr>
          <w:t xml:space="preserve">, </w:t>
        </w:r>
      </w:ins>
      <w:ins w:id="378" w:author="Microsoft Office User" w:date="2015-03-11T19:01:00Z">
        <w:r w:rsidR="00051344">
          <w:rPr>
            <w:b/>
            <w:color w:val="000000"/>
            <w:sz w:val="28"/>
          </w:rPr>
          <w:t xml:space="preserve"> and</w:t>
        </w:r>
        <w:proofErr w:type="gramEnd"/>
        <w:r w:rsidR="00051344">
          <w:rPr>
            <w:b/>
            <w:color w:val="000000"/>
            <w:sz w:val="28"/>
          </w:rPr>
          <w:t xml:space="preserve"> a </w:t>
        </w:r>
      </w:ins>
      <w:proofErr w:type="spellStart"/>
      <w:ins w:id="379" w:author="Microsoft Office User" w:date="2015-03-11T18:57:00Z">
        <w:r w:rsidR="00051344">
          <w:rPr>
            <w:b/>
            <w:color w:val="000000"/>
            <w:sz w:val="28"/>
          </w:rPr>
          <w:t>heterogenous</w:t>
        </w:r>
        <w:proofErr w:type="spellEnd"/>
        <w:r w:rsidR="00051344">
          <w:rPr>
            <w:b/>
            <w:color w:val="000000"/>
            <w:sz w:val="28"/>
          </w:rPr>
          <w:t xml:space="preserve"> </w:t>
        </w:r>
      </w:ins>
      <w:ins w:id="380" w:author="Microsoft Office User" w:date="2015-03-11T19:01:00Z">
        <w:r w:rsidR="00051344">
          <w:rPr>
            <w:b/>
            <w:color w:val="000000"/>
            <w:sz w:val="28"/>
          </w:rPr>
          <w:t>mix of comparison treatments.</w:t>
        </w:r>
      </w:ins>
      <w:ins w:id="381" w:author="Microsoft Office User" w:date="2015-03-11T18:57:00Z">
        <w:r w:rsidR="00051344">
          <w:rPr>
            <w:b/>
            <w:color w:val="000000"/>
            <w:sz w:val="28"/>
          </w:rPr>
          <w:t xml:space="preserve"> </w:t>
        </w:r>
      </w:ins>
    </w:p>
    <w:p w14:paraId="69D71317" w14:textId="77777777" w:rsidR="008C65EB" w:rsidRDefault="008C65EB">
      <w:pPr>
        <w:spacing w:after="280"/>
        <w:rPr>
          <w:ins w:id="382" w:author="Microsoft Office User" w:date="2015-03-11T18:40:00Z"/>
          <w:b/>
          <w:color w:val="000000"/>
          <w:sz w:val="28"/>
        </w:rPr>
      </w:pPr>
    </w:p>
    <w:p w14:paraId="5E4C22B5" w14:textId="77777777" w:rsidR="00BA2B38" w:rsidRDefault="00FA059F">
      <w:pPr>
        <w:spacing w:after="280"/>
        <w:rPr>
          <w:ins w:id="383" w:author="Microsoft Office User" w:date="2015-03-11T18:42:00Z"/>
          <w:b/>
          <w:color w:val="000000"/>
          <w:sz w:val="28"/>
        </w:rPr>
      </w:pPr>
      <w:commentRangeStart w:id="384"/>
      <w:r>
        <w:rPr>
          <w:b/>
          <w:color w:val="000000"/>
          <w:sz w:val="28"/>
        </w:rPr>
        <w:t>Risk</w:t>
      </w:r>
      <w:commentRangeEnd w:id="384"/>
      <w:r w:rsidR="0086277D">
        <w:rPr>
          <w:rStyle w:val="CommentReference"/>
        </w:rPr>
        <w:commentReference w:id="384"/>
      </w:r>
      <w:r>
        <w:rPr>
          <w:b/>
          <w:color w:val="000000"/>
          <w:sz w:val="28"/>
        </w:rPr>
        <w:t xml:space="preserve"> of Bias Across Studies </w:t>
      </w:r>
      <w:r>
        <w:rPr>
          <w:b/>
          <w:i/>
          <w:color w:val="000000"/>
          <w:sz w:val="28"/>
        </w:rPr>
        <w:t>(# 15)</w:t>
      </w:r>
      <w:r>
        <w:rPr>
          <w:b/>
          <w:color w:val="000000"/>
          <w:sz w:val="28"/>
        </w:rPr>
        <w:cr/>
      </w:r>
    </w:p>
    <w:p w14:paraId="2D820C63" w14:textId="182763D1" w:rsidR="00BA2B38" w:rsidRDefault="00BA2B38">
      <w:pPr>
        <w:spacing w:after="280"/>
        <w:rPr>
          <w:ins w:id="385" w:author="Microsoft Office User" w:date="2015-03-11T18:42:00Z"/>
          <w:b/>
          <w:color w:val="000000"/>
          <w:sz w:val="28"/>
        </w:rPr>
      </w:pPr>
      <w:ins w:id="386" w:author="Microsoft Office User" w:date="2015-03-11T18:42:00Z">
        <w:r>
          <w:rPr>
            <w:b/>
            <w:color w:val="000000"/>
            <w:sz w:val="28"/>
          </w:rPr>
          <w:t xml:space="preserve">The GRADE items relative to risk of bias across studies, </w:t>
        </w:r>
      </w:ins>
      <w:ins w:id="387" w:author="Microsoft Office User" w:date="2015-03-11T18:43:00Z">
        <w:r>
          <w:rPr>
            <w:b/>
            <w:color w:val="000000"/>
            <w:sz w:val="28"/>
          </w:rPr>
          <w:t xml:space="preserve">inconsistency and publication </w:t>
        </w:r>
        <w:proofErr w:type="gramStart"/>
        <w:r>
          <w:rPr>
            <w:b/>
            <w:color w:val="000000"/>
            <w:sz w:val="28"/>
          </w:rPr>
          <w:t>bias</w:t>
        </w:r>
      </w:ins>
      <w:ins w:id="388" w:author="Microsoft Office User" w:date="2015-03-11T18:44:00Z">
        <w:r>
          <w:rPr>
            <w:b/>
            <w:color w:val="000000"/>
            <w:sz w:val="28"/>
          </w:rPr>
          <w:t>,</w:t>
        </w:r>
      </w:ins>
      <w:proofErr w:type="gramEnd"/>
      <w:ins w:id="389" w:author="Microsoft Office User" w:date="2015-03-11T18:43:00Z">
        <w:r>
          <w:rPr>
            <w:b/>
            <w:color w:val="000000"/>
            <w:sz w:val="28"/>
          </w:rPr>
          <w:t xml:space="preserve"> will be assessed. </w:t>
        </w:r>
      </w:ins>
    </w:p>
    <w:p w14:paraId="07AA5B6D" w14:textId="77777777" w:rsidR="00BA2B38" w:rsidRDefault="00BA2B38">
      <w:pPr>
        <w:spacing w:after="280"/>
        <w:rPr>
          <w:ins w:id="390" w:author="Microsoft Office User" w:date="2015-03-11T18:42:00Z"/>
          <w:b/>
          <w:color w:val="000000"/>
          <w:sz w:val="28"/>
        </w:rPr>
      </w:pPr>
    </w:p>
    <w:p w14:paraId="50BBFB2E" w14:textId="29DC68B9" w:rsidR="00FA059F" w:rsidRDefault="00FA059F">
      <w:pPr>
        <w:spacing w:after="280"/>
        <w:rPr>
          <w:b/>
          <w:color w:val="000000"/>
          <w:sz w:val="28"/>
        </w:rPr>
      </w:pPr>
      <w:r>
        <w:rPr>
          <w:b/>
          <w:color w:val="000000"/>
          <w:sz w:val="28"/>
        </w:rPr>
        <w:t xml:space="preserve">Additional Analyses </w:t>
      </w:r>
      <w:r>
        <w:rPr>
          <w:b/>
          <w:i/>
          <w:color w:val="000000"/>
          <w:sz w:val="28"/>
        </w:rPr>
        <w:t>(# 16)</w:t>
      </w:r>
    </w:p>
    <w:p w14:paraId="569FF69D" w14:textId="77777777" w:rsidR="00FA059F" w:rsidRDefault="00FA059F">
      <w:pPr>
        <w:spacing w:after="240"/>
        <w:rPr>
          <w:color w:val="000000"/>
        </w:rPr>
      </w:pPr>
      <w:r>
        <w:rPr>
          <w:color w:val="000000"/>
        </w:rPr>
        <w:t xml:space="preserve">Subgroups that will be </w:t>
      </w:r>
      <w:proofErr w:type="spellStart"/>
      <w:r>
        <w:rPr>
          <w:color w:val="000000"/>
        </w:rPr>
        <w:t>analysed</w:t>
      </w:r>
      <w:proofErr w:type="spellEnd"/>
      <w:r>
        <w:rPr>
          <w:color w:val="000000"/>
        </w:rPr>
        <w:t xml:space="preserve"> include:</w:t>
      </w:r>
    </w:p>
    <w:p w14:paraId="6B1B0FEA" w14:textId="60B944EB" w:rsidR="00BA2B38" w:rsidRPr="00BA2B38" w:rsidRDefault="00FA059F" w:rsidP="00BA2B38">
      <w:pPr>
        <w:pStyle w:val="ListParagraph"/>
        <w:numPr>
          <w:ilvl w:val="0"/>
          <w:numId w:val="4"/>
        </w:numPr>
        <w:tabs>
          <w:tab w:val="left" w:pos="220"/>
          <w:tab w:val="left" w:pos="720"/>
        </w:tabs>
        <w:rPr>
          <w:ins w:id="391" w:author="Microsoft Office User" w:date="2015-03-11T18:44:00Z"/>
          <w:color w:val="000000"/>
          <w:rPrChange w:id="392" w:author="Microsoft Office User" w:date="2015-03-11T18:44:00Z">
            <w:rPr>
              <w:ins w:id="393" w:author="Microsoft Office User" w:date="2015-03-11T18:44:00Z"/>
            </w:rPr>
          </w:rPrChange>
        </w:rPr>
        <w:pPrChange w:id="394" w:author="Microsoft Office User" w:date="2015-03-11T18:44:00Z">
          <w:pPr>
            <w:tabs>
              <w:tab w:val="left" w:pos="220"/>
              <w:tab w:val="left" w:pos="720"/>
            </w:tabs>
            <w:ind w:left="720" w:hanging="720"/>
          </w:pPr>
        </w:pPrChange>
      </w:pPr>
      <w:del w:id="395" w:author="Microsoft Office User" w:date="2015-03-11T18:44:00Z">
        <w:r w:rsidRPr="00BA2B38" w:rsidDel="00BA2B38">
          <w:rPr>
            <w:color w:val="000000"/>
            <w:rPrChange w:id="396" w:author="Microsoft Office User" w:date="2015-03-11T18:44:00Z">
              <w:rPr/>
            </w:rPrChange>
          </w:rPr>
          <w:tab/>
          <w:delText>1.</w:delText>
        </w:r>
        <w:r w:rsidRPr="00BA2B38" w:rsidDel="00BA2B38">
          <w:rPr>
            <w:color w:val="000000"/>
            <w:rPrChange w:id="397" w:author="Microsoft Office User" w:date="2015-03-11T18:44:00Z">
              <w:rPr/>
            </w:rPrChange>
          </w:rPr>
          <w:tab/>
        </w:r>
      </w:del>
      <w:proofErr w:type="spellStart"/>
      <w:proofErr w:type="gramStart"/>
      <w:r w:rsidRPr="00BA2B38">
        <w:rPr>
          <w:color w:val="000000"/>
          <w:rPrChange w:id="398" w:author="Microsoft Office User" w:date="2015-03-11T18:44:00Z">
            <w:rPr/>
          </w:rPrChange>
        </w:rPr>
        <w:t>prehospital</w:t>
      </w:r>
      <w:proofErr w:type="spellEnd"/>
      <w:proofErr w:type="gramEnd"/>
      <w:r w:rsidRPr="00BA2B38">
        <w:rPr>
          <w:color w:val="000000"/>
          <w:rPrChange w:id="399" w:author="Microsoft Office User" w:date="2015-03-11T18:44:00Z">
            <w:rPr/>
          </w:rPrChange>
        </w:rPr>
        <w:t xml:space="preserve"> and emergency department studies</w:t>
      </w:r>
    </w:p>
    <w:p w14:paraId="3B2A1669" w14:textId="77777777" w:rsidR="00BA2B38" w:rsidRDefault="00FA059F" w:rsidP="00BA2B38">
      <w:pPr>
        <w:pStyle w:val="ListParagraph"/>
        <w:numPr>
          <w:ilvl w:val="0"/>
          <w:numId w:val="4"/>
        </w:numPr>
        <w:tabs>
          <w:tab w:val="left" w:pos="220"/>
          <w:tab w:val="left" w:pos="720"/>
        </w:tabs>
        <w:rPr>
          <w:ins w:id="400" w:author="Microsoft Office User" w:date="2015-03-11T18:45:00Z"/>
          <w:color w:val="000000"/>
        </w:rPr>
        <w:pPrChange w:id="401" w:author="Microsoft Office User" w:date="2015-03-11T18:44:00Z">
          <w:pPr>
            <w:tabs>
              <w:tab w:val="left" w:pos="220"/>
              <w:tab w:val="left" w:pos="720"/>
            </w:tabs>
            <w:ind w:left="720" w:hanging="720"/>
          </w:pPr>
        </w:pPrChange>
      </w:pPr>
      <w:del w:id="402" w:author="Microsoft Office User" w:date="2015-03-11T18:44:00Z">
        <w:r w:rsidRPr="00BA2B38" w:rsidDel="00BA2B38">
          <w:rPr>
            <w:color w:val="000000"/>
            <w:rPrChange w:id="403" w:author="Microsoft Office User" w:date="2015-03-11T18:44:00Z">
              <w:rPr/>
            </w:rPrChange>
          </w:rPr>
          <w:cr/>
        </w:r>
        <w:r w:rsidRPr="00BA2B38" w:rsidDel="00BA2B38">
          <w:rPr>
            <w:color w:val="000000"/>
            <w:rPrChange w:id="404" w:author="Microsoft Office User" w:date="2015-03-11T18:44:00Z">
              <w:rPr/>
            </w:rPrChange>
          </w:rPr>
          <w:tab/>
        </w:r>
      </w:del>
      <w:del w:id="405" w:author="Microsoft Office User" w:date="2015-03-11T18:45:00Z">
        <w:r w:rsidRPr="00BA2B38" w:rsidDel="00BA2B38">
          <w:rPr>
            <w:color w:val="000000"/>
            <w:rPrChange w:id="406" w:author="Microsoft Office User" w:date="2015-03-11T18:44:00Z">
              <w:rPr/>
            </w:rPrChange>
          </w:rPr>
          <w:delText>2.</w:delText>
        </w:r>
        <w:r w:rsidRPr="00BA2B38" w:rsidDel="00BA2B38">
          <w:rPr>
            <w:color w:val="000000"/>
            <w:rPrChange w:id="407" w:author="Microsoft Office User" w:date="2015-03-11T18:44:00Z">
              <w:rPr/>
            </w:rPrChange>
          </w:rPr>
          <w:tab/>
        </w:r>
      </w:del>
      <w:proofErr w:type="gramStart"/>
      <w:r w:rsidRPr="00BA2B38">
        <w:rPr>
          <w:color w:val="000000"/>
          <w:rPrChange w:id="408" w:author="Microsoft Office User" w:date="2015-03-11T18:44:00Z">
            <w:rPr/>
          </w:rPrChange>
        </w:rPr>
        <w:t>adult</w:t>
      </w:r>
      <w:proofErr w:type="gramEnd"/>
      <w:r w:rsidRPr="00BA2B38">
        <w:rPr>
          <w:color w:val="000000"/>
          <w:rPrChange w:id="409" w:author="Microsoft Office User" w:date="2015-03-11T18:44:00Z">
            <w:rPr/>
          </w:rPrChange>
        </w:rPr>
        <w:t xml:space="preserve"> and pediatric patients</w:t>
      </w:r>
    </w:p>
    <w:p w14:paraId="51C4DC3F" w14:textId="58AA86B8" w:rsidR="00FA059F" w:rsidRPr="00BA2B38" w:rsidRDefault="00FA059F" w:rsidP="00BA2B38">
      <w:pPr>
        <w:pStyle w:val="ListParagraph"/>
        <w:numPr>
          <w:ilvl w:val="0"/>
          <w:numId w:val="4"/>
        </w:numPr>
        <w:tabs>
          <w:tab w:val="left" w:pos="220"/>
          <w:tab w:val="left" w:pos="720"/>
        </w:tabs>
        <w:rPr>
          <w:ins w:id="410" w:author="Microsoft Office User" w:date="2015-03-11T18:44:00Z"/>
          <w:color w:val="000000"/>
          <w:rPrChange w:id="411" w:author="Microsoft Office User" w:date="2015-03-11T18:44:00Z">
            <w:rPr>
              <w:ins w:id="412" w:author="Microsoft Office User" w:date="2015-03-11T18:44:00Z"/>
            </w:rPr>
          </w:rPrChange>
        </w:rPr>
        <w:pPrChange w:id="413" w:author="Microsoft Office User" w:date="2015-03-11T18:44:00Z">
          <w:pPr>
            <w:tabs>
              <w:tab w:val="left" w:pos="220"/>
              <w:tab w:val="left" w:pos="720"/>
            </w:tabs>
            <w:ind w:left="720" w:hanging="720"/>
          </w:pPr>
        </w:pPrChange>
      </w:pPr>
      <w:del w:id="414" w:author="Microsoft Office User" w:date="2015-03-11T18:44:00Z">
        <w:r w:rsidRPr="00BA2B38" w:rsidDel="00BA2B38">
          <w:rPr>
            <w:color w:val="000000"/>
            <w:rPrChange w:id="415" w:author="Microsoft Office User" w:date="2015-03-11T18:44:00Z">
              <w:rPr/>
            </w:rPrChange>
          </w:rPr>
          <w:cr/>
        </w:r>
        <w:r w:rsidRPr="00BA2B38" w:rsidDel="00BA2B38">
          <w:rPr>
            <w:color w:val="000000"/>
            <w:rPrChange w:id="416" w:author="Microsoft Office User" w:date="2015-03-11T18:44:00Z">
              <w:rPr/>
            </w:rPrChange>
          </w:rPr>
          <w:tab/>
        </w:r>
      </w:del>
      <w:del w:id="417" w:author="Microsoft Office User" w:date="2015-03-11T18:45:00Z">
        <w:r w:rsidRPr="00BA2B38" w:rsidDel="00BA2B38">
          <w:rPr>
            <w:color w:val="000000"/>
            <w:rPrChange w:id="418" w:author="Microsoft Office User" w:date="2015-03-11T18:44:00Z">
              <w:rPr/>
            </w:rPrChange>
          </w:rPr>
          <w:delText>3.</w:delText>
        </w:r>
        <w:r w:rsidRPr="00BA2B38" w:rsidDel="00BA2B38">
          <w:rPr>
            <w:color w:val="000000"/>
            <w:rPrChange w:id="419" w:author="Microsoft Office User" w:date="2015-03-11T18:44:00Z">
              <w:rPr/>
            </w:rPrChange>
          </w:rPr>
          <w:tab/>
        </w:r>
      </w:del>
      <w:proofErr w:type="gramStart"/>
      <w:r w:rsidRPr="00BA2B38">
        <w:rPr>
          <w:color w:val="000000"/>
          <w:rPrChange w:id="420" w:author="Microsoft Office User" w:date="2015-03-11T18:44:00Z">
            <w:rPr/>
          </w:rPrChange>
        </w:rPr>
        <w:t>studies</w:t>
      </w:r>
      <w:proofErr w:type="gramEnd"/>
      <w:r w:rsidRPr="00BA2B38">
        <w:rPr>
          <w:color w:val="000000"/>
          <w:rPrChange w:id="421" w:author="Microsoft Office User" w:date="2015-03-11T18:44:00Z">
            <w:rPr/>
          </w:rPrChange>
        </w:rPr>
        <w:t xml:space="preserve"> in different risk of bias categories</w:t>
      </w:r>
    </w:p>
    <w:p w14:paraId="3A2D0D7C" w14:textId="77777777" w:rsidR="00BA2B38" w:rsidRDefault="00BA2B38">
      <w:pPr>
        <w:tabs>
          <w:tab w:val="left" w:pos="220"/>
          <w:tab w:val="left" w:pos="720"/>
        </w:tabs>
        <w:ind w:left="720" w:hanging="720"/>
        <w:rPr>
          <w:ins w:id="422" w:author="Microsoft Office User" w:date="2015-03-11T18:44:00Z"/>
          <w:color w:val="000000"/>
        </w:rPr>
      </w:pPr>
    </w:p>
    <w:p w14:paraId="6D6B2F9A" w14:textId="77777777" w:rsidR="00BA2B38" w:rsidRDefault="00BA2B38">
      <w:pPr>
        <w:tabs>
          <w:tab w:val="left" w:pos="220"/>
          <w:tab w:val="left" w:pos="720"/>
        </w:tabs>
        <w:ind w:left="720" w:hanging="720"/>
        <w:rPr>
          <w:ins w:id="423" w:author="Microsoft Office User" w:date="2015-03-11T18:44:00Z"/>
          <w:color w:val="000000"/>
        </w:rPr>
      </w:pPr>
    </w:p>
    <w:p w14:paraId="440E13D1" w14:textId="77777777" w:rsidR="00BA2B38" w:rsidRDefault="00BA2B38">
      <w:pPr>
        <w:tabs>
          <w:tab w:val="left" w:pos="220"/>
          <w:tab w:val="left" w:pos="720"/>
        </w:tabs>
        <w:ind w:left="720" w:hanging="720"/>
        <w:rPr>
          <w:color w:val="000000"/>
        </w:rPr>
      </w:pPr>
    </w:p>
    <w:p w14:paraId="0842365B" w14:textId="77777777" w:rsidR="00FA059F" w:rsidRDefault="00FA059F">
      <w:pPr>
        <w:spacing w:after="298"/>
        <w:rPr>
          <w:b/>
          <w:color w:val="000000"/>
          <w:sz w:val="36"/>
        </w:rPr>
      </w:pPr>
      <w:proofErr w:type="spellStart"/>
      <w:r>
        <w:rPr>
          <w:b/>
          <w:color w:val="000000"/>
          <w:sz w:val="36"/>
        </w:rPr>
        <w:t>Prisma</w:t>
      </w:r>
      <w:proofErr w:type="spellEnd"/>
      <w:r>
        <w:rPr>
          <w:b/>
          <w:color w:val="000000"/>
          <w:sz w:val="36"/>
        </w:rPr>
        <w:t xml:space="preserve"> Results</w:t>
      </w:r>
    </w:p>
    <w:p w14:paraId="6F2BEFE3" w14:textId="77777777" w:rsidR="00FA059F" w:rsidRDefault="00FA059F">
      <w:pPr>
        <w:spacing w:after="280"/>
        <w:rPr>
          <w:b/>
          <w:color w:val="000000"/>
          <w:sz w:val="28"/>
        </w:rPr>
      </w:pPr>
      <w:r>
        <w:rPr>
          <w:b/>
          <w:color w:val="000000"/>
          <w:sz w:val="28"/>
        </w:rPr>
        <w:t xml:space="preserve">Study Flow Diagram </w:t>
      </w:r>
      <w:r>
        <w:rPr>
          <w:b/>
          <w:i/>
          <w:color w:val="000000"/>
          <w:sz w:val="28"/>
        </w:rPr>
        <w:t>(# 17)</w:t>
      </w:r>
    </w:p>
    <w:p w14:paraId="039EC577" w14:textId="77777777" w:rsidR="00FA059F" w:rsidRDefault="00FA059F">
      <w:pPr>
        <w:spacing w:after="240"/>
        <w:rPr>
          <w:color w:val="000000"/>
        </w:rPr>
      </w:pPr>
      <w:r>
        <w:rPr>
          <w:color w:val="000000"/>
        </w:rPr>
        <w:t>The results of the literature search and study selection will be presented in a flow diagram.</w:t>
      </w:r>
    </w:p>
    <w:p w14:paraId="20FF331D" w14:textId="77777777" w:rsidR="00BA2B38" w:rsidRDefault="00FA059F">
      <w:pPr>
        <w:spacing w:after="280"/>
        <w:rPr>
          <w:ins w:id="424" w:author="Microsoft Office User" w:date="2015-03-11T18:45:00Z"/>
          <w:b/>
          <w:color w:val="000000"/>
          <w:sz w:val="28"/>
        </w:rPr>
      </w:pPr>
      <w:r>
        <w:rPr>
          <w:b/>
          <w:color w:val="000000"/>
          <w:sz w:val="28"/>
        </w:rPr>
        <w:t xml:space="preserve">Study Characteristics (Table) </w:t>
      </w:r>
      <w:r>
        <w:rPr>
          <w:b/>
          <w:i/>
          <w:color w:val="000000"/>
          <w:sz w:val="28"/>
        </w:rPr>
        <w:t>(# 18)</w:t>
      </w:r>
      <w:r>
        <w:rPr>
          <w:b/>
          <w:color w:val="000000"/>
          <w:sz w:val="28"/>
        </w:rPr>
        <w:cr/>
      </w:r>
      <w:bookmarkStart w:id="425" w:name="_GoBack"/>
      <w:bookmarkEnd w:id="425"/>
    </w:p>
    <w:p w14:paraId="2D6C9B32" w14:textId="3A8AA2BC" w:rsidR="00BA2B38" w:rsidRDefault="00BA2B38">
      <w:pPr>
        <w:spacing w:after="280"/>
        <w:rPr>
          <w:ins w:id="426" w:author="Microsoft Office User" w:date="2015-03-11T18:45:00Z"/>
          <w:b/>
          <w:color w:val="000000"/>
          <w:sz w:val="28"/>
        </w:rPr>
      </w:pPr>
      <w:bookmarkStart w:id="427" w:name="OLE_LINK9"/>
      <w:bookmarkStart w:id="428" w:name="OLE_LINK10"/>
      <w:ins w:id="429" w:author="Microsoft Office User" w:date="2015-03-11T18:45:00Z">
        <w:r>
          <w:rPr>
            <w:b/>
            <w:color w:val="000000"/>
            <w:sz w:val="28"/>
          </w:rPr>
          <w:t>These will be presented according to the GRADE guidelines summary of findings table.</w:t>
        </w:r>
      </w:ins>
    </w:p>
    <w:bookmarkEnd w:id="427"/>
    <w:bookmarkEnd w:id="428"/>
    <w:p w14:paraId="560F8BA2" w14:textId="77777777" w:rsidR="00BA2B38" w:rsidRDefault="00BA2B38">
      <w:pPr>
        <w:spacing w:after="280"/>
        <w:rPr>
          <w:ins w:id="430" w:author="Microsoft Office User" w:date="2015-03-11T18:45:00Z"/>
          <w:b/>
          <w:color w:val="000000"/>
          <w:sz w:val="28"/>
        </w:rPr>
      </w:pPr>
    </w:p>
    <w:p w14:paraId="6CD97E47" w14:textId="77777777" w:rsidR="00BA2B38" w:rsidRDefault="00FA059F">
      <w:pPr>
        <w:spacing w:after="280"/>
        <w:rPr>
          <w:ins w:id="431" w:author="Microsoft Office User" w:date="2015-03-11T18:46:00Z"/>
          <w:b/>
          <w:color w:val="000000"/>
          <w:sz w:val="28"/>
        </w:rPr>
      </w:pPr>
      <w:r>
        <w:rPr>
          <w:b/>
          <w:color w:val="000000"/>
          <w:sz w:val="28"/>
        </w:rPr>
        <w:t xml:space="preserve">Study Risk of Bias (Table) </w:t>
      </w:r>
      <w:r>
        <w:rPr>
          <w:b/>
          <w:i/>
          <w:color w:val="000000"/>
          <w:sz w:val="28"/>
        </w:rPr>
        <w:t>(# 19)</w:t>
      </w:r>
      <w:r>
        <w:rPr>
          <w:b/>
          <w:color w:val="000000"/>
          <w:sz w:val="28"/>
        </w:rPr>
        <w:cr/>
      </w:r>
    </w:p>
    <w:p w14:paraId="0043A7B3" w14:textId="77777777" w:rsidR="00BA2B38" w:rsidRDefault="00BA2B38" w:rsidP="00BA2B38">
      <w:pPr>
        <w:spacing w:after="280"/>
        <w:rPr>
          <w:ins w:id="432" w:author="Microsoft Office User" w:date="2015-03-11T18:46:00Z"/>
          <w:b/>
          <w:color w:val="000000"/>
          <w:sz w:val="28"/>
        </w:rPr>
      </w:pPr>
      <w:ins w:id="433" w:author="Microsoft Office User" w:date="2015-03-11T18:46:00Z">
        <w:r>
          <w:rPr>
            <w:b/>
            <w:color w:val="000000"/>
            <w:sz w:val="28"/>
          </w:rPr>
          <w:t>These will be presented according to the GRADE guidelines summary of findings table.</w:t>
        </w:r>
      </w:ins>
    </w:p>
    <w:p w14:paraId="24FD1E3B" w14:textId="77777777" w:rsidR="00BA2B38" w:rsidRDefault="00FA059F">
      <w:pPr>
        <w:spacing w:after="280"/>
        <w:rPr>
          <w:ins w:id="434" w:author="Microsoft Office User" w:date="2015-03-11T18:46:00Z"/>
          <w:b/>
          <w:color w:val="000000"/>
          <w:sz w:val="28"/>
        </w:rPr>
      </w:pPr>
      <w:r>
        <w:rPr>
          <w:b/>
          <w:color w:val="000000"/>
          <w:sz w:val="28"/>
        </w:rPr>
        <w:t xml:space="preserve">Study Results (Table) </w:t>
      </w:r>
      <w:r>
        <w:rPr>
          <w:b/>
          <w:i/>
          <w:color w:val="000000"/>
          <w:sz w:val="28"/>
        </w:rPr>
        <w:t>(# 20)</w:t>
      </w:r>
      <w:r>
        <w:rPr>
          <w:b/>
          <w:color w:val="000000"/>
          <w:sz w:val="28"/>
        </w:rPr>
        <w:cr/>
      </w:r>
    </w:p>
    <w:p w14:paraId="70AF08D2" w14:textId="77777777" w:rsidR="00BA2B38" w:rsidRDefault="00BA2B38" w:rsidP="00BA2B38">
      <w:pPr>
        <w:spacing w:after="280"/>
        <w:rPr>
          <w:ins w:id="435" w:author="Microsoft Office User" w:date="2015-03-11T18:46:00Z"/>
          <w:b/>
          <w:color w:val="000000"/>
          <w:sz w:val="28"/>
        </w:rPr>
      </w:pPr>
      <w:ins w:id="436" w:author="Microsoft Office User" w:date="2015-03-11T18:46:00Z">
        <w:r>
          <w:rPr>
            <w:b/>
            <w:color w:val="000000"/>
            <w:sz w:val="28"/>
          </w:rPr>
          <w:t>These will be presented according to the GRADE guidelines summary of findings table.</w:t>
        </w:r>
      </w:ins>
    </w:p>
    <w:p w14:paraId="7D0A0C37" w14:textId="1D7D72EF" w:rsidR="00FA059F" w:rsidRDefault="00FA059F">
      <w:pPr>
        <w:spacing w:after="280"/>
        <w:rPr>
          <w:b/>
          <w:color w:val="000000"/>
          <w:sz w:val="28"/>
        </w:rPr>
      </w:pPr>
      <w:r>
        <w:rPr>
          <w:b/>
          <w:color w:val="000000"/>
          <w:sz w:val="28"/>
        </w:rPr>
        <w:t xml:space="preserve">Across Study Risk of Bias </w:t>
      </w:r>
      <w:r>
        <w:rPr>
          <w:b/>
          <w:i/>
          <w:color w:val="000000"/>
          <w:sz w:val="28"/>
        </w:rPr>
        <w:t>(# 23)</w:t>
      </w:r>
    </w:p>
    <w:p w14:paraId="5B009B80" w14:textId="77777777" w:rsidR="00BA2B38" w:rsidRDefault="00BA2B38" w:rsidP="00BA2B38">
      <w:pPr>
        <w:spacing w:after="280"/>
        <w:rPr>
          <w:ins w:id="437" w:author="Microsoft Office User" w:date="2015-03-11T18:47:00Z"/>
          <w:b/>
          <w:color w:val="000000"/>
          <w:sz w:val="28"/>
        </w:rPr>
      </w:pPr>
      <w:ins w:id="438" w:author="Microsoft Office User" w:date="2015-03-11T18:47:00Z">
        <w:r>
          <w:rPr>
            <w:b/>
            <w:color w:val="000000"/>
            <w:sz w:val="28"/>
          </w:rPr>
          <w:t>These will be presented according to the GRADE guidelines summary of findings table.</w:t>
        </w:r>
      </w:ins>
    </w:p>
    <w:p w14:paraId="05839DB5" w14:textId="2B399472" w:rsidR="00FA059F" w:rsidDel="00BA2B38" w:rsidRDefault="00FA059F">
      <w:pPr>
        <w:spacing w:after="240"/>
        <w:rPr>
          <w:del w:id="439" w:author="Microsoft Office User" w:date="2015-03-11T18:47:00Z"/>
          <w:color w:val="000000"/>
        </w:rPr>
      </w:pPr>
      <w:del w:id="440" w:author="Microsoft Office User" w:date="2015-03-11T18:47:00Z">
        <w:r w:rsidDel="00BA2B38">
          <w:rPr>
            <w:color w:val="000000"/>
          </w:rPr>
          <w:delText>There will be a summary of publication bias and risk of biased reporting.</w:delText>
        </w:r>
      </w:del>
    </w:p>
    <w:p w14:paraId="2545E8D2" w14:textId="77777777" w:rsidR="00FA059F" w:rsidRDefault="00FA059F">
      <w:pPr>
        <w:spacing w:after="280"/>
        <w:rPr>
          <w:b/>
          <w:color w:val="000000"/>
          <w:sz w:val="28"/>
        </w:rPr>
      </w:pPr>
      <w:r>
        <w:rPr>
          <w:b/>
          <w:color w:val="000000"/>
          <w:sz w:val="28"/>
        </w:rPr>
        <w:t xml:space="preserve">Additional Analyses </w:t>
      </w:r>
      <w:r>
        <w:rPr>
          <w:b/>
          <w:i/>
          <w:color w:val="000000"/>
          <w:sz w:val="28"/>
        </w:rPr>
        <w:t>(# 24)</w:t>
      </w:r>
    </w:p>
    <w:p w14:paraId="06017F62" w14:textId="77777777" w:rsidR="00FA059F" w:rsidRDefault="00FA059F">
      <w:pPr>
        <w:spacing w:after="240"/>
        <w:rPr>
          <w:color w:val="000000"/>
        </w:rPr>
      </w:pPr>
      <w:r>
        <w:rPr>
          <w:color w:val="000000"/>
        </w:rPr>
        <w:t>There will be tables summarizing study characteristics, risk of bias, and results, and additional analyses.</w:t>
      </w:r>
    </w:p>
    <w:p w14:paraId="028083D5" w14:textId="77777777" w:rsidR="00FA059F" w:rsidRDefault="00FA059F">
      <w:pPr>
        <w:spacing w:after="298"/>
        <w:rPr>
          <w:b/>
          <w:color w:val="000000"/>
          <w:sz w:val="36"/>
        </w:rPr>
      </w:pPr>
      <w:r>
        <w:rPr>
          <w:b/>
          <w:color w:val="000000"/>
          <w:sz w:val="36"/>
        </w:rPr>
        <w:t>PRISMA Discussion</w:t>
      </w:r>
    </w:p>
    <w:p w14:paraId="174E42D2" w14:textId="77777777" w:rsidR="00FA059F" w:rsidRDefault="00FA059F">
      <w:pPr>
        <w:spacing w:after="280"/>
        <w:rPr>
          <w:b/>
          <w:color w:val="000000"/>
          <w:sz w:val="28"/>
        </w:rPr>
      </w:pPr>
      <w:r>
        <w:rPr>
          <w:b/>
          <w:color w:val="000000"/>
          <w:sz w:val="28"/>
        </w:rPr>
        <w:t xml:space="preserve">Summary of Evidence </w:t>
      </w:r>
      <w:r>
        <w:rPr>
          <w:b/>
          <w:i/>
          <w:color w:val="000000"/>
          <w:sz w:val="28"/>
        </w:rPr>
        <w:t>(# 24)</w:t>
      </w:r>
    </w:p>
    <w:p w14:paraId="30662DDC" w14:textId="2E45DA24" w:rsidR="00FA059F" w:rsidRDefault="00FA059F">
      <w:pPr>
        <w:spacing w:after="240"/>
        <w:rPr>
          <w:color w:val="000000"/>
        </w:rPr>
      </w:pPr>
      <w:r>
        <w:rPr>
          <w:color w:val="000000"/>
        </w:rPr>
        <w:t>The summary of evidence will be done using the Grading of Recommendations Assessment, Development and Evaluation (GRADE)</w:t>
      </w:r>
      <w:r>
        <w:rPr>
          <w:color w:val="0000E9"/>
          <w:u w:val="single"/>
        </w:rPr>
        <w:t>[9]</w:t>
      </w:r>
      <w:r>
        <w:rPr>
          <w:color w:val="000000"/>
        </w:rPr>
        <w:t xml:space="preserve"> guidelines</w:t>
      </w:r>
      <w:ins w:id="441" w:author="Microsoft Office User" w:date="2015-03-11T18:53:00Z">
        <w:r w:rsidR="00051344">
          <w:rPr>
            <w:color w:val="000000"/>
          </w:rPr>
          <w:t xml:space="preserve">, and presented in a summary of findings table. </w:t>
        </w:r>
      </w:ins>
      <w:del w:id="442" w:author="Microsoft Office User" w:date="2015-03-11T18:53:00Z">
        <w:r w:rsidDel="00051344">
          <w:rPr>
            <w:color w:val="000000"/>
          </w:rPr>
          <w:delText>.</w:delText>
        </w:r>
      </w:del>
      <w:r w:rsidR="007B2255">
        <w:rPr>
          <w:color w:val="000000"/>
        </w:rPr>
        <w:t xml:space="preserve"> </w:t>
      </w:r>
      <w:del w:id="443" w:author="Microsoft Office User" w:date="2015-03-11T18:49:00Z">
        <w:r w:rsidR="007B2255" w:rsidDel="00BA2B38">
          <w:rPr>
            <w:color w:val="000000"/>
          </w:rPr>
          <w:delText xml:space="preserve">These guidelines state </w:delText>
        </w:r>
        <w:commentRangeStart w:id="444"/>
        <w:commentRangeStart w:id="445"/>
        <w:r w:rsidR="007B2255" w:rsidDel="00BA2B38">
          <w:rPr>
            <w:color w:val="000000"/>
          </w:rPr>
          <w:delText>that</w:delText>
        </w:r>
        <w:commentRangeEnd w:id="444"/>
        <w:r w:rsidR="007B2255" w:rsidDel="00BA2B38">
          <w:rPr>
            <w:rStyle w:val="CommentReference"/>
          </w:rPr>
          <w:commentReference w:id="444"/>
        </w:r>
        <w:commentRangeEnd w:id="445"/>
        <w:r w:rsidR="00326310" w:rsidDel="00BA2B38">
          <w:rPr>
            <w:rStyle w:val="CommentReference"/>
          </w:rPr>
          <w:commentReference w:id="445"/>
        </w:r>
        <w:r w:rsidR="007B2255" w:rsidDel="00BA2B38">
          <w:rPr>
            <w:color w:val="000000"/>
          </w:rPr>
          <w:delText>…</w:delText>
        </w:r>
      </w:del>
      <w:ins w:id="446" w:author="Microsoft Office User" w:date="2015-03-11T18:49:00Z">
        <w:r w:rsidR="00BA2B38">
          <w:rPr>
            <w:color w:val="000000"/>
          </w:rPr>
          <w:t xml:space="preserve">The critical outcomes of patient-assessed </w:t>
        </w:r>
      </w:ins>
      <w:ins w:id="447" w:author="Microsoft Office User" w:date="2015-03-11T18:50:00Z">
        <w:r w:rsidR="00BA2B38">
          <w:rPr>
            <w:color w:val="000000"/>
          </w:rPr>
          <w:t>adequacy</w:t>
        </w:r>
      </w:ins>
      <w:ins w:id="448" w:author="Microsoft Office User" w:date="2015-03-11T18:49:00Z">
        <w:r w:rsidR="00BA2B38">
          <w:rPr>
            <w:color w:val="000000"/>
          </w:rPr>
          <w:t xml:space="preserve"> </w:t>
        </w:r>
      </w:ins>
      <w:ins w:id="449" w:author="Microsoft Office User" w:date="2015-03-11T18:50:00Z">
        <w:r w:rsidR="00BA2B38">
          <w:rPr>
            <w:color w:val="000000"/>
          </w:rPr>
          <w:t xml:space="preserve">of pain relief and </w:t>
        </w:r>
      </w:ins>
      <w:ins w:id="450" w:author="Microsoft Office User" w:date="2015-03-11T18:51:00Z">
        <w:r w:rsidR="00BA2B38">
          <w:rPr>
            <w:color w:val="000000"/>
          </w:rPr>
          <w:t xml:space="preserve">severe adverse effects </w:t>
        </w:r>
      </w:ins>
      <w:ins w:id="451" w:author="Microsoft Office User" w:date="2015-03-11T18:52:00Z">
        <w:r w:rsidR="00051344">
          <w:rPr>
            <w:color w:val="000000"/>
          </w:rPr>
          <w:t xml:space="preserve">will have </w:t>
        </w:r>
      </w:ins>
      <w:ins w:id="452" w:author="Microsoft Office User" w:date="2015-03-11T18:54:00Z">
        <w:r w:rsidR="00051344">
          <w:rPr>
            <w:color w:val="000000"/>
          </w:rPr>
          <w:t xml:space="preserve">be used to </w:t>
        </w:r>
      </w:ins>
    </w:p>
    <w:p w14:paraId="5AFA2AE9" w14:textId="77777777" w:rsidR="00FA059F" w:rsidRDefault="00FA059F">
      <w:pPr>
        <w:spacing w:after="280"/>
        <w:rPr>
          <w:b/>
          <w:color w:val="000000"/>
          <w:sz w:val="28"/>
        </w:rPr>
      </w:pPr>
      <w:r>
        <w:rPr>
          <w:b/>
          <w:color w:val="000000"/>
          <w:sz w:val="28"/>
        </w:rPr>
        <w:t xml:space="preserve">Limitations </w:t>
      </w:r>
      <w:r>
        <w:rPr>
          <w:b/>
          <w:i/>
          <w:color w:val="000000"/>
          <w:sz w:val="28"/>
        </w:rPr>
        <w:t>(# 25)</w:t>
      </w:r>
    </w:p>
    <w:p w14:paraId="4A4D0C41" w14:textId="77777777" w:rsidR="00FA059F" w:rsidRDefault="00FA059F">
      <w:pPr>
        <w:spacing w:after="240"/>
        <w:rPr>
          <w:color w:val="000000"/>
        </w:rPr>
      </w:pPr>
      <w:r>
        <w:rPr>
          <w:color w:val="000000"/>
        </w:rPr>
        <w:t>The limitations of the review will be discussed.</w:t>
      </w:r>
    </w:p>
    <w:p w14:paraId="08DBEAC4" w14:textId="77777777" w:rsidR="00FA059F" w:rsidRDefault="00FA059F">
      <w:pPr>
        <w:spacing w:after="280"/>
        <w:rPr>
          <w:b/>
          <w:color w:val="000000"/>
          <w:sz w:val="28"/>
        </w:rPr>
      </w:pPr>
      <w:r>
        <w:rPr>
          <w:b/>
          <w:color w:val="000000"/>
          <w:sz w:val="28"/>
        </w:rPr>
        <w:t xml:space="preserve">Conclusions </w:t>
      </w:r>
      <w:r>
        <w:rPr>
          <w:b/>
          <w:i/>
          <w:color w:val="000000"/>
          <w:sz w:val="28"/>
        </w:rPr>
        <w:t>(# 26)</w:t>
      </w:r>
    </w:p>
    <w:p w14:paraId="77CA09D0" w14:textId="77777777" w:rsidR="00FA059F" w:rsidRDefault="00FA059F">
      <w:pPr>
        <w:spacing w:after="240"/>
        <w:rPr>
          <w:color w:val="000000"/>
        </w:rPr>
      </w:pPr>
      <w:r>
        <w:rPr>
          <w:color w:val="000000"/>
        </w:rPr>
        <w:t xml:space="preserve">Recommendations will be made as recommended in the GRADE guidelines. </w:t>
      </w:r>
      <w:r>
        <w:rPr>
          <w:color w:val="0000E9"/>
          <w:u w:val="single"/>
        </w:rPr>
        <w:t>[10]</w:t>
      </w:r>
    </w:p>
    <w:p w14:paraId="1CE75BA3" w14:textId="77777777" w:rsidR="00FA059F" w:rsidRDefault="00FA059F">
      <w:pPr>
        <w:spacing w:after="280"/>
        <w:rPr>
          <w:b/>
          <w:color w:val="000000"/>
          <w:sz w:val="28"/>
        </w:rPr>
      </w:pPr>
      <w:r>
        <w:rPr>
          <w:b/>
          <w:color w:val="000000"/>
          <w:sz w:val="28"/>
        </w:rPr>
        <w:t xml:space="preserve">Funding </w:t>
      </w:r>
      <w:r>
        <w:rPr>
          <w:b/>
          <w:i/>
          <w:color w:val="000000"/>
          <w:sz w:val="28"/>
        </w:rPr>
        <w:t>(# 27)</w:t>
      </w:r>
    </w:p>
    <w:p w14:paraId="72B3456B" w14:textId="77777777" w:rsidR="00FA059F" w:rsidRDefault="00FA059F">
      <w:pPr>
        <w:spacing w:after="120"/>
        <w:rPr>
          <w:color w:val="000000"/>
        </w:rPr>
      </w:pPr>
    </w:p>
    <w:p w14:paraId="627B0577" w14:textId="77777777" w:rsidR="00FA059F" w:rsidRDefault="00FA059F">
      <w:pPr>
        <w:tabs>
          <w:tab w:val="left" w:pos="220"/>
          <w:tab w:val="left" w:pos="720"/>
        </w:tabs>
        <w:spacing w:after="240"/>
        <w:ind w:left="720" w:hanging="720"/>
        <w:rPr>
          <w:ins w:id="453" w:author="Patrick Linehan" w:date="2015-02-05T11:21:00Z"/>
          <w:color w:val="000000"/>
        </w:rPr>
      </w:pPr>
      <w:r>
        <w:rPr>
          <w:color w:val="000000"/>
        </w:rPr>
        <w:tab/>
        <w:t>1.</w:t>
      </w:r>
      <w:r>
        <w:rPr>
          <w:color w:val="000000"/>
        </w:rPr>
        <w:tab/>
      </w:r>
      <w:proofErr w:type="spellStart"/>
      <w:r>
        <w:rPr>
          <w:color w:val="000000"/>
        </w:rPr>
        <w:t>Poonai</w:t>
      </w:r>
      <w:proofErr w:type="spellEnd"/>
      <w:r>
        <w:rPr>
          <w:color w:val="000000"/>
        </w:rPr>
        <w:t xml:space="preserve"> N, </w:t>
      </w:r>
      <w:proofErr w:type="spellStart"/>
      <w:r>
        <w:rPr>
          <w:color w:val="000000"/>
        </w:rPr>
        <w:t>Paskar</w:t>
      </w:r>
      <w:proofErr w:type="spellEnd"/>
      <w:r>
        <w:rPr>
          <w:color w:val="000000"/>
        </w:rPr>
        <w:t xml:space="preserve"> D, Konrad S-L, </w:t>
      </w:r>
      <w:proofErr w:type="spellStart"/>
      <w:r>
        <w:rPr>
          <w:color w:val="000000"/>
        </w:rPr>
        <w:t>Rieder</w:t>
      </w:r>
      <w:proofErr w:type="spellEnd"/>
      <w:r>
        <w:rPr>
          <w:color w:val="000000"/>
        </w:rPr>
        <w:t xml:space="preserve"> M, </w:t>
      </w:r>
      <w:proofErr w:type="spellStart"/>
      <w:r>
        <w:rPr>
          <w:color w:val="000000"/>
        </w:rPr>
        <w:t>Joubert</w:t>
      </w:r>
      <w:proofErr w:type="spellEnd"/>
      <w:r>
        <w:rPr>
          <w:color w:val="000000"/>
        </w:rPr>
        <w:t xml:space="preserve"> G, Lim R, et al. Opioid Analgesia for Acute Abdominal Pain in Children: A Systematic Review and Meta-analysis. Academic emergency </w:t>
      </w:r>
      <w:proofErr w:type="gramStart"/>
      <w:r>
        <w:rPr>
          <w:color w:val="000000"/>
        </w:rPr>
        <w:t>medicine :</w:t>
      </w:r>
      <w:proofErr w:type="gramEnd"/>
      <w:r>
        <w:rPr>
          <w:color w:val="000000"/>
        </w:rPr>
        <w:t xml:space="preserve"> official journal of the Society for Academic Emergency Medicine. 2014 Nov</w:t>
      </w:r>
      <w:proofErr w:type="gramStart"/>
      <w:r>
        <w:rPr>
          <w:color w:val="000000"/>
        </w:rPr>
        <w:t>;21</w:t>
      </w:r>
      <w:proofErr w:type="gramEnd"/>
      <w:r>
        <w:rPr>
          <w:color w:val="000000"/>
        </w:rPr>
        <w:t xml:space="preserve">(11):1183–92. </w:t>
      </w:r>
      <w:r>
        <w:rPr>
          <w:color w:val="000000"/>
        </w:rPr>
        <w:br/>
      </w:r>
      <w:r>
        <w:rPr>
          <w:color w:val="000000"/>
        </w:rPr>
        <w:cr/>
      </w:r>
      <w:r>
        <w:rPr>
          <w:color w:val="000000"/>
        </w:rPr>
        <w:tab/>
        <w:t>2.</w:t>
      </w:r>
      <w:r>
        <w:rPr>
          <w:color w:val="000000"/>
        </w:rPr>
        <w:tab/>
      </w:r>
      <w:proofErr w:type="spellStart"/>
      <w:r>
        <w:rPr>
          <w:color w:val="000000"/>
        </w:rPr>
        <w:t>Lipp</w:t>
      </w:r>
      <w:proofErr w:type="spellEnd"/>
      <w:r>
        <w:rPr>
          <w:color w:val="000000"/>
        </w:rPr>
        <w:t xml:space="preserve"> C, Dhaliwal R, Lang E. Analgesia in the emergency department: a GRADE-based evaluation of research evidence and recommendations for practice. </w:t>
      </w:r>
      <w:proofErr w:type="gramStart"/>
      <w:r>
        <w:rPr>
          <w:color w:val="000000"/>
        </w:rPr>
        <w:t>Critical care (London, England).</w:t>
      </w:r>
      <w:proofErr w:type="gramEnd"/>
      <w:r>
        <w:rPr>
          <w:color w:val="000000"/>
        </w:rPr>
        <w:t xml:space="preserve"> 2013 Mar 19</w:t>
      </w:r>
      <w:proofErr w:type="gramStart"/>
      <w:r>
        <w:rPr>
          <w:color w:val="000000"/>
        </w:rPr>
        <w:t>;17</w:t>
      </w:r>
      <w:proofErr w:type="gramEnd"/>
      <w:r>
        <w:rPr>
          <w:color w:val="000000"/>
        </w:rPr>
        <w:t xml:space="preserve">(2):212. </w:t>
      </w:r>
      <w:r>
        <w:rPr>
          <w:color w:val="000000"/>
        </w:rPr>
        <w:br/>
      </w:r>
      <w:r>
        <w:rPr>
          <w:color w:val="000000"/>
        </w:rPr>
        <w:cr/>
      </w:r>
      <w:r>
        <w:rPr>
          <w:color w:val="000000"/>
        </w:rPr>
        <w:tab/>
        <w:t>3.</w:t>
      </w:r>
      <w:r>
        <w:rPr>
          <w:color w:val="000000"/>
        </w:rPr>
        <w:tab/>
      </w:r>
      <w:proofErr w:type="spellStart"/>
      <w:r>
        <w:rPr>
          <w:color w:val="000000"/>
        </w:rPr>
        <w:t>Manterola</w:t>
      </w:r>
      <w:proofErr w:type="spellEnd"/>
      <w:r>
        <w:rPr>
          <w:color w:val="000000"/>
        </w:rPr>
        <w:t xml:space="preserve"> C, Vial M, Moraga J, </w:t>
      </w:r>
      <w:proofErr w:type="spellStart"/>
      <w:r>
        <w:rPr>
          <w:color w:val="000000"/>
        </w:rPr>
        <w:t>Astudillo</w:t>
      </w:r>
      <w:proofErr w:type="spellEnd"/>
      <w:r>
        <w:rPr>
          <w:color w:val="000000"/>
        </w:rPr>
        <w:t xml:space="preserve"> P. Analgesia in patients with acute abdominal pain. </w:t>
      </w:r>
      <w:proofErr w:type="gramStart"/>
      <w:r>
        <w:rPr>
          <w:color w:val="000000"/>
        </w:rPr>
        <w:t>Cochrane database of systematic reviews (Online).</w:t>
      </w:r>
      <w:proofErr w:type="gramEnd"/>
      <w:r>
        <w:rPr>
          <w:color w:val="000000"/>
        </w:rPr>
        <w:t xml:space="preserve"> 2011;(1)</w:t>
      </w:r>
      <w:proofErr w:type="gramStart"/>
      <w:r>
        <w:rPr>
          <w:color w:val="000000"/>
        </w:rPr>
        <w:t>:CD005660</w:t>
      </w:r>
      <w:proofErr w:type="gramEnd"/>
      <w:r>
        <w:rPr>
          <w:color w:val="000000"/>
        </w:rPr>
        <w:t xml:space="preserve">. </w:t>
      </w:r>
      <w:r>
        <w:rPr>
          <w:color w:val="000000"/>
        </w:rPr>
        <w:br/>
      </w:r>
      <w:r>
        <w:rPr>
          <w:color w:val="000000"/>
        </w:rPr>
        <w:cr/>
      </w:r>
      <w:r>
        <w:rPr>
          <w:color w:val="000000"/>
        </w:rPr>
        <w:tab/>
        <w:t>4.</w:t>
      </w:r>
      <w:r>
        <w:rPr>
          <w:color w:val="000000"/>
        </w:rPr>
        <w:tab/>
      </w:r>
      <w:proofErr w:type="spellStart"/>
      <w:r>
        <w:rPr>
          <w:color w:val="000000"/>
        </w:rPr>
        <w:t>Niemi-Murola</w:t>
      </w:r>
      <w:proofErr w:type="spellEnd"/>
      <w:r>
        <w:rPr>
          <w:color w:val="000000"/>
        </w:rPr>
        <w:t xml:space="preserve"> L, </w:t>
      </w:r>
      <w:proofErr w:type="spellStart"/>
      <w:r>
        <w:rPr>
          <w:color w:val="000000"/>
        </w:rPr>
        <w:t>Unkuri</w:t>
      </w:r>
      <w:proofErr w:type="spellEnd"/>
      <w:r>
        <w:rPr>
          <w:color w:val="000000"/>
        </w:rPr>
        <w:t xml:space="preserve"> J, </w:t>
      </w:r>
      <w:proofErr w:type="spellStart"/>
      <w:r>
        <w:rPr>
          <w:color w:val="000000"/>
        </w:rPr>
        <w:t>Hamunen</w:t>
      </w:r>
      <w:proofErr w:type="spellEnd"/>
      <w:r>
        <w:rPr>
          <w:color w:val="000000"/>
        </w:rPr>
        <w:t xml:space="preserve"> K. Parenteral opioids in emergency medicine–A systematic review of efficacy and safety. </w:t>
      </w:r>
      <w:proofErr w:type="gramStart"/>
      <w:r>
        <w:rPr>
          <w:color w:val="000000"/>
        </w:rPr>
        <w:t>Scandinavian Journal of Pain.</w:t>
      </w:r>
      <w:proofErr w:type="gramEnd"/>
      <w:r>
        <w:rPr>
          <w:color w:val="000000"/>
        </w:rPr>
        <w:t xml:space="preserve"> Elsevier; 2011</w:t>
      </w:r>
      <w:proofErr w:type="gramStart"/>
      <w:r>
        <w:rPr>
          <w:color w:val="000000"/>
        </w:rPr>
        <w:t>;2</w:t>
      </w:r>
      <w:proofErr w:type="gramEnd"/>
      <w:r>
        <w:rPr>
          <w:color w:val="000000"/>
        </w:rPr>
        <w:t xml:space="preserve">(4):187–94. </w:t>
      </w:r>
      <w:r>
        <w:rPr>
          <w:color w:val="000000"/>
        </w:rPr>
        <w:br/>
      </w:r>
      <w:r>
        <w:rPr>
          <w:color w:val="000000"/>
        </w:rPr>
        <w:cr/>
      </w:r>
      <w:r>
        <w:rPr>
          <w:color w:val="000000"/>
        </w:rPr>
        <w:tab/>
        <w:t>5.</w:t>
      </w:r>
      <w:r>
        <w:rPr>
          <w:color w:val="000000"/>
        </w:rPr>
        <w:tab/>
      </w:r>
      <w:proofErr w:type="spellStart"/>
      <w:r>
        <w:rPr>
          <w:color w:val="000000"/>
        </w:rPr>
        <w:t>Patanwala</w:t>
      </w:r>
      <w:proofErr w:type="spellEnd"/>
      <w:r>
        <w:rPr>
          <w:color w:val="000000"/>
        </w:rPr>
        <w:t xml:space="preserve"> AE, </w:t>
      </w:r>
      <w:proofErr w:type="spellStart"/>
      <w:r>
        <w:rPr>
          <w:color w:val="000000"/>
        </w:rPr>
        <w:t>Keim</w:t>
      </w:r>
      <w:proofErr w:type="spellEnd"/>
      <w:r>
        <w:rPr>
          <w:color w:val="000000"/>
        </w:rPr>
        <w:t xml:space="preserve"> SM, </w:t>
      </w:r>
      <w:proofErr w:type="spellStart"/>
      <w:r>
        <w:rPr>
          <w:color w:val="000000"/>
        </w:rPr>
        <w:t>Erstad</w:t>
      </w:r>
      <w:proofErr w:type="spellEnd"/>
      <w:r>
        <w:rPr>
          <w:color w:val="000000"/>
        </w:rPr>
        <w:t xml:space="preserve"> BL. Intravenous opioids for severe acute pain in the emergency department. Ann </w:t>
      </w:r>
      <w:proofErr w:type="spellStart"/>
      <w:r>
        <w:rPr>
          <w:color w:val="000000"/>
        </w:rPr>
        <w:t>Pharmacother</w:t>
      </w:r>
      <w:proofErr w:type="spellEnd"/>
      <w:r>
        <w:rPr>
          <w:color w:val="000000"/>
        </w:rPr>
        <w:t>. 2010 Nov</w:t>
      </w:r>
      <w:proofErr w:type="gramStart"/>
      <w:r>
        <w:rPr>
          <w:color w:val="000000"/>
        </w:rPr>
        <w:t>;44</w:t>
      </w:r>
      <w:proofErr w:type="gramEnd"/>
      <w:r>
        <w:rPr>
          <w:color w:val="000000"/>
        </w:rPr>
        <w:t xml:space="preserve">(11):1800–9. </w:t>
      </w:r>
      <w:r>
        <w:rPr>
          <w:color w:val="000000"/>
        </w:rPr>
        <w:br/>
      </w:r>
      <w:r>
        <w:rPr>
          <w:color w:val="000000"/>
        </w:rPr>
        <w:cr/>
      </w:r>
      <w:r>
        <w:rPr>
          <w:color w:val="000000"/>
        </w:rPr>
        <w:tab/>
        <w:t>6.</w:t>
      </w:r>
      <w:r>
        <w:rPr>
          <w:color w:val="000000"/>
        </w:rPr>
        <w:tab/>
      </w:r>
      <w:proofErr w:type="spellStart"/>
      <w:r>
        <w:rPr>
          <w:color w:val="000000"/>
        </w:rPr>
        <w:t>Ranji</w:t>
      </w:r>
      <w:proofErr w:type="spellEnd"/>
      <w:r>
        <w:rPr>
          <w:color w:val="000000"/>
        </w:rPr>
        <w:t xml:space="preserve"> SR, Goldman LE, </w:t>
      </w:r>
      <w:proofErr w:type="spellStart"/>
      <w:r>
        <w:rPr>
          <w:color w:val="000000"/>
        </w:rPr>
        <w:t>Simel</w:t>
      </w:r>
      <w:proofErr w:type="spellEnd"/>
      <w:r>
        <w:rPr>
          <w:color w:val="000000"/>
        </w:rPr>
        <w:t xml:space="preserve"> DL, </w:t>
      </w:r>
      <w:proofErr w:type="spellStart"/>
      <w:r>
        <w:rPr>
          <w:color w:val="000000"/>
        </w:rPr>
        <w:t>Shojania</w:t>
      </w:r>
      <w:proofErr w:type="spellEnd"/>
      <w:r>
        <w:rPr>
          <w:color w:val="000000"/>
        </w:rPr>
        <w:t xml:space="preserve"> KG. Do opiates affect the clinical evaluation of patients with acute abdominal pain? JAMA. American Medical Association; 2006 Oct 11</w:t>
      </w:r>
      <w:proofErr w:type="gramStart"/>
      <w:r>
        <w:rPr>
          <w:color w:val="000000"/>
        </w:rPr>
        <w:t>;296</w:t>
      </w:r>
      <w:proofErr w:type="gramEnd"/>
      <w:r>
        <w:rPr>
          <w:color w:val="000000"/>
        </w:rPr>
        <w:t xml:space="preserve">(14):1764–74. </w:t>
      </w:r>
      <w:r>
        <w:rPr>
          <w:color w:val="000000"/>
        </w:rPr>
        <w:br/>
      </w:r>
      <w:r>
        <w:rPr>
          <w:color w:val="000000"/>
        </w:rPr>
        <w:cr/>
      </w:r>
      <w:r>
        <w:rPr>
          <w:color w:val="0000E9"/>
        </w:rPr>
        <w:tab/>
        <w:t>7.</w:t>
      </w:r>
      <w:r>
        <w:rPr>
          <w:color w:val="0000E9"/>
        </w:rPr>
        <w:tab/>
      </w:r>
      <w:r>
        <w:rPr>
          <w:color w:val="0000E9"/>
          <w:u w:val="single"/>
        </w:rPr>
        <w:t>http://www.prisma-statement.org</w:t>
      </w:r>
      <w:r>
        <w:rPr>
          <w:color w:val="000000"/>
        </w:rPr>
        <w:br/>
      </w:r>
      <w:r>
        <w:rPr>
          <w:color w:val="000000"/>
        </w:rPr>
        <w:cr/>
      </w:r>
      <w:r>
        <w:rPr>
          <w:color w:val="0000E9"/>
        </w:rPr>
        <w:tab/>
        <w:t>8.</w:t>
      </w:r>
      <w:r>
        <w:rPr>
          <w:color w:val="0000E9"/>
        </w:rPr>
        <w:tab/>
      </w:r>
      <w:r>
        <w:rPr>
          <w:color w:val="0000E9"/>
          <w:u w:val="single"/>
        </w:rPr>
        <w:t>http://www.crd.york.ac.uk/PROSPERO</w:t>
      </w:r>
      <w:r>
        <w:rPr>
          <w:color w:val="000000"/>
        </w:rPr>
        <w:br/>
      </w:r>
      <w:r>
        <w:rPr>
          <w:color w:val="000000"/>
        </w:rPr>
        <w:cr/>
      </w:r>
      <w:r>
        <w:rPr>
          <w:color w:val="0000E9"/>
        </w:rPr>
        <w:tab/>
        <w:t>9.</w:t>
      </w:r>
      <w:r>
        <w:rPr>
          <w:color w:val="0000E9"/>
        </w:rPr>
        <w:tab/>
      </w:r>
      <w:r>
        <w:rPr>
          <w:color w:val="0000E9"/>
          <w:u w:val="single"/>
        </w:rPr>
        <w:t>http://www.gradeworkinggroup.org/index.htm</w:t>
      </w:r>
      <w:r>
        <w:rPr>
          <w:color w:val="000000"/>
        </w:rPr>
        <w:br/>
      </w:r>
      <w:r>
        <w:rPr>
          <w:color w:val="000000"/>
        </w:rPr>
        <w:cr/>
      </w:r>
      <w:r>
        <w:rPr>
          <w:color w:val="000000"/>
        </w:rPr>
        <w:tab/>
        <w:t>10.</w:t>
      </w:r>
      <w:r>
        <w:rPr>
          <w:color w:val="000000"/>
        </w:rPr>
        <w:tab/>
        <w:t xml:space="preserve">Andrews J, </w:t>
      </w:r>
      <w:proofErr w:type="spellStart"/>
      <w:r>
        <w:rPr>
          <w:color w:val="000000"/>
        </w:rPr>
        <w:t>Guyatt</w:t>
      </w:r>
      <w:proofErr w:type="spellEnd"/>
      <w:r>
        <w:rPr>
          <w:color w:val="000000"/>
        </w:rPr>
        <w:t xml:space="preserve"> G, </w:t>
      </w:r>
      <w:proofErr w:type="spellStart"/>
      <w:r>
        <w:rPr>
          <w:color w:val="000000"/>
        </w:rPr>
        <w:t>Oxman</w:t>
      </w:r>
      <w:proofErr w:type="spellEnd"/>
      <w:r>
        <w:rPr>
          <w:color w:val="000000"/>
        </w:rPr>
        <w:t xml:space="preserve"> AD, Alderson P, </w:t>
      </w:r>
      <w:proofErr w:type="spellStart"/>
      <w:r>
        <w:rPr>
          <w:color w:val="000000"/>
        </w:rPr>
        <w:t>Dahm</w:t>
      </w:r>
      <w:proofErr w:type="spellEnd"/>
      <w:r>
        <w:rPr>
          <w:color w:val="000000"/>
        </w:rPr>
        <w:t xml:space="preserve"> P, </w:t>
      </w:r>
      <w:proofErr w:type="spellStart"/>
      <w:r>
        <w:rPr>
          <w:color w:val="000000"/>
        </w:rPr>
        <w:t>Falck-Ytter</w:t>
      </w:r>
      <w:proofErr w:type="spellEnd"/>
      <w:r>
        <w:rPr>
          <w:color w:val="000000"/>
        </w:rPr>
        <w:t xml:space="preserve"> Y, et al. GRADE guidelines: 14. Going from evidence to recommendations: the significance and presentation of recommendations. </w:t>
      </w:r>
      <w:proofErr w:type="gramStart"/>
      <w:r>
        <w:rPr>
          <w:color w:val="000000"/>
        </w:rPr>
        <w:t>Journal of clinical epidemiology.</w:t>
      </w:r>
      <w:proofErr w:type="gramEnd"/>
      <w:r>
        <w:rPr>
          <w:color w:val="000000"/>
        </w:rPr>
        <w:t xml:space="preserve"> 2013 Jul</w:t>
      </w:r>
      <w:proofErr w:type="gramStart"/>
      <w:r>
        <w:rPr>
          <w:color w:val="000000"/>
        </w:rPr>
        <w:t>;66</w:t>
      </w:r>
      <w:proofErr w:type="gramEnd"/>
      <w:r>
        <w:rPr>
          <w:color w:val="000000"/>
        </w:rPr>
        <w:t xml:space="preserve">(7):719–25. </w:t>
      </w:r>
      <w:r>
        <w:rPr>
          <w:color w:val="000000"/>
        </w:rPr>
        <w:br/>
      </w:r>
    </w:p>
    <w:p w14:paraId="5069D1F2" w14:textId="77777777" w:rsidR="00716F76" w:rsidRDefault="00716F76">
      <w:pPr>
        <w:tabs>
          <w:tab w:val="left" w:pos="220"/>
          <w:tab w:val="left" w:pos="720"/>
        </w:tabs>
        <w:spacing w:after="240"/>
        <w:ind w:left="720" w:hanging="720"/>
        <w:rPr>
          <w:ins w:id="454" w:author="Patrick Linehan" w:date="2015-02-05T11:21:00Z"/>
          <w:color w:val="000000"/>
        </w:rPr>
      </w:pPr>
    </w:p>
    <w:p w14:paraId="6C7D7EA4" w14:textId="77777777" w:rsidR="00DA31F4" w:rsidRDefault="00DA31F4">
      <w:pPr>
        <w:tabs>
          <w:tab w:val="left" w:pos="220"/>
          <w:tab w:val="left" w:pos="720"/>
        </w:tabs>
        <w:spacing w:after="240"/>
        <w:ind w:left="720" w:hanging="720"/>
        <w:rPr>
          <w:ins w:id="455" w:author="Patrick Linehan" w:date="2015-02-05T11:30:00Z"/>
          <w:color w:val="000000"/>
        </w:rPr>
      </w:pPr>
    </w:p>
    <w:p w14:paraId="60653418" w14:textId="77777777" w:rsidR="00DA31F4" w:rsidRDefault="00DA31F4">
      <w:pPr>
        <w:tabs>
          <w:tab w:val="left" w:pos="220"/>
          <w:tab w:val="left" w:pos="720"/>
        </w:tabs>
        <w:spacing w:after="240"/>
        <w:ind w:left="720" w:hanging="720"/>
        <w:rPr>
          <w:ins w:id="456" w:author="Patrick Linehan" w:date="2015-02-05T11:30:00Z"/>
          <w:color w:val="000000"/>
        </w:rPr>
      </w:pPr>
    </w:p>
    <w:p w14:paraId="47FD10B9" w14:textId="77777777" w:rsidR="00B75ED0" w:rsidRDefault="00DA31F4" w:rsidP="00B75ED0">
      <w:pPr>
        <w:widowControl w:val="0"/>
        <w:tabs>
          <w:tab w:val="left" w:pos="480"/>
        </w:tabs>
        <w:autoSpaceDE w:val="0"/>
        <w:autoSpaceDN w:val="0"/>
        <w:adjustRightInd w:val="0"/>
        <w:spacing w:after="240"/>
        <w:ind w:left="480" w:hanging="480"/>
        <w:rPr>
          <w:ins w:id="457" w:author="Patrick Linehan" w:date="2015-02-05T11:42:00Z"/>
          <w:rFonts w:cs="Times"/>
          <w:szCs w:val="24"/>
          <w:lang w:eastAsia="en-US"/>
        </w:rPr>
      </w:pPr>
      <w:ins w:id="458" w:author="Patrick Linehan" w:date="2015-02-05T11:30:00Z">
        <w:r>
          <w:rPr>
            <w:color w:val="000000"/>
          </w:rPr>
          <w:fldChar w:fldCharType="begin"/>
        </w:r>
        <w:r>
          <w:rPr>
            <w:color w:val="000000"/>
          </w:rPr>
          <w:instrText xml:space="preserve"> ADDIN PAPERS2_CITATIONS &lt;papers2_bibliography/&gt;</w:instrText>
        </w:r>
      </w:ins>
      <w:r>
        <w:rPr>
          <w:color w:val="000000"/>
        </w:rPr>
        <w:fldChar w:fldCharType="separate"/>
      </w:r>
      <w:ins w:id="459" w:author="Patrick Linehan" w:date="2015-02-05T11:42:00Z">
        <w:r w:rsidR="00B75ED0">
          <w:rPr>
            <w:rFonts w:cs="Times"/>
            <w:szCs w:val="24"/>
            <w:lang w:eastAsia="en-US"/>
          </w:rPr>
          <w:t>1.</w:t>
        </w:r>
        <w:r w:rsidR="00B75ED0">
          <w:rPr>
            <w:rFonts w:cs="Times"/>
            <w:szCs w:val="24"/>
            <w:lang w:eastAsia="en-US"/>
          </w:rPr>
          <w:tab/>
          <w:t xml:space="preserve">Wilson JE, Pendleton JM. Oligoanalgesia in the emergency department. American Journal of Emergency Medicine. 1989 Nov;7(6):620–3. </w:t>
        </w:r>
      </w:ins>
    </w:p>
    <w:p w14:paraId="5277531F" w14:textId="77777777" w:rsidR="00B75ED0" w:rsidRDefault="00B75ED0" w:rsidP="00B75ED0">
      <w:pPr>
        <w:widowControl w:val="0"/>
        <w:tabs>
          <w:tab w:val="left" w:pos="480"/>
        </w:tabs>
        <w:autoSpaceDE w:val="0"/>
        <w:autoSpaceDN w:val="0"/>
        <w:adjustRightInd w:val="0"/>
        <w:spacing w:after="240"/>
        <w:ind w:left="480" w:hanging="480"/>
        <w:rPr>
          <w:ins w:id="460" w:author="Patrick Linehan" w:date="2015-02-05T11:42:00Z"/>
          <w:rFonts w:cs="Times"/>
          <w:szCs w:val="24"/>
          <w:lang w:eastAsia="en-US"/>
        </w:rPr>
      </w:pPr>
      <w:ins w:id="461" w:author="Patrick Linehan" w:date="2015-02-05T11:42:00Z">
        <w:r>
          <w:rPr>
            <w:rFonts w:cs="Times"/>
            <w:szCs w:val="24"/>
            <w:lang w:eastAsia="en-US"/>
          </w:rPr>
          <w:lastRenderedPageBreak/>
          <w:t>2.</w:t>
        </w:r>
        <w:r>
          <w:rPr>
            <w:rFonts w:cs="Times"/>
            <w:szCs w:val="24"/>
            <w:lang w:eastAsia="en-US"/>
          </w:rPr>
          <w:tab/>
          <w:t xml:space="preserve">Rupp T, Delaney KA. Inadequate analgesia in emergency medicine. Ann Emerg Med. 2004 Apr;43(4):494–503. </w:t>
        </w:r>
      </w:ins>
    </w:p>
    <w:p w14:paraId="46BCC08D" w14:textId="77777777" w:rsidR="00B75ED0" w:rsidRDefault="00B75ED0" w:rsidP="00B75ED0">
      <w:pPr>
        <w:widowControl w:val="0"/>
        <w:tabs>
          <w:tab w:val="left" w:pos="480"/>
        </w:tabs>
        <w:autoSpaceDE w:val="0"/>
        <w:autoSpaceDN w:val="0"/>
        <w:adjustRightInd w:val="0"/>
        <w:spacing w:after="240"/>
        <w:ind w:left="480" w:hanging="480"/>
        <w:rPr>
          <w:ins w:id="462" w:author="Patrick Linehan" w:date="2015-02-05T11:42:00Z"/>
          <w:rFonts w:cs="Times"/>
          <w:szCs w:val="24"/>
          <w:lang w:eastAsia="en-US"/>
        </w:rPr>
      </w:pPr>
      <w:ins w:id="463" w:author="Patrick Linehan" w:date="2015-02-05T11:42:00Z">
        <w:r>
          <w:rPr>
            <w:rFonts w:cs="Times"/>
            <w:szCs w:val="24"/>
            <w:lang w:eastAsia="en-US"/>
          </w:rPr>
          <w:t>3.</w:t>
        </w:r>
        <w:r>
          <w:rPr>
            <w:rFonts w:cs="Times"/>
            <w:szCs w:val="24"/>
            <w:lang w:eastAsia="en-US"/>
          </w:rPr>
          <w:tab/>
          <w:t xml:space="preserve">Miner JR, Todd KH. Pain Management in the Emergency Department. Practical Management of Pain. Elsevier; 2014. pp. 1009–1014.e2. </w:t>
        </w:r>
      </w:ins>
    </w:p>
    <w:p w14:paraId="5233B777" w14:textId="77777777" w:rsidR="00B75ED0" w:rsidRDefault="00B75ED0" w:rsidP="00B75ED0">
      <w:pPr>
        <w:widowControl w:val="0"/>
        <w:tabs>
          <w:tab w:val="left" w:pos="480"/>
        </w:tabs>
        <w:autoSpaceDE w:val="0"/>
        <w:autoSpaceDN w:val="0"/>
        <w:adjustRightInd w:val="0"/>
        <w:spacing w:after="240"/>
        <w:ind w:left="480" w:hanging="480"/>
        <w:rPr>
          <w:ins w:id="464" w:author="Patrick Linehan" w:date="2015-02-05T11:42:00Z"/>
          <w:rFonts w:cs="Times"/>
          <w:szCs w:val="24"/>
          <w:lang w:eastAsia="en-US"/>
        </w:rPr>
      </w:pPr>
      <w:ins w:id="465" w:author="Patrick Linehan" w:date="2015-02-05T11:42:00Z">
        <w:r>
          <w:rPr>
            <w:rFonts w:cs="Times"/>
            <w:szCs w:val="24"/>
            <w:lang w:eastAsia="en-US"/>
          </w:rPr>
          <w:t>4.</w:t>
        </w:r>
        <w:r>
          <w:rPr>
            <w:rFonts w:cs="Times"/>
            <w:szCs w:val="24"/>
            <w:lang w:eastAsia="en-US"/>
          </w:rPr>
          <w:tab/>
          <w:t xml:space="preserve">Ducharme J. Why is improving pain care so hard? Emerg Med Australas. 2013 Apr 7;25(2):110–1. </w:t>
        </w:r>
      </w:ins>
    </w:p>
    <w:p w14:paraId="25122CB2" w14:textId="77777777" w:rsidR="00B75ED0" w:rsidRDefault="00B75ED0" w:rsidP="00B75ED0">
      <w:pPr>
        <w:widowControl w:val="0"/>
        <w:tabs>
          <w:tab w:val="left" w:pos="480"/>
        </w:tabs>
        <w:autoSpaceDE w:val="0"/>
        <w:autoSpaceDN w:val="0"/>
        <w:adjustRightInd w:val="0"/>
        <w:spacing w:after="240"/>
        <w:ind w:left="480" w:hanging="480"/>
        <w:rPr>
          <w:ins w:id="466" w:author="Patrick Linehan" w:date="2015-02-05T11:42:00Z"/>
          <w:rFonts w:cs="Times"/>
          <w:szCs w:val="24"/>
          <w:lang w:eastAsia="en-US"/>
        </w:rPr>
      </w:pPr>
      <w:ins w:id="467" w:author="Patrick Linehan" w:date="2015-02-05T11:42:00Z">
        <w:r>
          <w:rPr>
            <w:rFonts w:cs="Times"/>
            <w:szCs w:val="24"/>
            <w:lang w:eastAsia="en-US"/>
          </w:rPr>
          <w:t>5.</w:t>
        </w:r>
        <w:r>
          <w:rPr>
            <w:rFonts w:cs="Times"/>
            <w:szCs w:val="24"/>
            <w:lang w:eastAsia="en-US"/>
          </w:rPr>
          <w:tab/>
          <w:t xml:space="preserve">Albrecht E, Taffe P, Yersin B, Schoettker P, Decosterd I, Hugli O. Undertreatment of acute pain (oligoanalgesia) and medical practice variation in prehospital analgesia of adult trauma patients: a 10 yr retrospective study. British journal of anaesthesia. 2013 Jan;110(1):96–106. </w:t>
        </w:r>
      </w:ins>
    </w:p>
    <w:p w14:paraId="454961AF" w14:textId="77777777" w:rsidR="00B75ED0" w:rsidRDefault="00B75ED0" w:rsidP="00B75ED0">
      <w:pPr>
        <w:widowControl w:val="0"/>
        <w:tabs>
          <w:tab w:val="left" w:pos="480"/>
        </w:tabs>
        <w:autoSpaceDE w:val="0"/>
        <w:autoSpaceDN w:val="0"/>
        <w:adjustRightInd w:val="0"/>
        <w:spacing w:after="240"/>
        <w:ind w:left="480" w:hanging="480"/>
        <w:rPr>
          <w:ins w:id="468" w:author="Patrick Linehan" w:date="2015-02-05T11:42:00Z"/>
          <w:rFonts w:cs="Times"/>
          <w:szCs w:val="24"/>
          <w:lang w:eastAsia="en-US"/>
        </w:rPr>
      </w:pPr>
      <w:ins w:id="469" w:author="Patrick Linehan" w:date="2015-02-05T11:42:00Z">
        <w:r>
          <w:rPr>
            <w:rFonts w:cs="Times"/>
            <w:szCs w:val="24"/>
            <w:lang w:eastAsia="en-US"/>
          </w:rPr>
          <w:t>6.</w:t>
        </w:r>
        <w:r>
          <w:rPr>
            <w:rFonts w:cs="Times"/>
            <w:szCs w:val="24"/>
            <w:lang w:eastAsia="en-US"/>
          </w:rPr>
          <w:tab/>
          <w:t xml:space="preserve">Heins JK, Heins A, Grammas M, Costello M, Huang K, Mishra S. Disparities in analgesia and opioid prescribing practices for patients with musculoskeletal pain in the emergency department. Journal of emergency nursing: JEN : official publication of the Emergency Department Nurses Association. 2006 Jun;32(3):219–24. </w:t>
        </w:r>
      </w:ins>
    </w:p>
    <w:p w14:paraId="2B35592E" w14:textId="77777777" w:rsidR="00B75ED0" w:rsidRDefault="00B75ED0" w:rsidP="00B75ED0">
      <w:pPr>
        <w:widowControl w:val="0"/>
        <w:tabs>
          <w:tab w:val="left" w:pos="480"/>
        </w:tabs>
        <w:autoSpaceDE w:val="0"/>
        <w:autoSpaceDN w:val="0"/>
        <w:adjustRightInd w:val="0"/>
        <w:spacing w:after="240"/>
        <w:ind w:left="480" w:hanging="480"/>
        <w:rPr>
          <w:ins w:id="470" w:author="Patrick Linehan" w:date="2015-02-05T11:42:00Z"/>
          <w:rFonts w:cs="Times"/>
          <w:szCs w:val="24"/>
          <w:lang w:eastAsia="en-US"/>
        </w:rPr>
      </w:pPr>
      <w:ins w:id="471" w:author="Patrick Linehan" w:date="2015-02-05T11:42:00Z">
        <w:r>
          <w:rPr>
            <w:rFonts w:cs="Times"/>
            <w:szCs w:val="24"/>
            <w:lang w:eastAsia="en-US"/>
          </w:rPr>
          <w:t>7.</w:t>
        </w:r>
        <w:r>
          <w:rPr>
            <w:rFonts w:cs="Times"/>
            <w:szCs w:val="24"/>
            <w:lang w:eastAsia="en-US"/>
          </w:rPr>
          <w:tab/>
          <w:t xml:space="preserve">Bijur PE, Esses D, Chang AK, Gallagher EJ. Dosing and titration of intravenous opioid analgesics administered to ED patients in acute severe pain. The American Journal of Emergency Medicine. 2012 Sep;30(7):1241–4. </w:t>
        </w:r>
      </w:ins>
    </w:p>
    <w:p w14:paraId="38AB150D" w14:textId="77777777" w:rsidR="00B75ED0" w:rsidRDefault="00B75ED0" w:rsidP="00B75ED0">
      <w:pPr>
        <w:widowControl w:val="0"/>
        <w:tabs>
          <w:tab w:val="left" w:pos="480"/>
        </w:tabs>
        <w:autoSpaceDE w:val="0"/>
        <w:autoSpaceDN w:val="0"/>
        <w:adjustRightInd w:val="0"/>
        <w:spacing w:after="240"/>
        <w:ind w:left="480" w:hanging="480"/>
        <w:rPr>
          <w:ins w:id="472" w:author="Patrick Linehan" w:date="2015-02-05T11:42:00Z"/>
          <w:rFonts w:cs="Times"/>
          <w:szCs w:val="24"/>
          <w:lang w:eastAsia="en-US"/>
        </w:rPr>
      </w:pPr>
      <w:ins w:id="473" w:author="Patrick Linehan" w:date="2015-02-05T11:42:00Z">
        <w:r>
          <w:rPr>
            <w:rFonts w:cs="Times"/>
            <w:szCs w:val="24"/>
            <w:lang w:eastAsia="en-US"/>
          </w:rPr>
          <w:t>8.</w:t>
        </w:r>
        <w:r>
          <w:rPr>
            <w:rFonts w:cs="Times"/>
            <w:szCs w:val="24"/>
            <w:lang w:eastAsia="en-US"/>
          </w:rPr>
          <w:tab/>
          <w:t xml:space="preserve">O'Connor AB, Zwemer FL, Hays DP, Feng C. Intravenous opioid dosing and outcomes in emergency patients: a prospective cohort analysis. The American Journal of Emergency Medicine. 2010 Nov;28(9):1041–6. </w:t>
        </w:r>
      </w:ins>
    </w:p>
    <w:p w14:paraId="16535750" w14:textId="77777777" w:rsidR="00B75ED0" w:rsidRDefault="00B75ED0" w:rsidP="00B75ED0">
      <w:pPr>
        <w:widowControl w:val="0"/>
        <w:tabs>
          <w:tab w:val="left" w:pos="480"/>
        </w:tabs>
        <w:autoSpaceDE w:val="0"/>
        <w:autoSpaceDN w:val="0"/>
        <w:adjustRightInd w:val="0"/>
        <w:spacing w:after="240"/>
        <w:ind w:left="480" w:hanging="480"/>
        <w:rPr>
          <w:ins w:id="474" w:author="Patrick Linehan" w:date="2015-02-05T11:42:00Z"/>
          <w:rFonts w:cs="Times"/>
          <w:szCs w:val="24"/>
          <w:lang w:eastAsia="en-US"/>
        </w:rPr>
      </w:pPr>
      <w:ins w:id="475" w:author="Patrick Linehan" w:date="2015-02-05T11:42:00Z">
        <w:r>
          <w:rPr>
            <w:rFonts w:cs="Times"/>
            <w:szCs w:val="24"/>
            <w:lang w:eastAsia="en-US"/>
          </w:rPr>
          <w:t>9.</w:t>
        </w:r>
        <w:r>
          <w:rPr>
            <w:rFonts w:cs="Times"/>
            <w:szCs w:val="24"/>
            <w:lang w:eastAsia="en-US"/>
          </w:rPr>
          <w:tab/>
          <w:t xml:space="preserve">O'Connor AB, Lang VJ, Quill TE. Underdosing of morphine in comparison with other parenteral opioids in an acute hospital: a quality of care challenge. Pain Med. 2006 Jul;7(4):299–307. </w:t>
        </w:r>
      </w:ins>
    </w:p>
    <w:p w14:paraId="26300BDB" w14:textId="2C72B7AC" w:rsidR="00716F76" w:rsidRDefault="00DA31F4" w:rsidP="00B75ED0">
      <w:pPr>
        <w:widowControl w:val="0"/>
        <w:tabs>
          <w:tab w:val="left" w:pos="480"/>
        </w:tabs>
        <w:autoSpaceDE w:val="0"/>
        <w:autoSpaceDN w:val="0"/>
        <w:adjustRightInd w:val="0"/>
        <w:spacing w:after="240"/>
        <w:ind w:left="480" w:hanging="480"/>
        <w:rPr>
          <w:color w:val="000000"/>
        </w:rPr>
      </w:pPr>
      <w:ins w:id="476" w:author="Patrick Linehan" w:date="2015-02-05T11:30:00Z">
        <w:r>
          <w:rPr>
            <w:color w:val="000000"/>
          </w:rPr>
          <w:fldChar w:fldCharType="end"/>
        </w:r>
      </w:ins>
    </w:p>
    <w:sectPr w:rsidR="00716F7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arroll, Linda" w:date="2014-12-12T12:07:00Z" w:initials="LC">
    <w:p w14:paraId="248DA024" w14:textId="77777777" w:rsidR="00C51BC4" w:rsidRDefault="00C51BC4">
      <w:pPr>
        <w:pStyle w:val="CommentText"/>
      </w:pPr>
      <w:r>
        <w:rPr>
          <w:rStyle w:val="CommentReference"/>
        </w:rPr>
        <w:annotationRef/>
      </w:r>
      <w:r>
        <w:t>Good point. Do you have a citation for this?</w:t>
      </w:r>
    </w:p>
  </w:comment>
  <w:comment w:id="7" w:author="Carroll, Linda" w:date="2014-12-12T12:07:00Z" w:initials="LC">
    <w:p w14:paraId="68454CDB" w14:textId="77777777" w:rsidR="00C51BC4" w:rsidRDefault="00C51BC4">
      <w:pPr>
        <w:pStyle w:val="CommentText"/>
      </w:pPr>
      <w:r>
        <w:rPr>
          <w:rStyle w:val="CommentReference"/>
        </w:rPr>
        <w:annotationRef/>
      </w:r>
      <w:r>
        <w:t>Can you also expand on why this is a problem and how widespread it is?</w:t>
      </w:r>
    </w:p>
  </w:comment>
  <w:comment w:id="25" w:author="Carroll, Linda" w:date="2014-12-12T12:07:00Z" w:initials="LC">
    <w:p w14:paraId="45A26E36" w14:textId="77777777" w:rsidR="00C51BC4" w:rsidRDefault="00C51BC4">
      <w:pPr>
        <w:pStyle w:val="CommentText"/>
      </w:pPr>
      <w:r>
        <w:rPr>
          <w:rStyle w:val="CommentReference"/>
        </w:rPr>
        <w:annotationRef/>
      </w:r>
      <w:r>
        <w:t>Yes. Can you expand on this and provide a citation?</w:t>
      </w:r>
    </w:p>
  </w:comment>
  <w:comment w:id="32" w:author="Carroll, Linda" w:date="2014-12-12T12:07:00Z" w:initials="LC">
    <w:p w14:paraId="036AE2BD" w14:textId="77777777" w:rsidR="00C51BC4" w:rsidRDefault="00C51BC4">
      <w:pPr>
        <w:pStyle w:val="CommentText"/>
      </w:pPr>
      <w:r>
        <w:rPr>
          <w:rStyle w:val="CommentReference"/>
        </w:rPr>
        <w:annotationRef/>
      </w:r>
      <w:r>
        <w:t>Please expand and provide a Citation?</w:t>
      </w:r>
    </w:p>
  </w:comment>
  <w:comment w:id="41" w:author="Carroll, Linda" w:date="2014-12-12T12:07:00Z" w:initials="LC">
    <w:p w14:paraId="36892D53" w14:textId="77777777" w:rsidR="00C51BC4" w:rsidRDefault="00C51BC4">
      <w:pPr>
        <w:pStyle w:val="CommentText"/>
      </w:pPr>
      <w:r>
        <w:rPr>
          <w:rStyle w:val="CommentReference"/>
        </w:rPr>
        <w:annotationRef/>
      </w:r>
      <w:r>
        <w:t>Please expand on this and provide a Citation?</w:t>
      </w:r>
    </w:p>
  </w:comment>
  <w:comment w:id="104" w:author="Carroll, Linda" w:date="2014-12-12T12:07:00Z" w:initials="LC">
    <w:p w14:paraId="479C99A0" w14:textId="77777777" w:rsidR="00C51BC4" w:rsidRDefault="00C51BC4">
      <w:pPr>
        <w:pStyle w:val="CommentText"/>
      </w:pPr>
      <w:r>
        <w:rPr>
          <w:rStyle w:val="CommentReference"/>
        </w:rPr>
        <w:annotationRef/>
      </w:r>
      <w:r>
        <w:t xml:space="preserve">Was this last point yours or theirs. </w:t>
      </w:r>
    </w:p>
    <w:p w14:paraId="5DBE6C1C" w14:textId="77777777" w:rsidR="00C51BC4" w:rsidRDefault="00C51BC4">
      <w:pPr>
        <w:pStyle w:val="CommentText"/>
      </w:pPr>
      <w:r>
        <w:t xml:space="preserve">Do you have a critique of this review? </w:t>
      </w:r>
    </w:p>
  </w:comment>
  <w:comment w:id="110" w:author="Carroll, Linda" w:date="2014-12-12T12:07:00Z" w:initials="LC">
    <w:p w14:paraId="6D4657F8" w14:textId="77777777" w:rsidR="00C51BC4" w:rsidRDefault="00C51BC4">
      <w:pPr>
        <w:pStyle w:val="CommentText"/>
      </w:pPr>
      <w:r>
        <w:rPr>
          <w:rStyle w:val="CommentReference"/>
        </w:rPr>
        <w:annotationRef/>
      </w:r>
      <w:r>
        <w:t>Explain why very specific questions are less useful…</w:t>
      </w:r>
    </w:p>
  </w:comment>
  <w:comment w:id="135" w:author="Carroll, Linda" w:date="2014-12-12T12:07:00Z" w:initials="LC">
    <w:p w14:paraId="3EA9B137" w14:textId="77777777" w:rsidR="00C51BC4" w:rsidRDefault="00C51BC4">
      <w:pPr>
        <w:pStyle w:val="CommentText"/>
      </w:pPr>
      <w:r>
        <w:rPr>
          <w:rStyle w:val="CommentReference"/>
        </w:rPr>
        <w:annotationRef/>
      </w:r>
      <w:r>
        <w:t xml:space="preserve">Was this a systematic review as far as you could tell? Or was </w:t>
      </w:r>
      <w:proofErr w:type="gramStart"/>
      <w:r>
        <w:t>there  insufficient</w:t>
      </w:r>
      <w:proofErr w:type="gramEnd"/>
      <w:r>
        <w:t xml:space="preserve"> detail to even determine that?</w:t>
      </w:r>
    </w:p>
  </w:comment>
  <w:comment w:id="137" w:author="Carroll, Linda" w:date="2014-12-12T12:07:00Z" w:initials="LC">
    <w:p w14:paraId="0F006905" w14:textId="77777777" w:rsidR="00C51BC4" w:rsidRDefault="00C51BC4">
      <w:pPr>
        <w:pStyle w:val="CommentText"/>
      </w:pPr>
      <w:r>
        <w:rPr>
          <w:rStyle w:val="CommentReference"/>
        </w:rPr>
        <w:annotationRef/>
      </w:r>
      <w:r>
        <w:t>Was this a meta-analysis?</w:t>
      </w:r>
    </w:p>
  </w:comment>
  <w:comment w:id="145" w:author="Carroll, Linda" w:date="2014-12-12T12:07:00Z" w:initials="LC">
    <w:p w14:paraId="1DC996B9" w14:textId="77777777" w:rsidR="00C51BC4" w:rsidRDefault="00C51BC4">
      <w:pPr>
        <w:pStyle w:val="CommentText"/>
      </w:pPr>
      <w:r>
        <w:rPr>
          <w:rStyle w:val="CommentReference"/>
        </w:rPr>
        <w:annotationRef/>
      </w:r>
      <w:r>
        <w:t>Any weaknesses in this review?</w:t>
      </w:r>
    </w:p>
  </w:comment>
  <w:comment w:id="153" w:author="Carroll, Linda" w:date="2014-12-12T12:07:00Z" w:initials="LC">
    <w:p w14:paraId="59A7E9A2" w14:textId="77777777" w:rsidR="00C51BC4" w:rsidRDefault="00C51BC4">
      <w:pPr>
        <w:pStyle w:val="CommentText"/>
      </w:pPr>
      <w:r>
        <w:rPr>
          <w:rStyle w:val="CommentReference"/>
        </w:rPr>
        <w:annotationRef/>
      </w:r>
      <w:r>
        <w:t>Any comments about the usefulness or validity of this review?</w:t>
      </w:r>
    </w:p>
  </w:comment>
  <w:comment w:id="162" w:author="Carroll, Linda" w:date="2014-12-12T12:07:00Z" w:initials="LC">
    <w:p w14:paraId="19BACF0F" w14:textId="77777777" w:rsidR="00C51BC4" w:rsidRDefault="00C51BC4">
      <w:pPr>
        <w:pStyle w:val="CommentText"/>
      </w:pPr>
      <w:r>
        <w:rPr>
          <w:rStyle w:val="CommentReference"/>
        </w:rPr>
        <w:annotationRef/>
      </w:r>
      <w:r>
        <w:t xml:space="preserve">Summarize the findings. </w:t>
      </w:r>
    </w:p>
  </w:comment>
  <w:comment w:id="174" w:author="Carroll, Linda" w:date="2014-12-12T12:07:00Z" w:initials="LC">
    <w:p w14:paraId="2EA638CF" w14:textId="77777777" w:rsidR="00C51BC4" w:rsidRDefault="00C51BC4">
      <w:pPr>
        <w:pStyle w:val="CommentText"/>
      </w:pPr>
      <w:r>
        <w:rPr>
          <w:rStyle w:val="CommentReference"/>
        </w:rPr>
        <w:annotationRef/>
      </w:r>
      <w:r>
        <w:t xml:space="preserve">This should be the last one you report since it is the closest to your research questions. </w:t>
      </w:r>
    </w:p>
  </w:comment>
  <w:comment w:id="184" w:author="Carroll, Linda" w:date="2014-12-15T12:01:00Z" w:initials="LC">
    <w:p w14:paraId="39DE262E" w14:textId="77777777" w:rsidR="00C51BC4" w:rsidRDefault="00C51BC4">
      <w:pPr>
        <w:pStyle w:val="CommentText"/>
      </w:pPr>
      <w:r>
        <w:rPr>
          <w:rStyle w:val="CommentReference"/>
        </w:rPr>
        <w:annotationRef/>
      </w:r>
      <w:r>
        <w:t xml:space="preserve">Make sure you specify that there are two reviews and what those reviews will address. </w:t>
      </w:r>
    </w:p>
  </w:comment>
  <w:comment w:id="202" w:author="Carroll, Linda" w:date="2014-12-12T12:07:00Z" w:initials="LC">
    <w:p w14:paraId="1A6B8968" w14:textId="77777777" w:rsidR="00C51BC4" w:rsidRDefault="00C51BC4">
      <w:pPr>
        <w:pStyle w:val="CommentText"/>
      </w:pPr>
      <w:r>
        <w:rPr>
          <w:rStyle w:val="CommentReference"/>
        </w:rPr>
        <w:annotationRef/>
      </w:r>
      <w:r>
        <w:t xml:space="preserve">Provide a brief conceptual description of what reproducible research is </w:t>
      </w:r>
    </w:p>
  </w:comment>
  <w:comment w:id="246" w:author="Carroll, Linda" w:date="2014-12-12T12:07:00Z" w:initials="LC">
    <w:p w14:paraId="2A831454" w14:textId="77777777" w:rsidR="00C51BC4" w:rsidRDefault="00C51BC4">
      <w:pPr>
        <w:pStyle w:val="CommentText"/>
      </w:pPr>
      <w:r>
        <w:rPr>
          <w:rStyle w:val="CommentReference"/>
        </w:rPr>
        <w:annotationRef/>
      </w:r>
      <w:r>
        <w:t xml:space="preserve">This sentence comes a bit later. </w:t>
      </w:r>
    </w:p>
  </w:comment>
  <w:comment w:id="251" w:author="Carroll, Linda" w:date="2014-12-12T12:07:00Z" w:initials="LC">
    <w:p w14:paraId="01AFA12D" w14:textId="77777777" w:rsidR="00C51BC4" w:rsidRDefault="00C51BC4">
      <w:pPr>
        <w:pStyle w:val="CommentText"/>
      </w:pPr>
      <w:r>
        <w:rPr>
          <w:rStyle w:val="CommentReference"/>
        </w:rPr>
        <w:annotationRef/>
      </w:r>
      <w:r>
        <w:t>Will you also accept quasi randomized?</w:t>
      </w:r>
    </w:p>
  </w:comment>
  <w:comment w:id="285" w:author="Carroll, Linda" w:date="2014-12-12T12:07:00Z" w:initials="LC">
    <w:p w14:paraId="49C6F9D6" w14:textId="77777777" w:rsidR="00C51BC4" w:rsidRDefault="00C51BC4">
      <w:pPr>
        <w:pStyle w:val="CommentText"/>
      </w:pPr>
      <w:r>
        <w:rPr>
          <w:rStyle w:val="CommentReference"/>
        </w:rPr>
        <w:annotationRef/>
      </w:r>
      <w:r>
        <w:t>Develop a data form and include it as an appendix</w:t>
      </w:r>
    </w:p>
  </w:comment>
  <w:comment w:id="287" w:author="Carroll, Linda" w:date="2014-12-12T12:07:00Z" w:initials="LC">
    <w:p w14:paraId="716B7350" w14:textId="77777777" w:rsidR="00C51BC4" w:rsidRDefault="00C51BC4">
      <w:pPr>
        <w:pStyle w:val="CommentText"/>
      </w:pPr>
      <w:r>
        <w:rPr>
          <w:rStyle w:val="CommentReference"/>
        </w:rPr>
        <w:annotationRef/>
      </w:r>
      <w:r>
        <w:t xml:space="preserve">Same one? Different one? If different, develop it and we will include it as an appendix </w:t>
      </w:r>
    </w:p>
  </w:comment>
  <w:comment w:id="291" w:author="Carroll, Linda" w:date="2014-12-15T11:57:00Z" w:initials="LC">
    <w:p w14:paraId="4233BC79" w14:textId="77777777" w:rsidR="00C51BC4" w:rsidRPr="007B2255" w:rsidRDefault="00C51BC4">
      <w:pPr>
        <w:pStyle w:val="CommentText"/>
        <w:rPr>
          <w:caps/>
        </w:rPr>
      </w:pPr>
      <w:r>
        <w:rPr>
          <w:rStyle w:val="CommentReference"/>
        </w:rPr>
        <w:annotationRef/>
      </w:r>
      <w:r>
        <w:rPr>
          <w:caps/>
        </w:rPr>
        <w:t xml:space="preserve">Develop a data form for the </w:t>
      </w:r>
      <w:proofErr w:type="gramStart"/>
      <w:r>
        <w:rPr>
          <w:caps/>
        </w:rPr>
        <w:t>Appendix .</w:t>
      </w:r>
      <w:proofErr w:type="gramEnd"/>
      <w:r>
        <w:rPr>
          <w:caps/>
        </w:rPr>
        <w:t xml:space="preserve"> Then you don’t need to include the following in the body of the proposal. </w:t>
      </w:r>
    </w:p>
  </w:comment>
  <w:comment w:id="301" w:author="Patrick Linehan" w:date="2015-02-04T20:48:00Z" w:initials="PL">
    <w:p w14:paraId="79088A91" w14:textId="4485E528" w:rsidR="00C51BC4" w:rsidRDefault="00C51BC4">
      <w:pPr>
        <w:pStyle w:val="CommentText"/>
      </w:pPr>
      <w:r>
        <w:rPr>
          <w:rStyle w:val="CommentReference"/>
        </w:rPr>
        <w:annotationRef/>
      </w:r>
      <w:r>
        <w:t xml:space="preserve">To do: review choice of outcome of interest and try to define patient oriented outcomes, is change in VAS really patient oriented? Probably less important than patient perceived improvement </w:t>
      </w:r>
      <w:r w:rsidRPr="00C2305E">
        <w:t>{Ducharme</w:t>
      </w:r>
      <w:proofErr w:type="gramStart"/>
      <w:r w:rsidRPr="00C2305E">
        <w:t>:2013bp</w:t>
      </w:r>
      <w:proofErr w:type="gramEnd"/>
      <w:r w:rsidRPr="00C2305E">
        <w:t>}</w:t>
      </w:r>
    </w:p>
  </w:comment>
  <w:comment w:id="306" w:author="Patrick Linehan" w:date="2015-02-04T20:50:00Z" w:initials="PL">
    <w:p w14:paraId="247216A8" w14:textId="7C2B428A" w:rsidR="00C51BC4" w:rsidRDefault="00C51BC4">
      <w:pPr>
        <w:pStyle w:val="CommentText"/>
      </w:pPr>
      <w:r>
        <w:rPr>
          <w:rStyle w:val="CommentReference"/>
        </w:rPr>
        <w:annotationRef/>
      </w:r>
      <w:r>
        <w:t>Important outcomes n v rescue pain</w:t>
      </w:r>
    </w:p>
  </w:comment>
  <w:comment w:id="355" w:author="Carroll, Linda" w:date="2015-02-04T21:12:00Z" w:initials="LC">
    <w:p w14:paraId="55D243E6" w14:textId="77777777" w:rsidR="00C51BC4" w:rsidRDefault="00C51BC4">
      <w:pPr>
        <w:pStyle w:val="CommentText"/>
      </w:pPr>
      <w:r>
        <w:rPr>
          <w:rStyle w:val="CommentReference"/>
        </w:rPr>
        <w:annotationRef/>
      </w:r>
      <w:bookmarkStart w:id="356" w:name="OLE_LINK5"/>
      <w:bookmarkStart w:id="357" w:name="OLE_LINK6"/>
      <w:r>
        <w:t xml:space="preserve">Each relevant article will be critically </w:t>
      </w:r>
      <w:proofErr w:type="gramStart"/>
      <w:r>
        <w:t>appraised  by</w:t>
      </w:r>
      <w:proofErr w:type="gramEnd"/>
      <w:r>
        <w:t xml:space="preserve"> two reviewers, independently. Disagreements will be resolved through </w:t>
      </w:r>
      <w:proofErr w:type="spellStart"/>
      <w:r>
        <w:t>concensus</w:t>
      </w:r>
      <w:proofErr w:type="spellEnd"/>
      <w:r>
        <w:t>, and where this is not possible, a third reviewer will be consulted.</w:t>
      </w:r>
      <w:bookmarkEnd w:id="356"/>
      <w:bookmarkEnd w:id="357"/>
      <w:r>
        <w:t xml:space="preserve"> </w:t>
      </w:r>
    </w:p>
  </w:comment>
  <w:comment w:id="365" w:author="Patrick Linehan" w:date="2015-02-04T21:13:00Z" w:initials="PL">
    <w:p w14:paraId="0247F4C0" w14:textId="2DCF5F19" w:rsidR="00C51BC4" w:rsidRDefault="00C51BC4">
      <w:pPr>
        <w:pStyle w:val="CommentText"/>
      </w:pPr>
      <w:r>
        <w:rPr>
          <w:rStyle w:val="CommentReference"/>
        </w:rPr>
        <w:annotationRef/>
      </w:r>
      <w:r>
        <w:t>I really need to go into more detail about the patient oriented outcomes.</w:t>
      </w:r>
    </w:p>
  </w:comment>
  <w:comment w:id="384" w:author="Carroll, Linda" w:date="2014-12-15T12:00:00Z" w:initials="LC">
    <w:p w14:paraId="7E83B581" w14:textId="77777777" w:rsidR="00C51BC4" w:rsidRDefault="00C51BC4">
      <w:pPr>
        <w:pStyle w:val="CommentText"/>
      </w:pPr>
      <w:r>
        <w:rPr>
          <w:rStyle w:val="CommentReference"/>
        </w:rPr>
        <w:annotationRef/>
      </w:r>
      <w:r>
        <w:t xml:space="preserve">Can you put the rest of this proposal into paragraph style? </w:t>
      </w:r>
    </w:p>
  </w:comment>
  <w:comment w:id="444" w:author="Carroll, Linda" w:date="2014-12-12T12:07:00Z" w:initials="LC">
    <w:p w14:paraId="1DD705BC" w14:textId="77777777" w:rsidR="00C51BC4" w:rsidRDefault="00C51BC4">
      <w:pPr>
        <w:pStyle w:val="CommentText"/>
      </w:pPr>
      <w:r>
        <w:rPr>
          <w:rStyle w:val="CommentReference"/>
        </w:rPr>
        <w:annotationRef/>
      </w:r>
      <w:r>
        <w:t>Need to describe what GRADE says.</w:t>
      </w:r>
    </w:p>
  </w:comment>
  <w:comment w:id="445" w:author="Patrick Linehan" w:date="2015-02-04T21:11:00Z" w:initials="PL">
    <w:p w14:paraId="31465D78" w14:textId="55C9C765" w:rsidR="00C51BC4" w:rsidRDefault="00C51BC4">
      <w:pPr>
        <w:pStyle w:val="CommentText"/>
      </w:pPr>
      <w:r>
        <w:rPr>
          <w:rStyle w:val="CommentReference"/>
        </w:rPr>
        <w:annotationRef/>
      </w:r>
      <w:r>
        <w:t>Yes, I need to spend a couple of days going over GRADE in Depth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DA024" w15:done="0"/>
  <w15:commentEx w15:paraId="68454CDB" w15:done="0"/>
  <w15:commentEx w15:paraId="45A26E36" w15:done="0"/>
  <w15:commentEx w15:paraId="036AE2BD" w15:done="0"/>
  <w15:commentEx w15:paraId="36892D53" w15:done="0"/>
  <w15:commentEx w15:paraId="5DBE6C1C" w15:done="0"/>
  <w15:commentEx w15:paraId="6D4657F8" w15:done="0"/>
  <w15:commentEx w15:paraId="3EA9B137" w15:done="0"/>
  <w15:commentEx w15:paraId="0F006905" w15:done="0"/>
  <w15:commentEx w15:paraId="1DC996B9" w15:done="0"/>
  <w15:commentEx w15:paraId="59A7E9A2" w15:done="0"/>
  <w15:commentEx w15:paraId="19BACF0F" w15:done="0"/>
  <w15:commentEx w15:paraId="2EA638CF" w15:done="0"/>
  <w15:commentEx w15:paraId="39DE262E" w15:done="0"/>
  <w15:commentEx w15:paraId="1A6B8968" w15:done="0"/>
  <w15:commentEx w15:paraId="2A831454" w15:done="0"/>
  <w15:commentEx w15:paraId="01AFA12D" w15:done="0"/>
  <w15:commentEx w15:paraId="49C6F9D6" w15:done="0"/>
  <w15:commentEx w15:paraId="716B7350" w15:done="0"/>
  <w15:commentEx w15:paraId="4233BC79" w15:done="0"/>
  <w15:commentEx w15:paraId="79088A91" w15:done="0"/>
  <w15:commentEx w15:paraId="247216A8" w15:done="0"/>
  <w15:commentEx w15:paraId="55D243E6" w15:done="0"/>
  <w15:commentEx w15:paraId="0247F4C0" w15:done="0"/>
  <w15:commentEx w15:paraId="7E83B581" w15:done="0"/>
  <w15:commentEx w15:paraId="1DD705BC" w15:done="0"/>
  <w15:commentEx w15:paraId="31465D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C9C3E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137117"/>
    <w:multiLevelType w:val="hybridMultilevel"/>
    <w:tmpl w:val="96084AB0"/>
    <w:lvl w:ilvl="0" w:tplc="128E4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ED068F"/>
    <w:multiLevelType w:val="hybridMultilevel"/>
    <w:tmpl w:val="903E13B0"/>
    <w:lvl w:ilvl="0" w:tplc="F9BE8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95149B"/>
    <w:multiLevelType w:val="hybridMultilevel"/>
    <w:tmpl w:val="808CD89A"/>
    <w:lvl w:ilvl="0" w:tplc="3F3E8C80">
      <w:start w:val="1"/>
      <w:numFmt w:val="decimal"/>
      <w:lvlText w:val="%1."/>
      <w:lvlJc w:val="left"/>
      <w:pPr>
        <w:ind w:left="720" w:hanging="50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D3"/>
    <w:rsid w:val="00006D14"/>
    <w:rsid w:val="000268BC"/>
    <w:rsid w:val="00051344"/>
    <w:rsid w:val="000C336E"/>
    <w:rsid w:val="001C2E7D"/>
    <w:rsid w:val="00213CAE"/>
    <w:rsid w:val="00262FA7"/>
    <w:rsid w:val="002862D4"/>
    <w:rsid w:val="0030411D"/>
    <w:rsid w:val="00326310"/>
    <w:rsid w:val="003C799F"/>
    <w:rsid w:val="00423CE0"/>
    <w:rsid w:val="00436B18"/>
    <w:rsid w:val="004A0B65"/>
    <w:rsid w:val="004A2543"/>
    <w:rsid w:val="00524ABB"/>
    <w:rsid w:val="0054586E"/>
    <w:rsid w:val="00554114"/>
    <w:rsid w:val="00593C3A"/>
    <w:rsid w:val="005A3913"/>
    <w:rsid w:val="005D1B10"/>
    <w:rsid w:val="00603FA5"/>
    <w:rsid w:val="006E04EB"/>
    <w:rsid w:val="006E5E4D"/>
    <w:rsid w:val="00716F76"/>
    <w:rsid w:val="007415DA"/>
    <w:rsid w:val="00744541"/>
    <w:rsid w:val="00752F98"/>
    <w:rsid w:val="007B2255"/>
    <w:rsid w:val="007D419C"/>
    <w:rsid w:val="007F0713"/>
    <w:rsid w:val="0086277D"/>
    <w:rsid w:val="008A55E8"/>
    <w:rsid w:val="008C65EB"/>
    <w:rsid w:val="00923C3B"/>
    <w:rsid w:val="009C5BA1"/>
    <w:rsid w:val="00AB3218"/>
    <w:rsid w:val="00B2066C"/>
    <w:rsid w:val="00B51421"/>
    <w:rsid w:val="00B75ED0"/>
    <w:rsid w:val="00BA2B38"/>
    <w:rsid w:val="00BC1083"/>
    <w:rsid w:val="00C2305E"/>
    <w:rsid w:val="00C461D3"/>
    <w:rsid w:val="00C51BC4"/>
    <w:rsid w:val="00DA31F4"/>
    <w:rsid w:val="00E14ADC"/>
    <w:rsid w:val="00E96723"/>
    <w:rsid w:val="00EC74DE"/>
    <w:rsid w:val="00F84A93"/>
    <w:rsid w:val="00FA059F"/>
    <w:rsid w:val="00FF0C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B0F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38"/>
    <w:rPr>
      <w:sz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 w:type="character" w:styleId="Strong">
    <w:name w:val="Strong"/>
    <w:basedOn w:val="DefaultParagraphFont"/>
    <w:uiPriority w:val="22"/>
    <w:qFormat/>
    <w:rsid w:val="008A55E8"/>
    <w:rPr>
      <w:b/>
      <w:bCs/>
    </w:rPr>
  </w:style>
  <w:style w:type="paragraph" w:styleId="ListParagraph">
    <w:name w:val="List Paragraph"/>
    <w:basedOn w:val="Normal"/>
    <w:uiPriority w:val="72"/>
    <w:rsid w:val="008C6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9BD60-7646-3345-9420-C35D9E40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5077</Words>
  <Characters>28940</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33950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Linda</dc:creator>
  <cp:keywords/>
  <cp:lastModifiedBy>Microsoft Office User</cp:lastModifiedBy>
  <cp:revision>2</cp:revision>
  <dcterms:created xsi:type="dcterms:W3CDTF">2015-03-12T17:02:00Z</dcterms:created>
  <dcterms:modified xsi:type="dcterms:W3CDTF">2015-03-12T17:02:00Z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id="http://www.zotero.org/styles/vancouver"/&gt;&lt;hasBiblio/&gt;&lt;format class="21"/&gt;&lt;count citations="9" publications="9"/&gt;&lt;/info&gt;PAPERS2_INFO_END</vt:lpwstr>
  </property>
</Properties>
</file>