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A89F6" w14:textId="77777777" w:rsidR="00FA059F" w:rsidRDefault="00FA059F">
      <w:pPr>
        <w:spacing w:after="321"/>
        <w:rPr>
          <w:b/>
          <w:color w:val="000000"/>
          <w:sz w:val="48"/>
        </w:rPr>
      </w:pPr>
      <w:r>
        <w:rPr>
          <w:b/>
          <w:color w:val="000000"/>
          <w:sz w:val="48"/>
        </w:rPr>
        <w:t>Outline</w:t>
      </w:r>
    </w:p>
    <w:p w14:paraId="224B6C2C" w14:textId="77777777" w:rsidR="00FA059F" w:rsidRDefault="00FA059F">
      <w:pPr>
        <w:spacing w:after="280"/>
        <w:rPr>
          <w:b/>
          <w:color w:val="000000"/>
          <w:sz w:val="28"/>
        </w:rPr>
      </w:pPr>
      <w:r>
        <w:rPr>
          <w:b/>
          <w:color w:val="000000"/>
          <w:sz w:val="28"/>
        </w:rPr>
        <w:t xml:space="preserve">This thesis outline will be using the PRISMA Checklist for systematic reviews, so items corresponding to the PRISMA Checklist have their corresponding number appended </w:t>
      </w:r>
      <w:r>
        <w:rPr>
          <w:b/>
          <w:i/>
          <w:color w:val="000000"/>
          <w:sz w:val="28"/>
        </w:rPr>
        <w:t>(#)</w:t>
      </w:r>
      <w:r>
        <w:rPr>
          <w:b/>
          <w:color w:val="000000"/>
          <w:sz w:val="28"/>
        </w:rPr>
        <w:t>.</w:t>
      </w:r>
    </w:p>
    <w:p w14:paraId="4281AA9A" w14:textId="77777777" w:rsidR="00FA059F" w:rsidRDefault="00FA059F">
      <w:pPr>
        <w:tabs>
          <w:tab w:val="left" w:pos="220"/>
          <w:tab w:val="left" w:pos="720"/>
        </w:tabs>
        <w:ind w:left="720" w:hanging="720"/>
        <w:rPr>
          <w:color w:val="000000"/>
        </w:rPr>
      </w:pPr>
      <w:r>
        <w:rPr>
          <w:color w:val="000000"/>
        </w:rPr>
        <w:tab/>
        <w:t>1.</w:t>
      </w:r>
      <w:r>
        <w:rPr>
          <w:color w:val="000000"/>
        </w:rPr>
        <w:tab/>
        <w:t>Introduction</w:t>
      </w:r>
    </w:p>
    <w:p w14:paraId="037AAEE4" w14:textId="77777777" w:rsidR="00FA059F" w:rsidRDefault="00FA059F">
      <w:pPr>
        <w:tabs>
          <w:tab w:val="left" w:pos="940"/>
          <w:tab w:val="left" w:pos="1440"/>
        </w:tabs>
        <w:ind w:left="1440" w:hanging="1440"/>
        <w:rPr>
          <w:color w:val="000000"/>
        </w:rPr>
      </w:pPr>
      <w:r>
        <w:rPr>
          <w:color w:val="000000"/>
        </w:rPr>
        <w:tab/>
        <w:t>1.</w:t>
      </w:r>
      <w:r>
        <w:rPr>
          <w:color w:val="000000"/>
        </w:rPr>
        <w:tab/>
        <w:t xml:space="preserve">Rationale </w:t>
      </w:r>
      <w:r>
        <w:rPr>
          <w:i/>
          <w:color w:val="000000"/>
        </w:rPr>
        <w:t>(# 3)</w:t>
      </w:r>
      <w:r>
        <w:rPr>
          <w:color w:val="000000"/>
        </w:rPr>
        <w:cr/>
      </w:r>
      <w:r>
        <w:rPr>
          <w:color w:val="000000"/>
        </w:rPr>
        <w:tab/>
        <w:t>2.</w:t>
      </w:r>
      <w:r>
        <w:rPr>
          <w:color w:val="000000"/>
        </w:rPr>
        <w:tab/>
        <w:t xml:space="preserve">Objectives </w:t>
      </w:r>
      <w:r>
        <w:rPr>
          <w:i/>
          <w:color w:val="000000"/>
        </w:rPr>
        <w:t>(# 4)</w:t>
      </w:r>
    </w:p>
    <w:p w14:paraId="3A763EC6" w14:textId="77777777" w:rsidR="008A55E8" w:rsidRDefault="00FA059F">
      <w:pPr>
        <w:tabs>
          <w:tab w:val="left" w:pos="1660"/>
          <w:tab w:val="left" w:pos="2160"/>
        </w:tabs>
        <w:ind w:left="2160" w:hanging="2160"/>
        <w:rPr>
          <w:ins w:id="0" w:author="Patrick Linehan" w:date="2015-02-04T15:18:00Z"/>
          <w:color w:val="000000"/>
        </w:rPr>
      </w:pPr>
      <w:r>
        <w:rPr>
          <w:color w:val="000000"/>
        </w:rPr>
        <w:tab/>
        <w:t>1.</w:t>
      </w:r>
      <w:r>
        <w:rPr>
          <w:color w:val="000000"/>
        </w:rPr>
        <w:tab/>
        <w:t>Optimal dose of morphine</w:t>
      </w:r>
    </w:p>
    <w:p w14:paraId="1494053F" w14:textId="3E7B904A" w:rsidR="00FA059F" w:rsidRDefault="008A55E8">
      <w:pPr>
        <w:tabs>
          <w:tab w:val="left" w:pos="1660"/>
          <w:tab w:val="left" w:pos="2160"/>
        </w:tabs>
        <w:ind w:left="2160" w:hanging="2160"/>
        <w:rPr>
          <w:color w:val="000000"/>
        </w:rPr>
      </w:pPr>
      <w:ins w:id="1" w:author="Patrick Linehan" w:date="2015-02-04T15:18:00Z">
        <w:r>
          <w:rPr>
            <w:color w:val="000000"/>
          </w:rPr>
          <w:tab/>
        </w:r>
      </w:ins>
      <w:del w:id="2" w:author="Patrick Linehan" w:date="2015-02-04T15:18:00Z">
        <w:r w:rsidR="00FA059F" w:rsidDel="008A55E8">
          <w:rPr>
            <w:color w:val="000000"/>
          </w:rPr>
          <w:cr/>
        </w:r>
        <w:r w:rsidR="00FA059F" w:rsidDel="008A55E8">
          <w:rPr>
            <w:color w:val="000000"/>
          </w:rPr>
          <w:tab/>
        </w:r>
      </w:del>
      <w:r w:rsidR="00FA059F">
        <w:rPr>
          <w:color w:val="000000"/>
        </w:rPr>
        <w:t>2.</w:t>
      </w:r>
      <w:r w:rsidR="00FA059F">
        <w:rPr>
          <w:color w:val="000000"/>
        </w:rPr>
        <w:tab/>
        <w:t xml:space="preserve">Comparison of other </w:t>
      </w:r>
      <w:proofErr w:type="spellStart"/>
      <w:r w:rsidR="00FA059F">
        <w:rPr>
          <w:color w:val="000000"/>
        </w:rPr>
        <w:t>opiods</w:t>
      </w:r>
      <w:proofErr w:type="spellEnd"/>
      <w:r w:rsidR="00FA059F">
        <w:rPr>
          <w:color w:val="000000"/>
        </w:rPr>
        <w:t xml:space="preserve"> with morphine</w:t>
      </w:r>
    </w:p>
    <w:p w14:paraId="0D9A0001" w14:textId="77777777" w:rsidR="00FA059F" w:rsidRDefault="00FA059F">
      <w:pPr>
        <w:tabs>
          <w:tab w:val="left" w:pos="220"/>
          <w:tab w:val="left" w:pos="720"/>
        </w:tabs>
        <w:ind w:left="720" w:hanging="720"/>
        <w:rPr>
          <w:color w:val="000000"/>
        </w:rPr>
      </w:pPr>
      <w:r>
        <w:rPr>
          <w:color w:val="000000"/>
        </w:rPr>
        <w:tab/>
        <w:t>2.</w:t>
      </w:r>
      <w:r>
        <w:rPr>
          <w:color w:val="000000"/>
        </w:rPr>
        <w:tab/>
        <w:t>Methods</w:t>
      </w:r>
    </w:p>
    <w:p w14:paraId="67FEF017" w14:textId="77777777" w:rsidR="00FA059F" w:rsidRDefault="00FA059F">
      <w:pPr>
        <w:tabs>
          <w:tab w:val="left" w:pos="940"/>
          <w:tab w:val="left" w:pos="1440"/>
        </w:tabs>
        <w:spacing w:after="240"/>
        <w:ind w:left="1440" w:hanging="1440"/>
        <w:rPr>
          <w:color w:val="000000"/>
        </w:rPr>
      </w:pPr>
      <w:r>
        <w:rPr>
          <w:color w:val="000000"/>
        </w:rPr>
        <w:tab/>
        <w:t>1.</w:t>
      </w:r>
      <w:r>
        <w:rPr>
          <w:color w:val="000000"/>
        </w:rPr>
        <w:tab/>
        <w:t>Reproducible Research</w:t>
      </w:r>
      <w:r>
        <w:rPr>
          <w:color w:val="000000"/>
        </w:rPr>
        <w:br/>
      </w:r>
    </w:p>
    <w:p w14:paraId="3A4D985E" w14:textId="77777777" w:rsidR="00FA059F" w:rsidRDefault="00FA059F">
      <w:pPr>
        <w:tabs>
          <w:tab w:val="left" w:pos="940"/>
          <w:tab w:val="left" w:pos="1440"/>
        </w:tabs>
        <w:ind w:left="1440" w:hanging="1440"/>
        <w:rPr>
          <w:color w:val="000000"/>
        </w:rPr>
      </w:pPr>
      <w:r>
        <w:rPr>
          <w:color w:val="000000"/>
        </w:rPr>
        <w:tab/>
        <w:t>2.</w:t>
      </w:r>
      <w:r>
        <w:rPr>
          <w:color w:val="000000"/>
        </w:rPr>
        <w:tab/>
        <w:t>PRISMA Methods</w:t>
      </w:r>
    </w:p>
    <w:p w14:paraId="4DDB2B35" w14:textId="77777777" w:rsidR="00FA059F" w:rsidRDefault="00FA059F">
      <w:pPr>
        <w:tabs>
          <w:tab w:val="left" w:pos="1660"/>
          <w:tab w:val="left" w:pos="2160"/>
        </w:tabs>
        <w:ind w:left="2160" w:hanging="2160"/>
        <w:rPr>
          <w:color w:val="000000"/>
        </w:rPr>
      </w:pPr>
      <w:r>
        <w:rPr>
          <w:color w:val="000000"/>
        </w:rPr>
        <w:tab/>
      </w:r>
      <w:proofErr w:type="gramStart"/>
      <w:r>
        <w:rPr>
          <w:color w:val="000000"/>
        </w:rPr>
        <w:t>1.</w:t>
      </w:r>
      <w:r>
        <w:rPr>
          <w:color w:val="000000"/>
        </w:rPr>
        <w:tab/>
        <w:t>Protocol</w:t>
      </w:r>
      <w:proofErr w:type="gramEnd"/>
      <w:r>
        <w:rPr>
          <w:color w:val="000000"/>
        </w:rPr>
        <w:t xml:space="preserve"> and Registration </w:t>
      </w:r>
      <w:r>
        <w:rPr>
          <w:i/>
          <w:color w:val="000000"/>
        </w:rPr>
        <w:t>(# 5)</w:t>
      </w:r>
      <w:r>
        <w:rPr>
          <w:color w:val="000000"/>
        </w:rPr>
        <w:cr/>
      </w:r>
      <w:r>
        <w:rPr>
          <w:color w:val="000000"/>
        </w:rPr>
        <w:tab/>
        <w:t>2.</w:t>
      </w:r>
      <w:r>
        <w:rPr>
          <w:color w:val="000000"/>
        </w:rPr>
        <w:tab/>
        <w:t xml:space="preserve">Eligibility Criteria </w:t>
      </w:r>
      <w:r>
        <w:rPr>
          <w:i/>
          <w:color w:val="000000"/>
        </w:rPr>
        <w:t>(# 6)</w:t>
      </w:r>
      <w:r>
        <w:rPr>
          <w:color w:val="000000"/>
        </w:rPr>
        <w:cr/>
      </w:r>
      <w:r>
        <w:rPr>
          <w:color w:val="000000"/>
        </w:rPr>
        <w:tab/>
        <w:t>3.</w:t>
      </w:r>
      <w:r>
        <w:rPr>
          <w:color w:val="000000"/>
        </w:rPr>
        <w:tab/>
        <w:t xml:space="preserve">Information sources </w:t>
      </w:r>
      <w:r>
        <w:rPr>
          <w:i/>
          <w:color w:val="000000"/>
        </w:rPr>
        <w:t>(# 7)</w:t>
      </w:r>
      <w:r>
        <w:rPr>
          <w:color w:val="000000"/>
        </w:rPr>
        <w:cr/>
      </w:r>
      <w:r>
        <w:rPr>
          <w:color w:val="000000"/>
        </w:rPr>
        <w:tab/>
        <w:t>4.</w:t>
      </w:r>
      <w:r>
        <w:rPr>
          <w:color w:val="000000"/>
        </w:rPr>
        <w:tab/>
        <w:t xml:space="preserve">Search Strategy </w:t>
      </w:r>
      <w:r>
        <w:rPr>
          <w:i/>
          <w:color w:val="000000"/>
        </w:rPr>
        <w:t>(# 8)</w:t>
      </w:r>
      <w:r>
        <w:rPr>
          <w:color w:val="000000"/>
        </w:rPr>
        <w:cr/>
      </w:r>
      <w:r>
        <w:rPr>
          <w:color w:val="000000"/>
        </w:rPr>
        <w:tab/>
        <w:t>5.</w:t>
      </w:r>
      <w:r>
        <w:rPr>
          <w:color w:val="000000"/>
        </w:rPr>
        <w:tab/>
        <w:t xml:space="preserve">Study Selection Process </w:t>
      </w:r>
      <w:r>
        <w:rPr>
          <w:i/>
          <w:color w:val="000000"/>
        </w:rPr>
        <w:t>(# 9)</w:t>
      </w:r>
      <w:r>
        <w:rPr>
          <w:color w:val="000000"/>
        </w:rPr>
        <w:cr/>
      </w:r>
      <w:r>
        <w:rPr>
          <w:color w:val="000000"/>
        </w:rPr>
        <w:tab/>
        <w:t>6.</w:t>
      </w:r>
      <w:r>
        <w:rPr>
          <w:color w:val="000000"/>
        </w:rPr>
        <w:tab/>
        <w:t xml:space="preserve">Data Collection Process </w:t>
      </w:r>
      <w:r>
        <w:rPr>
          <w:i/>
          <w:color w:val="000000"/>
        </w:rPr>
        <w:t>(# 10)</w:t>
      </w:r>
      <w:r>
        <w:rPr>
          <w:color w:val="000000"/>
        </w:rPr>
        <w:cr/>
      </w:r>
      <w:r>
        <w:rPr>
          <w:color w:val="000000"/>
        </w:rPr>
        <w:tab/>
        <w:t>7.</w:t>
      </w:r>
      <w:r>
        <w:rPr>
          <w:color w:val="000000"/>
        </w:rPr>
        <w:tab/>
        <w:t xml:space="preserve">Data Items </w:t>
      </w:r>
      <w:r>
        <w:rPr>
          <w:i/>
          <w:color w:val="000000"/>
        </w:rPr>
        <w:t>(# 11)</w:t>
      </w:r>
      <w:r>
        <w:rPr>
          <w:color w:val="000000"/>
        </w:rPr>
        <w:cr/>
      </w:r>
      <w:r>
        <w:rPr>
          <w:color w:val="000000"/>
        </w:rPr>
        <w:tab/>
        <w:t>8.</w:t>
      </w:r>
      <w:r>
        <w:rPr>
          <w:color w:val="000000"/>
        </w:rPr>
        <w:tab/>
        <w:t xml:space="preserve">Risk of Bias Tool (Within Studies) </w:t>
      </w:r>
      <w:r>
        <w:rPr>
          <w:i/>
          <w:color w:val="000000"/>
        </w:rPr>
        <w:t>(# 12)</w:t>
      </w:r>
      <w:r>
        <w:rPr>
          <w:color w:val="000000"/>
        </w:rPr>
        <w:cr/>
      </w:r>
      <w:r>
        <w:rPr>
          <w:color w:val="000000"/>
        </w:rPr>
        <w:tab/>
        <w:t>9.</w:t>
      </w:r>
      <w:r>
        <w:rPr>
          <w:color w:val="000000"/>
        </w:rPr>
        <w:tab/>
        <w:t xml:space="preserve">Summary Measures to Include </w:t>
      </w:r>
      <w:r>
        <w:rPr>
          <w:i/>
          <w:color w:val="000000"/>
        </w:rPr>
        <w:t>(# 13)</w:t>
      </w:r>
      <w:r>
        <w:rPr>
          <w:color w:val="000000"/>
        </w:rPr>
        <w:cr/>
      </w:r>
      <w:r>
        <w:rPr>
          <w:color w:val="000000"/>
        </w:rPr>
        <w:tab/>
        <w:t>10.</w:t>
      </w:r>
      <w:r>
        <w:rPr>
          <w:color w:val="000000"/>
        </w:rPr>
        <w:tab/>
        <w:t xml:space="preserve">Synthesis Methods </w:t>
      </w:r>
      <w:r>
        <w:rPr>
          <w:i/>
          <w:color w:val="000000"/>
        </w:rPr>
        <w:t>(# 14)</w:t>
      </w:r>
      <w:r>
        <w:rPr>
          <w:color w:val="000000"/>
        </w:rPr>
        <w:cr/>
      </w:r>
      <w:r>
        <w:rPr>
          <w:color w:val="000000"/>
        </w:rPr>
        <w:tab/>
        <w:t>11.</w:t>
      </w:r>
      <w:r>
        <w:rPr>
          <w:color w:val="000000"/>
        </w:rPr>
        <w:tab/>
        <w:t xml:space="preserve">Risk of Bias Across Studies </w:t>
      </w:r>
      <w:r>
        <w:rPr>
          <w:i/>
          <w:color w:val="000000"/>
        </w:rPr>
        <w:t>(# 15)</w:t>
      </w:r>
      <w:r>
        <w:rPr>
          <w:color w:val="000000"/>
        </w:rPr>
        <w:cr/>
      </w:r>
      <w:r>
        <w:rPr>
          <w:color w:val="000000"/>
        </w:rPr>
        <w:tab/>
        <w:t>12.</w:t>
      </w:r>
      <w:r>
        <w:rPr>
          <w:color w:val="000000"/>
        </w:rPr>
        <w:tab/>
        <w:t xml:space="preserve">Additional Analyses </w:t>
      </w:r>
      <w:r>
        <w:rPr>
          <w:i/>
          <w:color w:val="000000"/>
        </w:rPr>
        <w:t>(# 16)</w:t>
      </w:r>
    </w:p>
    <w:p w14:paraId="6C158105" w14:textId="77777777" w:rsidR="00FA059F" w:rsidRDefault="00FA059F">
      <w:pPr>
        <w:tabs>
          <w:tab w:val="left" w:pos="940"/>
          <w:tab w:val="left" w:pos="1440"/>
        </w:tabs>
        <w:ind w:left="1440" w:hanging="1440"/>
        <w:rPr>
          <w:color w:val="000000"/>
        </w:rPr>
      </w:pPr>
      <w:r>
        <w:rPr>
          <w:color w:val="000000"/>
        </w:rPr>
        <w:tab/>
        <w:t>3.</w:t>
      </w:r>
      <w:r>
        <w:rPr>
          <w:color w:val="000000"/>
        </w:rPr>
        <w:tab/>
      </w:r>
      <w:proofErr w:type="spellStart"/>
      <w:r>
        <w:rPr>
          <w:color w:val="000000"/>
        </w:rPr>
        <w:t>Prisma</w:t>
      </w:r>
      <w:proofErr w:type="spellEnd"/>
      <w:r>
        <w:rPr>
          <w:color w:val="000000"/>
        </w:rPr>
        <w:t xml:space="preserve"> Results</w:t>
      </w:r>
    </w:p>
    <w:p w14:paraId="100384D2" w14:textId="77777777" w:rsidR="00FA059F" w:rsidRDefault="00FA059F">
      <w:pPr>
        <w:tabs>
          <w:tab w:val="left" w:pos="1660"/>
          <w:tab w:val="left" w:pos="2160"/>
        </w:tabs>
        <w:ind w:left="2160" w:hanging="2160"/>
        <w:rPr>
          <w:color w:val="000000"/>
        </w:rPr>
      </w:pPr>
      <w:r>
        <w:rPr>
          <w:color w:val="000000"/>
        </w:rPr>
        <w:tab/>
        <w:t>1.</w:t>
      </w:r>
      <w:r>
        <w:rPr>
          <w:color w:val="000000"/>
        </w:rPr>
        <w:tab/>
        <w:t xml:space="preserve">Study Flow Diagram </w:t>
      </w:r>
      <w:r>
        <w:rPr>
          <w:i/>
          <w:color w:val="000000"/>
        </w:rPr>
        <w:t>(# 17)</w:t>
      </w:r>
      <w:r>
        <w:rPr>
          <w:color w:val="000000"/>
        </w:rPr>
        <w:cr/>
      </w:r>
      <w:r>
        <w:rPr>
          <w:color w:val="000000"/>
        </w:rPr>
        <w:tab/>
        <w:t>2.</w:t>
      </w:r>
      <w:r>
        <w:rPr>
          <w:color w:val="000000"/>
        </w:rPr>
        <w:tab/>
        <w:t xml:space="preserve">Study Characteristics (Table) </w:t>
      </w:r>
      <w:r>
        <w:rPr>
          <w:i/>
          <w:color w:val="000000"/>
        </w:rPr>
        <w:t>(# 18)</w:t>
      </w:r>
      <w:r>
        <w:rPr>
          <w:color w:val="000000"/>
        </w:rPr>
        <w:cr/>
      </w:r>
      <w:r>
        <w:rPr>
          <w:color w:val="000000"/>
        </w:rPr>
        <w:tab/>
        <w:t>3.</w:t>
      </w:r>
      <w:r>
        <w:rPr>
          <w:color w:val="000000"/>
        </w:rPr>
        <w:tab/>
        <w:t xml:space="preserve">Study Risk of Bias (Table) </w:t>
      </w:r>
      <w:r>
        <w:rPr>
          <w:i/>
          <w:color w:val="000000"/>
        </w:rPr>
        <w:t>(# 19)</w:t>
      </w:r>
      <w:r>
        <w:rPr>
          <w:color w:val="000000"/>
        </w:rPr>
        <w:cr/>
      </w:r>
      <w:r>
        <w:rPr>
          <w:color w:val="000000"/>
        </w:rPr>
        <w:tab/>
        <w:t>4.</w:t>
      </w:r>
      <w:r>
        <w:rPr>
          <w:color w:val="000000"/>
        </w:rPr>
        <w:tab/>
        <w:t xml:space="preserve">Study Results (Table) </w:t>
      </w:r>
      <w:r>
        <w:rPr>
          <w:i/>
          <w:color w:val="000000"/>
        </w:rPr>
        <w:t>(# 20)</w:t>
      </w:r>
      <w:r>
        <w:rPr>
          <w:color w:val="000000"/>
        </w:rPr>
        <w:cr/>
      </w:r>
      <w:r>
        <w:rPr>
          <w:color w:val="000000"/>
        </w:rPr>
        <w:tab/>
        <w:t>5.</w:t>
      </w:r>
      <w:r>
        <w:rPr>
          <w:color w:val="000000"/>
        </w:rPr>
        <w:tab/>
        <w:t xml:space="preserve">Across Study Risk of Bias </w:t>
      </w:r>
      <w:r>
        <w:rPr>
          <w:i/>
          <w:color w:val="000000"/>
        </w:rPr>
        <w:t>(# 23)</w:t>
      </w:r>
      <w:r>
        <w:rPr>
          <w:color w:val="000000"/>
        </w:rPr>
        <w:cr/>
      </w:r>
      <w:r>
        <w:rPr>
          <w:color w:val="000000"/>
        </w:rPr>
        <w:tab/>
        <w:t>6.</w:t>
      </w:r>
      <w:r>
        <w:rPr>
          <w:color w:val="000000"/>
        </w:rPr>
        <w:tab/>
        <w:t xml:space="preserve">Additional Analyses </w:t>
      </w:r>
      <w:r>
        <w:rPr>
          <w:i/>
          <w:color w:val="000000"/>
        </w:rPr>
        <w:t>(# 24)</w:t>
      </w:r>
    </w:p>
    <w:p w14:paraId="720B2442" w14:textId="77777777" w:rsidR="00FA059F" w:rsidRDefault="00FA059F">
      <w:pPr>
        <w:tabs>
          <w:tab w:val="left" w:pos="940"/>
          <w:tab w:val="left" w:pos="1440"/>
        </w:tabs>
        <w:ind w:left="1440" w:hanging="1440"/>
        <w:rPr>
          <w:color w:val="000000"/>
        </w:rPr>
      </w:pPr>
      <w:r>
        <w:rPr>
          <w:color w:val="000000"/>
        </w:rPr>
        <w:tab/>
        <w:t>4.</w:t>
      </w:r>
      <w:r>
        <w:rPr>
          <w:color w:val="000000"/>
        </w:rPr>
        <w:tab/>
        <w:t>PRISMA Discussion</w:t>
      </w:r>
    </w:p>
    <w:p w14:paraId="307AEC1E" w14:textId="77777777" w:rsidR="00FA059F" w:rsidRDefault="00FA059F">
      <w:pPr>
        <w:tabs>
          <w:tab w:val="left" w:pos="1660"/>
          <w:tab w:val="left" w:pos="2160"/>
        </w:tabs>
        <w:ind w:left="2160" w:hanging="2160"/>
        <w:rPr>
          <w:color w:val="000000"/>
        </w:rPr>
      </w:pPr>
      <w:r>
        <w:rPr>
          <w:color w:val="000000"/>
        </w:rPr>
        <w:tab/>
        <w:t>1.</w:t>
      </w:r>
      <w:r>
        <w:rPr>
          <w:color w:val="000000"/>
        </w:rPr>
        <w:tab/>
        <w:t xml:space="preserve">Summary of Evidence </w:t>
      </w:r>
      <w:r>
        <w:rPr>
          <w:i/>
          <w:color w:val="000000"/>
        </w:rPr>
        <w:t>(# 24)</w:t>
      </w:r>
      <w:r>
        <w:rPr>
          <w:color w:val="000000"/>
        </w:rPr>
        <w:cr/>
      </w:r>
      <w:r>
        <w:rPr>
          <w:color w:val="000000"/>
        </w:rPr>
        <w:tab/>
        <w:t>2.</w:t>
      </w:r>
      <w:r>
        <w:rPr>
          <w:color w:val="000000"/>
        </w:rPr>
        <w:tab/>
        <w:t xml:space="preserve">Limitations </w:t>
      </w:r>
      <w:r>
        <w:rPr>
          <w:i/>
          <w:color w:val="000000"/>
        </w:rPr>
        <w:t>(# 25)</w:t>
      </w:r>
      <w:r>
        <w:rPr>
          <w:color w:val="000000"/>
        </w:rPr>
        <w:cr/>
      </w:r>
      <w:r>
        <w:rPr>
          <w:color w:val="000000"/>
        </w:rPr>
        <w:tab/>
        <w:t>3.</w:t>
      </w:r>
      <w:r>
        <w:rPr>
          <w:color w:val="000000"/>
        </w:rPr>
        <w:tab/>
        <w:t xml:space="preserve">Conclusions </w:t>
      </w:r>
      <w:r>
        <w:rPr>
          <w:i/>
          <w:color w:val="000000"/>
        </w:rPr>
        <w:t>(# 26)</w:t>
      </w:r>
    </w:p>
    <w:p w14:paraId="76C1035A" w14:textId="77777777" w:rsidR="00FA059F" w:rsidRDefault="00FA059F">
      <w:pPr>
        <w:tabs>
          <w:tab w:val="left" w:pos="940"/>
          <w:tab w:val="left" w:pos="1440"/>
        </w:tabs>
        <w:spacing w:after="240"/>
        <w:ind w:left="1440" w:hanging="1440"/>
        <w:rPr>
          <w:color w:val="000000"/>
        </w:rPr>
      </w:pPr>
      <w:r>
        <w:rPr>
          <w:color w:val="000000"/>
        </w:rPr>
        <w:tab/>
        <w:t>5.</w:t>
      </w:r>
      <w:r>
        <w:rPr>
          <w:color w:val="000000"/>
        </w:rPr>
        <w:tab/>
        <w:t xml:space="preserve">Funding </w:t>
      </w:r>
      <w:r>
        <w:rPr>
          <w:i/>
          <w:color w:val="000000"/>
        </w:rPr>
        <w:t>(# 27)</w:t>
      </w:r>
      <w:r>
        <w:rPr>
          <w:color w:val="000000"/>
        </w:rPr>
        <w:br/>
      </w:r>
    </w:p>
    <w:p w14:paraId="65AA8655" w14:textId="77777777" w:rsidR="00FA059F" w:rsidRDefault="00FA059F">
      <w:pPr>
        <w:spacing w:after="321"/>
        <w:rPr>
          <w:b/>
          <w:color w:val="000000"/>
          <w:sz w:val="48"/>
        </w:rPr>
      </w:pPr>
      <w:r>
        <w:rPr>
          <w:b/>
          <w:color w:val="000000"/>
          <w:sz w:val="48"/>
        </w:rPr>
        <w:t>Introduction</w:t>
      </w:r>
    </w:p>
    <w:p w14:paraId="59F067C8" w14:textId="77777777" w:rsidR="00FA059F" w:rsidRDefault="00FA059F">
      <w:pPr>
        <w:spacing w:after="298"/>
        <w:rPr>
          <w:b/>
          <w:color w:val="000000"/>
          <w:sz w:val="36"/>
        </w:rPr>
      </w:pPr>
      <w:r>
        <w:rPr>
          <w:b/>
          <w:color w:val="000000"/>
          <w:sz w:val="36"/>
        </w:rPr>
        <w:lastRenderedPageBreak/>
        <w:t xml:space="preserve">Rationale </w:t>
      </w:r>
      <w:r>
        <w:rPr>
          <w:b/>
          <w:i/>
          <w:color w:val="000000"/>
          <w:sz w:val="36"/>
        </w:rPr>
        <w:t>(# 3)</w:t>
      </w:r>
    </w:p>
    <w:p w14:paraId="76CA5BFD" w14:textId="77777777" w:rsidR="00FA059F" w:rsidRDefault="00FA059F">
      <w:pPr>
        <w:tabs>
          <w:tab w:val="left" w:pos="220"/>
          <w:tab w:val="left" w:pos="720"/>
        </w:tabs>
        <w:ind w:left="720" w:hanging="720"/>
        <w:rPr>
          <w:color w:val="000000"/>
        </w:rPr>
      </w:pPr>
      <w:r>
        <w:rPr>
          <w:color w:val="000000"/>
        </w:rPr>
        <w:tab/>
        <w:t>1.</w:t>
      </w:r>
      <w:r>
        <w:rPr>
          <w:color w:val="000000"/>
        </w:rPr>
        <w:tab/>
      </w:r>
      <w:proofErr w:type="spellStart"/>
      <w:r>
        <w:rPr>
          <w:color w:val="000000"/>
        </w:rPr>
        <w:t>Oligoanalgesia</w:t>
      </w:r>
      <w:proofErr w:type="spellEnd"/>
      <w:r>
        <w:rPr>
          <w:color w:val="000000"/>
        </w:rPr>
        <w:cr/>
      </w:r>
      <w:r>
        <w:rPr>
          <w:color w:val="000000"/>
        </w:rPr>
        <w:tab/>
        <w:t>2.</w:t>
      </w:r>
      <w:r>
        <w:rPr>
          <w:color w:val="000000"/>
        </w:rPr>
        <w:tab/>
        <w:t>Prior Reviews</w:t>
      </w:r>
    </w:p>
    <w:p w14:paraId="4C37EE2C" w14:textId="77777777" w:rsidR="00FA059F" w:rsidRDefault="00FA059F">
      <w:pPr>
        <w:spacing w:after="280"/>
        <w:rPr>
          <w:b/>
          <w:color w:val="000000"/>
          <w:sz w:val="28"/>
        </w:rPr>
      </w:pPr>
      <w:proofErr w:type="spellStart"/>
      <w:r>
        <w:rPr>
          <w:b/>
          <w:color w:val="000000"/>
          <w:sz w:val="28"/>
        </w:rPr>
        <w:t>Oligoanalgesia</w:t>
      </w:r>
      <w:proofErr w:type="spellEnd"/>
    </w:p>
    <w:p w14:paraId="18B8F22B" w14:textId="6F1EBD69" w:rsidR="00FA059F" w:rsidRDefault="00FA059F">
      <w:pPr>
        <w:spacing w:after="240"/>
        <w:rPr>
          <w:ins w:id="3" w:author="Patrick Linehan" w:date="2015-01-27T17:59:00Z"/>
          <w:color w:val="000000"/>
        </w:rPr>
      </w:pPr>
      <w:proofErr w:type="spellStart"/>
      <w:r>
        <w:rPr>
          <w:color w:val="000000"/>
        </w:rPr>
        <w:t>Oligoanalgesia</w:t>
      </w:r>
      <w:proofErr w:type="spellEnd"/>
      <w:r>
        <w:rPr>
          <w:color w:val="000000"/>
        </w:rPr>
        <w:t xml:space="preserve"> is the </w:t>
      </w:r>
      <w:del w:id="4" w:author="Patrick Linehan" w:date="2015-01-27T17:31:00Z">
        <w:r w:rsidDel="003C799F">
          <w:rPr>
            <w:color w:val="000000"/>
          </w:rPr>
          <w:delText>practise of undertreatment</w:delText>
        </w:r>
      </w:del>
      <w:ins w:id="5" w:author="Patrick Linehan" w:date="2015-01-27T17:31:00Z">
        <w:r w:rsidR="003C799F">
          <w:rPr>
            <w:color w:val="000000"/>
          </w:rPr>
          <w:t>suboptimal treatment</w:t>
        </w:r>
      </w:ins>
      <w:r>
        <w:rPr>
          <w:color w:val="000000"/>
        </w:rPr>
        <w:t xml:space="preserve"> of pain, and this is a common problem for patients with acutely painful conditions who present for emergency </w:t>
      </w:r>
      <w:commentRangeStart w:id="6"/>
      <w:commentRangeStart w:id="7"/>
      <w:r>
        <w:rPr>
          <w:color w:val="000000"/>
        </w:rPr>
        <w:t>care</w:t>
      </w:r>
      <w:commentRangeEnd w:id="6"/>
      <w:r w:rsidR="00C461D3">
        <w:rPr>
          <w:rStyle w:val="CommentReference"/>
        </w:rPr>
        <w:commentReference w:id="6"/>
      </w:r>
      <w:commentRangeEnd w:id="7"/>
      <w:ins w:id="8" w:author="Patrick Linehan" w:date="2015-02-05T11:30:00Z">
        <w:r w:rsidR="00DA31F4">
          <w:rPr>
            <w:color w:val="000000"/>
          </w:rPr>
          <w:fldChar w:fldCharType="begin"/>
        </w:r>
      </w:ins>
      <w:r w:rsidR="00213CAE">
        <w:rPr>
          <w:color w:val="000000"/>
        </w:rPr>
        <w:instrText xml:space="preserve"> ADDIN PAPERS2_CITATIONS &lt;citation&gt;&lt;uuid&gt;18CC5CB3-8B9F-4718-BB04-B3CDFEC1A27F&lt;/uuid&gt;&lt;priority&gt;0&lt;/priority&gt;&lt;publications&gt;&lt;publication&gt;&lt;uuid&gt;108C1D8A-5E1B-4893-B3DA-3E561D7FAB4A&lt;/uuid&gt;&lt;volume&gt;7&lt;/volume&gt;&lt;doi&gt;10.1016/0735-6757(89)90286-6&lt;/doi&gt;&lt;startpage&gt;620&lt;/startpage&gt;&lt;publication_date&gt;99198911001200000000220000&lt;/publication_date&gt;&lt;url&gt;http://eutils.ncbi.nlm.nih.gov/entrez/eutils/elink.fcgi?dbfrom=pubmed&amp;amp;id=2803357&amp;amp;retmode=ref&amp;amp;cmd=prlinks&lt;/url&gt;&lt;type&gt;400&lt;/type&gt;&lt;title&gt;Oligoanalgesia in the emergency department.&lt;/title&gt;&lt;institution&gt;Department of Emergency Medicine, Akron City Hospital, OH.&lt;/institution&gt;&lt;number&gt;6&lt;/number&gt;&lt;subtype&gt;400&lt;/subtype&gt;&lt;endpage&gt;623&lt;/endpage&gt;&lt;bundle&gt;&lt;publication&gt;&lt;publisher&gt;Elsevier Inc.&lt;/publisher&gt;&lt;title&gt;American Journal of Emergency Medicine&lt;/title&gt;&lt;type&gt;-100&lt;/type&gt;&lt;subtype&gt;-100&lt;/subtype&gt;&lt;uuid&gt;C71F0A93-0BFC-4E09-928F-ED65C229D3C5&lt;/uuid&gt;&lt;/publication&gt;&lt;/bundle&gt;&lt;authors&gt;&lt;author&gt;&lt;firstName&gt;J&lt;/firstName&gt;&lt;middleNames&gt;E&lt;/middleNames&gt;&lt;lastName&gt;Wilson&lt;/lastName&gt;&lt;/author&gt;&lt;author&gt;&lt;firstName&gt;J&lt;/firstName&gt;&lt;middleNames&gt;M&lt;/middleNames&gt;&lt;lastName&gt;Pendleton&lt;/lastName&gt;&lt;/author&gt;&lt;/authors&gt;&lt;/publication&gt;&lt;/publications&gt;&lt;cites&gt;&lt;/cites&gt;&lt;/citation&gt;</w:instrText>
      </w:r>
      <w:r w:rsidR="00DA31F4">
        <w:rPr>
          <w:color w:val="000000"/>
        </w:rPr>
        <w:fldChar w:fldCharType="separate"/>
      </w:r>
      <w:ins w:id="9" w:author="Patrick Linehan" w:date="2015-02-05T11:42:00Z">
        <w:r w:rsidR="00B75ED0">
          <w:rPr>
            <w:rFonts w:cs="Times"/>
            <w:szCs w:val="24"/>
            <w:lang w:eastAsia="en-US"/>
          </w:rPr>
          <w:t>(1)</w:t>
        </w:r>
      </w:ins>
      <w:ins w:id="10" w:author="Patrick Linehan" w:date="2015-02-05T11:30:00Z">
        <w:r w:rsidR="00DA31F4">
          <w:rPr>
            <w:color w:val="000000"/>
          </w:rPr>
          <w:fldChar w:fldCharType="end"/>
        </w:r>
      </w:ins>
      <w:ins w:id="11" w:author="Patrick Linehan" w:date="2015-01-27T17:39:00Z">
        <w:r w:rsidR="003C799F" w:rsidRPr="003C799F">
          <w:rPr>
            <w:rStyle w:val="CommentReference"/>
            <w:color w:val="000000"/>
            <w:sz w:val="24"/>
            <w:szCs w:val="20"/>
          </w:rPr>
          <w:t xml:space="preserve"> </w:t>
        </w:r>
      </w:ins>
      <w:r w:rsidR="00C461D3">
        <w:rPr>
          <w:rStyle w:val="CommentReference"/>
        </w:rPr>
        <w:commentReference w:id="7"/>
      </w:r>
      <w:r>
        <w:rPr>
          <w:color w:val="000000"/>
        </w:rPr>
        <w:t xml:space="preserve">. </w:t>
      </w:r>
      <w:ins w:id="12" w:author="Patrick Linehan" w:date="2015-01-27T17:40:00Z">
        <w:r w:rsidR="003C799F">
          <w:rPr>
            <w:color w:val="000000"/>
          </w:rPr>
          <w:t xml:space="preserve"> </w:t>
        </w:r>
      </w:ins>
      <w:r>
        <w:rPr>
          <w:color w:val="000000"/>
        </w:rPr>
        <w:t xml:space="preserve">The processes that lead to </w:t>
      </w:r>
      <w:proofErr w:type="spellStart"/>
      <w:r>
        <w:rPr>
          <w:color w:val="000000"/>
        </w:rPr>
        <w:t>undertreatment</w:t>
      </w:r>
      <w:proofErr w:type="spellEnd"/>
      <w:r>
        <w:rPr>
          <w:color w:val="000000"/>
        </w:rPr>
        <w:t xml:space="preserve"> of pain are complex.</w:t>
      </w:r>
      <w:ins w:id="13" w:author="Patrick Linehan" w:date="2015-01-27T17:45:00Z">
        <w:r w:rsidR="00752F98" w:rsidRPr="00752F98">
          <w:t xml:space="preserve"> </w:t>
        </w:r>
      </w:ins>
      <w:ins w:id="14" w:author="Patrick Linehan" w:date="2015-02-05T11:30:00Z">
        <w:r w:rsidR="00DA31F4">
          <w:rPr>
            <w:color w:val="000000"/>
          </w:rPr>
          <w:fldChar w:fldCharType="begin"/>
        </w:r>
      </w:ins>
      <w:r w:rsidR="00213CAE">
        <w:rPr>
          <w:color w:val="000000"/>
        </w:rPr>
        <w:instrText xml:space="preserve"> ADDIN PAPERS2_CITATIONS &lt;citation&gt;&lt;uuid&gt;FB794C5D-43A5-42AC-AD03-3B65892B8862&lt;/uuid&gt;&lt;priority&gt;1&lt;/priority&gt;&lt;publications&gt;&lt;publication&gt;&lt;uuid&gt;627C2DA0-8B9E-4A75-9941-DCD802C2C328&lt;/uuid&gt;&lt;volume&gt;43&lt;/volume&gt;&lt;doi&gt;10.1016/S0196064403012265&lt;/doi&gt;&lt;startpage&gt;494&lt;/startpage&gt;&lt;publication_date&gt;99200404001200000000220000&lt;/publication_date&gt;&lt;url&gt;http://eutils.ncbi.nlm.nih.gov/entrez/eutils/elink.fcgi?dbfrom=pubmed&amp;amp;id=15039693&amp;amp;retmode=ref&amp;amp;cmd=prlinks&lt;/url&gt;&lt;type&gt;400&lt;/type&gt;&lt;title&gt;Inadequate analgesia in emergency medicine.&lt;/title&gt;&lt;institution&gt;Department of Surgery, Division of Emergency Medicine, University of Texas Southwestern Medical Center at Dallas, Dallas, TX, USA. timothy.rupp@utsouthwestern.edu&lt;/institution&gt;&lt;number&gt;4&lt;/number&gt;&lt;subtype&gt;400&lt;/subtype&gt;&lt;endpage&gt;503&lt;/endpage&gt;&lt;bundle&gt;&lt;publication&gt;&lt;title&gt;Annals of emergency medicine&lt;/title&gt;&lt;type&gt;-100&lt;/type&gt;&lt;subtype&gt;-100&lt;/subtype&gt;&lt;uuid&gt;C1FD8284-AFDA-409B-A915-F9040020AF62&lt;/uuid&gt;&lt;/publication&gt;&lt;/bundle&gt;&lt;authors&gt;&lt;author&gt;&lt;firstName&gt;Timothy&lt;/firstName&gt;&lt;lastName&gt;Rupp&lt;/lastName&gt;&lt;/author&gt;&lt;author&gt;&lt;firstName&gt;Kathleen&lt;/firstName&gt;&lt;middleNames&gt;A&lt;/middleNames&gt;&lt;lastName&gt;Delaney&lt;/lastName&gt;&lt;/author&gt;&lt;/authors&gt;&lt;/publication&gt;&lt;/publications&gt;&lt;cites&gt;&lt;/cites&gt;&lt;/citation&gt;</w:instrText>
      </w:r>
      <w:r w:rsidR="00DA31F4">
        <w:rPr>
          <w:color w:val="000000"/>
        </w:rPr>
        <w:fldChar w:fldCharType="separate"/>
      </w:r>
      <w:ins w:id="15" w:author="Patrick Linehan" w:date="2015-02-05T11:42:00Z">
        <w:r w:rsidR="00B75ED0">
          <w:rPr>
            <w:rFonts w:cs="Times"/>
            <w:szCs w:val="24"/>
            <w:lang w:eastAsia="en-US"/>
          </w:rPr>
          <w:t>(2)</w:t>
        </w:r>
      </w:ins>
      <w:ins w:id="16" w:author="Patrick Linehan" w:date="2015-02-05T11:30:00Z">
        <w:r w:rsidR="00DA31F4">
          <w:rPr>
            <w:color w:val="000000"/>
          </w:rPr>
          <w:fldChar w:fldCharType="end"/>
        </w:r>
      </w:ins>
      <w:r>
        <w:rPr>
          <w:color w:val="000000"/>
        </w:rPr>
        <w:t xml:space="preserve"> </w:t>
      </w:r>
      <w:del w:id="17" w:author="Patrick Linehan" w:date="2015-01-27T17:46:00Z">
        <w:r w:rsidDel="00752F98">
          <w:rPr>
            <w:color w:val="000000"/>
          </w:rPr>
          <w:delText xml:space="preserve">One factor that contributes is a difference of opinion on what dosing regime of opioid analgesic is appropriate for treatment of acute </w:delText>
        </w:r>
      </w:del>
      <w:ins w:id="18" w:author="Patrick Linehan" w:date="2015-01-27T17:46:00Z">
        <w:r w:rsidR="00752F98">
          <w:rPr>
            <w:color w:val="000000"/>
          </w:rPr>
          <w:t xml:space="preserve">Factors such as lack of </w:t>
        </w:r>
      </w:ins>
      <w:ins w:id="19" w:author="Patrick Linehan" w:date="2015-01-27T17:47:00Z">
        <w:r w:rsidR="00752F98">
          <w:rPr>
            <w:color w:val="000000"/>
          </w:rPr>
          <w:t xml:space="preserve">clinician </w:t>
        </w:r>
      </w:ins>
      <w:ins w:id="20" w:author="Patrick Linehan" w:date="2015-01-27T17:46:00Z">
        <w:r w:rsidR="00752F98">
          <w:rPr>
            <w:color w:val="000000"/>
          </w:rPr>
          <w:t xml:space="preserve">education about the </w:t>
        </w:r>
      </w:ins>
      <w:ins w:id="21" w:author="Patrick Linehan" w:date="2015-01-27T17:47:00Z">
        <w:r w:rsidR="00752F98">
          <w:rPr>
            <w:color w:val="000000"/>
          </w:rPr>
          <w:t>management</w:t>
        </w:r>
      </w:ins>
      <w:ins w:id="22" w:author="Patrick Linehan" w:date="2015-01-27T17:46:00Z">
        <w:r w:rsidR="00752F98">
          <w:rPr>
            <w:color w:val="000000"/>
          </w:rPr>
          <w:t xml:space="preserve"> </w:t>
        </w:r>
      </w:ins>
      <w:proofErr w:type="gramStart"/>
      <w:ins w:id="23" w:author="Patrick Linehan" w:date="2015-01-27T17:47:00Z">
        <w:r w:rsidR="00752F98">
          <w:rPr>
            <w:color w:val="000000"/>
          </w:rPr>
          <w:t xml:space="preserve">of </w:t>
        </w:r>
      </w:ins>
      <w:ins w:id="24" w:author="Patrick Linehan" w:date="2015-01-27T17:46:00Z">
        <w:r w:rsidR="00752F98">
          <w:rPr>
            <w:color w:val="000000"/>
          </w:rPr>
          <w:t xml:space="preserve"> </w:t>
        </w:r>
      </w:ins>
      <w:commentRangeStart w:id="25"/>
      <w:r>
        <w:rPr>
          <w:color w:val="000000"/>
        </w:rPr>
        <w:t>pain</w:t>
      </w:r>
      <w:commentRangeEnd w:id="25"/>
      <w:proofErr w:type="gramEnd"/>
      <w:r w:rsidR="00C461D3">
        <w:rPr>
          <w:rStyle w:val="CommentReference"/>
        </w:rPr>
        <w:commentReference w:id="25"/>
      </w:r>
      <w:ins w:id="26" w:author="Patrick Linehan" w:date="2015-01-27T17:47:00Z">
        <w:r w:rsidR="00752F98">
          <w:rPr>
            <w:color w:val="000000"/>
          </w:rPr>
          <w:t xml:space="preserve">; </w:t>
        </w:r>
      </w:ins>
      <w:ins w:id="27" w:author="Patrick Linehan" w:date="2015-01-27T17:50:00Z">
        <w:r w:rsidR="00752F98">
          <w:rPr>
            <w:color w:val="000000"/>
          </w:rPr>
          <w:t>treatment</w:t>
        </w:r>
      </w:ins>
      <w:ins w:id="28" w:author="Patrick Linehan" w:date="2015-01-27T17:47:00Z">
        <w:r w:rsidR="00752F98">
          <w:rPr>
            <w:color w:val="000000"/>
          </w:rPr>
          <w:t xml:space="preserve"> </w:t>
        </w:r>
      </w:ins>
      <w:ins w:id="29" w:author="Patrick Linehan" w:date="2015-01-27T17:50:00Z">
        <w:r w:rsidR="00752F98">
          <w:rPr>
            <w:color w:val="000000"/>
          </w:rPr>
          <w:t xml:space="preserve">of pain not being included in quality improvement initiatives; fears of addiction and abuse of opioids; </w:t>
        </w:r>
      </w:ins>
      <w:del w:id="30" w:author="Patrick Linehan" w:date="2015-01-27T17:51:00Z">
        <w:r w:rsidDel="00752F98">
          <w:rPr>
            <w:color w:val="000000"/>
          </w:rPr>
          <w:delText xml:space="preserve">. Another factor is </w:delText>
        </w:r>
      </w:del>
      <w:r>
        <w:rPr>
          <w:color w:val="000000"/>
        </w:rPr>
        <w:t>concern</w:t>
      </w:r>
      <w:ins w:id="31" w:author="Patrick Linehan" w:date="2015-01-27T17:51:00Z">
        <w:r w:rsidR="00752F98">
          <w:rPr>
            <w:color w:val="000000"/>
          </w:rPr>
          <w:t>s</w:t>
        </w:r>
      </w:ins>
      <w:r>
        <w:rPr>
          <w:color w:val="000000"/>
        </w:rPr>
        <w:t xml:space="preserve"> over side effects, such as nausea, vomiting, respiratory depression, or </w:t>
      </w:r>
      <w:commentRangeStart w:id="32"/>
      <w:r>
        <w:rPr>
          <w:color w:val="000000"/>
        </w:rPr>
        <w:t>hypotension</w:t>
      </w:r>
      <w:commentRangeEnd w:id="32"/>
      <w:r w:rsidR="00C461D3">
        <w:rPr>
          <w:rStyle w:val="CommentReference"/>
        </w:rPr>
        <w:commentReference w:id="32"/>
      </w:r>
      <w:ins w:id="33" w:author="Patrick Linehan" w:date="2015-01-27T17:52:00Z">
        <w:r w:rsidR="00752F98">
          <w:rPr>
            <w:color w:val="000000"/>
          </w:rPr>
          <w:t xml:space="preserve">; and differential treatment to members of racial and ethnic groups contribute to the </w:t>
        </w:r>
        <w:proofErr w:type="spellStart"/>
        <w:r w:rsidR="00752F98">
          <w:rPr>
            <w:color w:val="000000"/>
          </w:rPr>
          <w:t>undertreatment</w:t>
        </w:r>
        <w:proofErr w:type="spellEnd"/>
        <w:r w:rsidR="00752F98">
          <w:rPr>
            <w:color w:val="000000"/>
          </w:rPr>
          <w:t xml:space="preserve"> of pain</w:t>
        </w:r>
      </w:ins>
      <w:r>
        <w:rPr>
          <w:color w:val="000000"/>
        </w:rPr>
        <w:t>.</w:t>
      </w:r>
      <w:ins w:id="34" w:author="Patrick Linehan" w:date="2015-02-04T14:37:00Z">
        <w:r w:rsidR="006E5E4D" w:rsidRPr="006E5E4D">
          <w:t xml:space="preserve"> </w:t>
        </w:r>
      </w:ins>
      <w:ins w:id="35" w:author="Patrick Linehan" w:date="2015-02-05T11:30:00Z">
        <w:r w:rsidR="00DA31F4">
          <w:rPr>
            <w:color w:val="000000"/>
          </w:rPr>
          <w:fldChar w:fldCharType="begin"/>
        </w:r>
      </w:ins>
      <w:r w:rsidR="00213CAE">
        <w:rPr>
          <w:color w:val="000000"/>
        </w:rPr>
        <w:instrText xml:space="preserve"> ADDIN PAPERS2_CITATIONS &lt;citation&gt;&lt;uuid&gt;F398CAD2-201B-4FE1-953E-585941CDDDC3&lt;/uuid&gt;&lt;priority&gt;2&lt;/priority&gt;&lt;publications&gt;&lt;publication&gt;&lt;publication_date&gt;99201400001200000000200000&lt;/publication_date&gt;&lt;startpage&gt;1009&lt;/startpage&gt;&lt;doi&gt;10.1016/B978-0-323-08340-9.00075-X&lt;/doi&gt;&lt;title&gt;Pain Management in the Emergency Department&lt;/title&gt;&lt;uuid&gt;DFF33DF4-64BA-4E62-80F5-ADA15FB674D3&lt;/uuid&gt;&lt;subtype&gt;-1000&lt;/subtype&gt;&lt;publisher&gt;Elsevier&lt;/publisher&gt;&lt;type&gt;-1000&lt;/type&gt;&lt;endpage&gt;1014.e2&lt;/endpage&gt;&lt;url&gt;http://linkinghub.elsevier.com/retrieve/pii/B978032308340900075X&lt;/url&gt;&lt;bundle&gt;&lt;publication&gt;&lt;publication_date&gt;99201400001200000000200000&lt;/publication_date&gt;&lt;title&gt;Practical Management of Pain&lt;/title&gt;&lt;uuid&gt;745F0A2E-500E-4C27-911D-48A71F24AFFE&lt;/uuid&gt;&lt;subtype&gt;0&lt;/subtype&gt;&lt;publisher&gt;Elsevier&lt;/publisher&gt;&lt;type&gt;0&lt;/type&gt;&lt;url&gt;http://www.worldcat.org/title/practical-management-of-pain/oclc/859537559&lt;/url&gt;&lt;/publication&gt;&lt;/bundle&gt;&lt;authors&gt;&lt;author&gt;&lt;firstName&gt;James&lt;/firstName&gt;&lt;middleNames&gt;R&lt;/middleNames&gt;&lt;lastName&gt;Miner&lt;/lastName&gt;&lt;/author&gt;&lt;author&gt;&lt;firstName&gt;Knox&lt;/firstName&gt;&lt;middleNames&gt;H&lt;/middleNames&gt;&lt;lastName&gt;Todd&lt;/lastName&gt;&lt;/author&gt;&lt;/authors&gt;&lt;/publication&gt;&lt;/publications&gt;&lt;cites&gt;&lt;/cites&gt;&lt;/citation&gt;</w:instrText>
      </w:r>
      <w:r w:rsidR="00DA31F4">
        <w:rPr>
          <w:color w:val="000000"/>
        </w:rPr>
        <w:fldChar w:fldCharType="separate"/>
      </w:r>
      <w:ins w:id="36" w:author="Patrick Linehan" w:date="2015-02-05T11:42:00Z">
        <w:r w:rsidR="00B75ED0">
          <w:rPr>
            <w:rFonts w:cs="Times"/>
            <w:szCs w:val="24"/>
            <w:lang w:eastAsia="en-US"/>
          </w:rPr>
          <w:t>(3)</w:t>
        </w:r>
      </w:ins>
      <w:ins w:id="37" w:author="Patrick Linehan" w:date="2015-02-05T11:30:00Z">
        <w:r w:rsidR="00DA31F4">
          <w:rPr>
            <w:color w:val="000000"/>
          </w:rPr>
          <w:fldChar w:fldCharType="end"/>
        </w:r>
      </w:ins>
      <w:r>
        <w:rPr>
          <w:color w:val="000000"/>
        </w:rPr>
        <w:t xml:space="preserve"> </w:t>
      </w:r>
      <w:del w:id="38" w:author="Patrick Linehan" w:date="2015-01-27T17:54:00Z">
        <w:r w:rsidDel="00752F98">
          <w:rPr>
            <w:color w:val="000000"/>
          </w:rPr>
          <w:delText xml:space="preserve">A </w:delText>
        </w:r>
      </w:del>
      <w:ins w:id="39" w:author="Patrick Linehan" w:date="2015-01-27T17:54:00Z">
        <w:r w:rsidR="00AB3218">
          <w:rPr>
            <w:color w:val="000000"/>
          </w:rPr>
          <w:t>A historical</w:t>
        </w:r>
      </w:ins>
      <w:del w:id="40" w:author="Patrick Linehan" w:date="2015-01-27T17:54:00Z">
        <w:r w:rsidDel="00AB3218">
          <w:rPr>
            <w:color w:val="000000"/>
          </w:rPr>
          <w:delText>third</w:delText>
        </w:r>
      </w:del>
      <w:r>
        <w:rPr>
          <w:color w:val="000000"/>
        </w:rPr>
        <w:t xml:space="preserve"> concern is that treating acute pain may delay making a diagnosis and lead to delay in surgical treatment and subsequent </w:t>
      </w:r>
      <w:commentRangeStart w:id="41"/>
      <w:r>
        <w:rPr>
          <w:color w:val="000000"/>
        </w:rPr>
        <w:t>complications</w:t>
      </w:r>
      <w:commentRangeEnd w:id="41"/>
      <w:r w:rsidR="00C461D3">
        <w:rPr>
          <w:rStyle w:val="CommentReference"/>
        </w:rPr>
        <w:commentReference w:id="41"/>
      </w:r>
      <w:ins w:id="42" w:author="Patrick Linehan" w:date="2015-02-04T14:47:00Z">
        <w:r w:rsidR="00B2066C">
          <w:rPr>
            <w:color w:val="000000"/>
          </w:rPr>
          <w:t>, some reviews addressing these concerns are summarized below</w:t>
        </w:r>
      </w:ins>
      <w:r>
        <w:rPr>
          <w:color w:val="000000"/>
        </w:rPr>
        <w:t xml:space="preserve">. </w:t>
      </w:r>
      <w:ins w:id="43" w:author="Patrick Linehan" w:date="2015-01-27T17:56:00Z">
        <w:r w:rsidR="00AB3218">
          <w:rPr>
            <w:color w:val="000000"/>
          </w:rPr>
          <w:t>Caregivers</w:t>
        </w:r>
      </w:ins>
      <w:ins w:id="44" w:author="Patrick Linehan" w:date="2015-01-27T17:58:00Z">
        <w:r w:rsidR="00AB3218">
          <w:rPr>
            <w:color w:val="000000"/>
          </w:rPr>
          <w:t>’</w:t>
        </w:r>
      </w:ins>
      <w:ins w:id="45" w:author="Patrick Linehan" w:date="2015-01-27T17:56:00Z">
        <w:r w:rsidR="00AB3218">
          <w:rPr>
            <w:color w:val="000000"/>
          </w:rPr>
          <w:t xml:space="preserve"> attitudes such as the belief that pain is an accepted part of the process of disease and that patients pain experience is not valid</w:t>
        </w:r>
      </w:ins>
      <w:ins w:id="46" w:author="Patrick Linehan" w:date="2015-01-27T17:59:00Z">
        <w:r w:rsidR="00AB3218">
          <w:rPr>
            <w:color w:val="000000"/>
          </w:rPr>
          <w:t xml:space="preserve"> also contribute.</w:t>
        </w:r>
      </w:ins>
      <w:ins w:id="47" w:author="Patrick Linehan" w:date="2015-02-05T11:30:00Z">
        <w:r w:rsidR="00DA31F4">
          <w:rPr>
            <w:color w:val="000000"/>
          </w:rPr>
          <w:t xml:space="preserve"> </w:t>
        </w:r>
        <w:r w:rsidR="00DA31F4">
          <w:rPr>
            <w:color w:val="000000"/>
          </w:rPr>
          <w:fldChar w:fldCharType="begin"/>
        </w:r>
      </w:ins>
      <w:r w:rsidR="00213CAE">
        <w:rPr>
          <w:color w:val="000000"/>
        </w:rPr>
        <w:instrText xml:space="preserve"> ADDIN PAPERS2_CITATIONS &lt;citation&gt;&lt;uuid&gt;6939960E-11A5-489A-BABE-2708A23DE450&lt;/uuid&gt;&lt;priority&gt;3&lt;/priority&gt;&lt;publications&gt;&lt;publication&gt;&lt;volume&gt;25&lt;/volume&gt;&lt;publication_date&gt;99201304001200000000220000&lt;/publication_date&gt;&lt;number&gt;2&lt;/number&gt;&lt;doi&gt;10.1111/1742-6723.12054&lt;/doi&gt;&lt;startpage&gt;110&lt;/startpage&gt;&lt;title&gt;Why is improving pain care so hard?&lt;/title&gt;&lt;uuid&gt;659121D9-A021-4DD7-AE16-DE4BE5CF8D16&lt;/uuid&gt;&lt;subtype&gt;400&lt;/subtype&gt;&lt;endpage&gt;111&lt;/endpage&gt;&lt;type&gt;400&lt;/type&gt;&lt;url&gt;http://eutils.ncbi.nlm.nih.gov/entrez/eutils/elink.fcgi?dbfrom=pubmed&amp;amp;id=23560958&amp;amp;retmode=ref&amp;amp;cmd=prlinks&lt;/url&gt;&lt;bundle&gt;&lt;publication&gt;&lt;title&gt;Emergency Medicine Australasia&lt;/title&gt;&lt;type&gt;-100&lt;/type&gt;&lt;subtype&gt;-100&lt;/subtype&gt;&lt;uuid&gt;F491F314-284D-4ABC-A125-89F5FD9C96D8&lt;/uuid&gt;&lt;/publication&gt;&lt;/bundle&gt;&lt;authors&gt;&lt;author&gt;&lt;firstName&gt;James&lt;/firstName&gt;&lt;lastName&gt;Ducharme&lt;/lastName&gt;&lt;/author&gt;&lt;/authors&gt;&lt;/publication&gt;&lt;/publications&gt;&lt;cites&gt;&lt;/cites&gt;&lt;/citation&gt;</w:instrText>
      </w:r>
      <w:r w:rsidR="00DA31F4">
        <w:rPr>
          <w:color w:val="000000"/>
        </w:rPr>
        <w:fldChar w:fldCharType="separate"/>
      </w:r>
      <w:ins w:id="48" w:author="Patrick Linehan" w:date="2015-02-05T11:42:00Z">
        <w:r w:rsidR="00B75ED0">
          <w:rPr>
            <w:rFonts w:cs="Times"/>
            <w:szCs w:val="24"/>
            <w:lang w:eastAsia="en-US"/>
          </w:rPr>
          <w:t>(4)</w:t>
        </w:r>
      </w:ins>
      <w:ins w:id="49" w:author="Patrick Linehan" w:date="2015-02-05T11:30:00Z">
        <w:r w:rsidR="00DA31F4">
          <w:rPr>
            <w:color w:val="000000"/>
          </w:rPr>
          <w:fldChar w:fldCharType="end"/>
        </w:r>
      </w:ins>
      <w:ins w:id="50" w:author="Patrick Linehan" w:date="2015-01-27T17:59:00Z">
        <w:r w:rsidR="00AB3218">
          <w:rPr>
            <w:color w:val="000000"/>
          </w:rPr>
          <w:t xml:space="preserve"> </w:t>
        </w:r>
      </w:ins>
    </w:p>
    <w:p w14:paraId="0A2F097B" w14:textId="15D7A8F8" w:rsidR="00AB3218" w:rsidRDefault="00AB3218">
      <w:pPr>
        <w:spacing w:after="240"/>
        <w:rPr>
          <w:ins w:id="51" w:author="Patrick Linehan" w:date="2015-02-04T14:42:00Z"/>
          <w:color w:val="000000"/>
        </w:rPr>
      </w:pPr>
      <w:ins w:id="52" w:author="Patrick Linehan" w:date="2015-01-27T17:59:00Z">
        <w:r>
          <w:rPr>
            <w:color w:val="000000"/>
          </w:rPr>
          <w:t>In addition to systemic factors the treatment of pain varies widely among clinicians in the same clinical settings,</w:t>
        </w:r>
      </w:ins>
      <w:ins w:id="53" w:author="Patrick Linehan" w:date="2015-01-27T18:04:00Z">
        <w:r>
          <w:rPr>
            <w:color w:val="000000"/>
          </w:rPr>
          <w:t xml:space="preserve"> both in </w:t>
        </w:r>
        <w:proofErr w:type="spellStart"/>
        <w:r>
          <w:rPr>
            <w:color w:val="000000"/>
          </w:rPr>
          <w:t>prehospital</w:t>
        </w:r>
        <w:proofErr w:type="spellEnd"/>
        <w:r>
          <w:rPr>
            <w:color w:val="000000"/>
          </w:rPr>
          <w:t xml:space="preserve"> </w:t>
        </w:r>
      </w:ins>
      <w:ins w:id="54" w:author="Patrick Linehan" w:date="2015-02-05T11:36:00Z">
        <w:r w:rsidR="00DA31F4">
          <w:rPr>
            <w:color w:val="000000"/>
          </w:rPr>
          <w:fldChar w:fldCharType="begin"/>
        </w:r>
      </w:ins>
      <w:r w:rsidR="00213CAE">
        <w:rPr>
          <w:color w:val="000000"/>
        </w:rPr>
        <w:instrText xml:space="preserve"> ADDIN PAPERS2_CITATIONS &lt;citation&gt;&lt;uuid&gt;064146FE-4CB3-4169-9B99-32D68A8E22D2&lt;/uuid&gt;&lt;priority&gt;0&lt;/priority&gt;&lt;publications&gt;&lt;publication&gt;&lt;uuid&gt;FB852049-269D-46E7-AF79-FBC57076289C&lt;/uuid&gt;&lt;volume&gt;110&lt;/volume&gt;&lt;doi&gt;10.1093/bja/aes355&lt;/doi&gt;&lt;startpage&gt;96&lt;/startpage&gt;&lt;publication_date&gt;99201301001200000000220000&lt;/publication_date&gt;&lt;url&gt;http://eutils.ncbi.nlm.nih.gov/entrez/eutils/elink.fcgi?dbfrom=pubmed&amp;amp;id=23059961&amp;amp;retmode=ref&amp;amp;cmd=prlinks&lt;/url&gt;&lt;citekey&gt;Albrecht:2012dv&lt;/citekey&gt;&lt;type&gt;400&lt;/type&gt;&lt;title&gt;Undertreatment of acute pain (oligoanalgesia) and medical practice variation in prehospital analgesia of adult trauma patients: a 10 yr retrospective study.&lt;/title&gt;&lt;institution&gt;Department of Anaesthesiology, Lausanne University Hospital, Bugnon 46, 1011 Lausanne, Switzerland.&lt;/institution&gt;&lt;number&gt;1&lt;/number&gt;&lt;subtype&gt;400&lt;/subtype&gt;&lt;endpage&gt;106&lt;/endpage&gt;&lt;bundle&gt;&lt;publication&gt;&lt;title&gt;British journal of anaesthesia&lt;/title&gt;&lt;type&gt;-100&lt;/type&gt;&lt;subtype&gt;-100&lt;/subtype&gt;&lt;uuid&gt;023160F8-C9D5-4317-B8FF-8271CA4D039E&lt;/uuid&gt;&lt;/publication&gt;&lt;/bundle&gt;&lt;authors&gt;&lt;author&gt;&lt;firstName&gt;B&lt;/firstName&gt;&lt;lastName&gt;Yersin&lt;/lastName&gt;&lt;/author&gt;&lt;/authors&gt;&lt;/publication&gt;&lt;/publications&gt;&lt;cites&gt;&lt;/cites&gt;&lt;/citation&gt;</w:instrText>
      </w:r>
      <w:r w:rsidR="00DA31F4">
        <w:rPr>
          <w:color w:val="000000"/>
        </w:rPr>
        <w:fldChar w:fldCharType="separate"/>
      </w:r>
      <w:ins w:id="55" w:author="Patrick Linehan" w:date="2015-02-05T11:42:00Z">
        <w:r w:rsidR="00B75ED0">
          <w:rPr>
            <w:rFonts w:cs="Times"/>
            <w:szCs w:val="24"/>
            <w:lang w:eastAsia="en-US"/>
          </w:rPr>
          <w:t>(5)</w:t>
        </w:r>
      </w:ins>
      <w:ins w:id="56" w:author="Patrick Linehan" w:date="2015-02-05T11:36:00Z">
        <w:r w:rsidR="00DA31F4">
          <w:rPr>
            <w:color w:val="000000"/>
          </w:rPr>
          <w:fldChar w:fldCharType="end"/>
        </w:r>
      </w:ins>
      <w:ins w:id="57" w:author="Patrick Linehan" w:date="2015-01-27T18:04:00Z">
        <w:r>
          <w:rPr>
            <w:color w:val="000000"/>
          </w:rPr>
          <w:t xml:space="preserve"> and </w:t>
        </w:r>
      </w:ins>
      <w:ins w:id="58" w:author="Patrick Linehan" w:date="2015-02-04T14:17:00Z">
        <w:r w:rsidR="00554114">
          <w:rPr>
            <w:color w:val="000000"/>
          </w:rPr>
          <w:t>in the emergency department setting.</w:t>
        </w:r>
      </w:ins>
      <w:ins w:id="59" w:author="Patrick Linehan" w:date="2015-02-04T14:18:00Z">
        <w:r w:rsidR="00554114" w:rsidRPr="00554114">
          <w:t xml:space="preserve"> </w:t>
        </w:r>
      </w:ins>
      <w:ins w:id="60" w:author="Patrick Linehan" w:date="2015-02-05T11:30:00Z">
        <w:r w:rsidR="00DA31F4">
          <w:rPr>
            <w:color w:val="000000"/>
          </w:rPr>
          <w:fldChar w:fldCharType="begin"/>
        </w:r>
      </w:ins>
      <w:r w:rsidR="00213CAE">
        <w:rPr>
          <w:color w:val="000000"/>
        </w:rPr>
        <w:instrText xml:space="preserve"> ADDIN PAPERS2_CITATIONS &lt;citation&gt;&lt;uuid&gt;90227812-BBB0-41F3-B1DE-17B2E715C2B3&lt;/uuid&gt;&lt;priority&gt;4&lt;/priority&gt;&lt;publications&gt;&lt;publication&gt;&lt;uuid&gt;A799CFF8-1BFE-466B-9760-43772389848A&lt;/uuid&gt;&lt;volume&gt;32&lt;/volume&gt;&lt;doi&gt;10.1016/j.jen.2006.01.010&lt;/doi&gt;&lt;startpage&gt;219&lt;/startpage&gt;&lt;publication_date&gt;99200606001200000000220000&lt;/publication_date&gt;&lt;url&gt;http://linkinghub.elsevier.com/retrieve/pii/S0099176706000626&lt;/url&gt;&lt;citekey&gt;Heins:2006gb&lt;/citekey&gt;&lt;type&gt;400&lt;/type&gt;&lt;title&gt;Disparities in analgesia and opioid prescribing practices for patients with musculoskeletal pain in the emergency department.&lt;/title&gt;&lt;institution&gt;University of Mobile School of Nursing, Alabama, USA. knkansas@hotmail.com&lt;/institution&gt;&lt;number&gt;3&lt;/number&gt;&lt;subtype&gt;400&lt;/subtype&gt;&lt;endpage&gt;224&lt;/endpage&gt;&lt;bundle&gt;&lt;publication&gt;&lt;publisher&gt;Emergency Department, Presbyterian Hospital of Dallas, Dallas, TX, USA. Kmp63052@aol.com&lt;/publisher&gt;&lt;title&gt;Journal of emergency nursing: JEN : official publication of the Emergency Department Nurses Association&lt;/title&gt;&lt;type&gt;-100&lt;/type&gt;&lt;subtype&gt;-100&lt;/subtype&gt;&lt;uuid&gt;78F3F5C7-5788-4A51-9768-2701E100AB51&lt;/uuid&gt;&lt;/publication&gt;&lt;/bundle&gt;&lt;authors&gt;&lt;author&gt;&lt;firstName&gt;Janet&lt;/firstName&gt;&lt;middleNames&gt;Kaye&lt;/middleNames&gt;&lt;lastName&gt;Heins&lt;/lastName&gt;&lt;/author&gt;&lt;author&gt;&lt;firstName&gt;Alan&lt;/firstName&gt;&lt;lastName&gt;Heins&lt;/lastName&gt;&lt;/author&gt;&lt;author&gt;&lt;firstName&gt;Marianthe&lt;/firstName&gt;&lt;lastName&gt;Grammas&lt;/lastName&gt;&lt;/author&gt;&lt;author&gt;&lt;firstName&gt;Melissa&lt;/firstName&gt;&lt;lastName&gt;Costello&lt;/lastName&gt;&lt;/author&gt;&lt;author&gt;&lt;firstName&gt;Kun&lt;/firstName&gt;&lt;lastName&gt;Huang&lt;/lastName&gt;&lt;/author&gt;&lt;author&gt;&lt;firstName&gt;Satya&lt;/firstName&gt;&lt;lastName&gt;Mishra&lt;/lastName&gt;&lt;/author&gt;&lt;/authors&gt;&lt;/publication&gt;&lt;/publications&gt;&lt;cites&gt;&lt;/cites&gt;&lt;/citation&gt;</w:instrText>
      </w:r>
      <w:r w:rsidR="00DA31F4">
        <w:rPr>
          <w:color w:val="000000"/>
        </w:rPr>
        <w:fldChar w:fldCharType="separate"/>
      </w:r>
      <w:ins w:id="61" w:author="Patrick Linehan" w:date="2015-02-05T11:42:00Z">
        <w:r w:rsidR="00B75ED0">
          <w:rPr>
            <w:rFonts w:cs="Times"/>
            <w:szCs w:val="24"/>
            <w:lang w:eastAsia="en-US"/>
          </w:rPr>
          <w:t>(6)</w:t>
        </w:r>
      </w:ins>
      <w:ins w:id="62" w:author="Patrick Linehan" w:date="2015-02-05T11:30:00Z">
        <w:r w:rsidR="00DA31F4">
          <w:rPr>
            <w:color w:val="000000"/>
          </w:rPr>
          <w:fldChar w:fldCharType="end"/>
        </w:r>
      </w:ins>
      <w:ins w:id="63" w:author="Patrick Linehan" w:date="2015-02-04T14:23:00Z">
        <w:r w:rsidR="00554114">
          <w:rPr>
            <w:color w:val="000000"/>
          </w:rPr>
          <w:t xml:space="preserve"> </w:t>
        </w:r>
      </w:ins>
    </w:p>
    <w:p w14:paraId="4F50D6CA" w14:textId="74CF7C9A" w:rsidR="006E5E4D" w:rsidRDefault="006E5E4D">
      <w:pPr>
        <w:spacing w:after="240"/>
        <w:rPr>
          <w:ins w:id="64" w:author="Patrick Linehan" w:date="2015-02-05T08:49:00Z"/>
          <w:color w:val="000000"/>
        </w:rPr>
      </w:pPr>
      <w:ins w:id="65" w:author="Patrick Linehan" w:date="2015-02-04T14:42:00Z">
        <w:r>
          <w:rPr>
            <w:color w:val="000000"/>
          </w:rPr>
          <w:t xml:space="preserve">Morphine is the “gold standard” </w:t>
        </w:r>
        <w:proofErr w:type="gramStart"/>
        <w:r>
          <w:rPr>
            <w:color w:val="000000"/>
          </w:rPr>
          <w:t xml:space="preserve">opioid </w:t>
        </w:r>
      </w:ins>
      <w:ins w:id="66" w:author="Patrick Linehan" w:date="2015-02-04T14:43:00Z">
        <w:r>
          <w:rPr>
            <w:color w:val="000000"/>
          </w:rPr>
          <w:t>which</w:t>
        </w:r>
        <w:proofErr w:type="gramEnd"/>
        <w:r>
          <w:rPr>
            <w:color w:val="000000"/>
          </w:rPr>
          <w:t xml:space="preserve"> is often used as a comparison in studies of other analgesics, yet the dose of morphine that is used in clinical practice is lower than the equivalent doses of other opioids.</w:t>
        </w:r>
      </w:ins>
      <w:ins w:id="67" w:author="Patrick Linehan" w:date="2015-02-04T14:45:00Z">
        <w:r w:rsidR="00B2066C" w:rsidRPr="00B2066C">
          <w:t xml:space="preserve"> </w:t>
        </w:r>
      </w:ins>
      <w:ins w:id="68" w:author="Patrick Linehan" w:date="2015-02-05T11:30:00Z">
        <w:r w:rsidR="00DA31F4">
          <w:rPr>
            <w:color w:val="000000"/>
          </w:rPr>
          <w:fldChar w:fldCharType="begin"/>
        </w:r>
      </w:ins>
      <w:r w:rsidR="00213CAE">
        <w:rPr>
          <w:color w:val="000000"/>
        </w:rPr>
        <w:instrText xml:space="preserve"> ADDIN PAPERS2_CITATIONS &lt;citation&gt;&lt;uuid&gt;9FDF5F75-12AB-4C69-A5DB-76B734E911C4&lt;/uuid&gt;&lt;priority&gt;5&lt;/priority&gt;&lt;publications&gt;&lt;publication&gt;&lt;uuid&gt;07096442-D0DA-4B0E-BC22-0BD86C0DFDC9&lt;/uuid&gt;&lt;volume&gt;30&lt;/volume&gt;&lt;accepted_date&gt;99201106211200000000222000&lt;/accepted_date&gt;&lt;doi&gt;10.1016/j.ajem.2011.06.015&lt;/doi&gt;&lt;startpage&gt;1241&lt;/startpage&gt;&lt;revision_date&gt;99201105311200000000222000&lt;/revision_date&gt;&lt;publication_date&gt;99201209001200000000220000&lt;/publication_date&gt;&lt;url&gt;http://linkinghub.elsevier.com/retrieve/pii/S0735675711002907&lt;/url&gt;&lt;type&gt;400&lt;/type&gt;&lt;title&gt;Dosing and titration of intravenous opioid analgesics administered to ED patients in acute severe pain.&lt;/title&gt;&lt;submission_date&gt;99201104251200000000222000&lt;/submission_date&gt;&lt;number&gt;7&lt;/number&gt;&lt;institution&gt;Department of Emergency Medicine, Albert Einstein College of Medicine, Bronx, NY 10461, USA. polly.bijur@einstein.yu.edu&lt;/institution&gt;&lt;subtype&gt;400&lt;/subtype&gt;&lt;endpage&gt;1244&lt;/endpage&gt;&lt;bundle&gt;&lt;publication&gt;&lt;publisher&gt;Elsevier Inc.&lt;/publisher&gt;&lt;title&gt;The American Journal of Emergency Medicine&lt;/title&gt;&lt;type&gt;-100&lt;/type&gt;&lt;subtype&gt;-100&lt;/subtype&gt;&lt;uuid&gt;2AFC9DEF-E913-4B2A-B494-CA158A2B617D&lt;/uuid&gt;&lt;/publication&gt;&lt;/bundle&gt;&lt;authors&gt;&lt;author&gt;&lt;firstName&gt;Polly&lt;/firstName&gt;&lt;middleNames&gt;E&lt;/middleNames&gt;&lt;lastName&gt;Bijur&lt;/lastName&gt;&lt;/author&gt;&lt;author&gt;&lt;firstName&gt;David&lt;/firstName&gt;&lt;lastName&gt;Esses&lt;/lastName&gt;&lt;/author&gt;&lt;author&gt;&lt;firstName&gt;Andrew&lt;/firstName&gt;&lt;middleNames&gt;K&lt;/middleNames&gt;&lt;lastName&gt;Chang&lt;/lastName&gt;&lt;/author&gt;&lt;author&gt;&lt;firstName&gt;E&lt;/firstName&gt;&lt;middleNames&gt;John&lt;/middleNames&gt;&lt;lastName&gt;Gallagher&lt;/lastName&gt;&lt;/author&gt;&lt;/authors&gt;&lt;/publication&gt;&lt;/publications&gt;&lt;cites&gt;&lt;/cites&gt;&lt;/citation&gt;</w:instrText>
      </w:r>
      <w:r w:rsidR="00DA31F4">
        <w:rPr>
          <w:color w:val="000000"/>
        </w:rPr>
        <w:fldChar w:fldCharType="separate"/>
      </w:r>
      <w:ins w:id="69" w:author="Patrick Linehan" w:date="2015-02-05T11:42:00Z">
        <w:r w:rsidR="00B75ED0">
          <w:rPr>
            <w:rFonts w:cs="Times"/>
            <w:szCs w:val="24"/>
            <w:lang w:eastAsia="en-US"/>
          </w:rPr>
          <w:t>(7)</w:t>
        </w:r>
      </w:ins>
      <w:ins w:id="70" w:author="Patrick Linehan" w:date="2015-02-05T11:30:00Z">
        <w:r w:rsidR="00DA31F4">
          <w:rPr>
            <w:color w:val="000000"/>
          </w:rPr>
          <w:fldChar w:fldCharType="end"/>
        </w:r>
      </w:ins>
      <w:ins w:id="71" w:author="Patrick Linehan" w:date="2015-02-04T14:51:00Z">
        <w:r w:rsidR="00B2066C" w:rsidRPr="00B2066C">
          <w:t xml:space="preserve"> </w:t>
        </w:r>
      </w:ins>
      <w:ins w:id="72" w:author="Patrick Linehan" w:date="2015-02-05T11:30:00Z">
        <w:r w:rsidR="00DA31F4">
          <w:rPr>
            <w:color w:val="000000"/>
          </w:rPr>
          <w:fldChar w:fldCharType="begin"/>
        </w:r>
      </w:ins>
      <w:r w:rsidR="00213CAE">
        <w:rPr>
          <w:color w:val="000000"/>
        </w:rPr>
        <w:instrText xml:space="preserve"> ADDIN PAPERS2_CITATIONS &lt;citation&gt;&lt;uuid&gt;63BED38B-625F-4F72-B981-56307D9E85BF&lt;/uuid&gt;&lt;priority&gt;6&lt;/priority&gt;&lt;publications&gt;&lt;publication&gt;&lt;uuid&gt;2A53E5E1-9065-450D-BA72-838A9CC8A4FC&lt;/uuid&gt;&lt;volume&gt;28&lt;/volume&gt;&lt;accepted_date&gt;99200906241200000000222000&lt;/accepted_date&gt;&lt;doi&gt;10.1016/j.ajem.2009.06.009&lt;/doi&gt;&lt;startpage&gt;1041&lt;/startpage&gt;&lt;revision_date&gt;99200906231200000000222000&lt;/revision_date&gt;&lt;publication_date&gt;99201011001200000000220000&lt;/publication_date&gt;&lt;url&gt;http://linkinghub.elsevier.com/retrieve/pii/S0735675709003222&lt;/url&gt;&lt;type&gt;400&lt;/type&gt;&lt;title&gt;Intravenous opioid dosing and outcomes in emergency patients: a prospective cohort analysis.&lt;/title&gt;&lt;submission_date&gt;99200905281200000000222000&lt;/submission_date&gt;&lt;number&gt;9&lt;/number&gt;&lt;institution&gt;Department of Internal Medicine, University of Rochester School of Medicine and Dentistry, Rochester, NY 14642, USA. alec_oconnor@urmc.rochester.edu&lt;/institution&gt;&lt;subtype&gt;400&lt;/subtype&gt;&lt;endpage&gt;1050.e6&lt;/endpage&gt;&lt;bundle&gt;&lt;publication&gt;&lt;publisher&gt;Elsevier Inc.&lt;/publisher&gt;&lt;title&gt;The American Journal of Emergency Medicine&lt;/title&gt;&lt;type&gt;-100&lt;/type&gt;&lt;subtype&gt;-100&lt;/subtype&gt;&lt;uuid&gt;2AFC9DEF-E913-4B2A-B494-CA158A2B617D&lt;/uuid&gt;&lt;/publication&gt;&lt;/bundle&gt;&lt;authors&gt;&lt;author&gt;&lt;firstName&gt;Alec&lt;/firstName&gt;&lt;middleNames&gt;B&lt;/middleNames&gt;&lt;lastName&gt;O'Connor&lt;/lastName&gt;&lt;/author&gt;&lt;author&gt;&lt;firstName&gt;Frank&lt;/firstName&gt;&lt;middleNames&gt;L&lt;/middleNames&gt;&lt;lastName&gt;Zwemer&lt;/lastName&gt;&lt;/author&gt;&lt;author&gt;&lt;firstName&gt;Daniel&lt;/firstName&gt;&lt;middleNames&gt;P&lt;/middleNames&gt;&lt;lastName&gt;Hays&lt;/lastName&gt;&lt;/author&gt;&lt;author&gt;&lt;firstName&gt;Changyong&lt;/firstName&gt;&lt;lastName&gt;Feng&lt;/lastName&gt;&lt;/author&gt;&lt;/authors&gt;&lt;/publication&gt;&lt;/publications&gt;&lt;cites&gt;&lt;/cites&gt;&lt;/citation&gt;</w:instrText>
      </w:r>
      <w:r w:rsidR="00DA31F4">
        <w:rPr>
          <w:color w:val="000000"/>
        </w:rPr>
        <w:fldChar w:fldCharType="separate"/>
      </w:r>
      <w:ins w:id="73" w:author="Patrick Linehan" w:date="2015-02-05T11:42:00Z">
        <w:r w:rsidR="00B75ED0">
          <w:rPr>
            <w:rFonts w:cs="Times"/>
            <w:szCs w:val="24"/>
            <w:lang w:eastAsia="en-US"/>
          </w:rPr>
          <w:t>(8)</w:t>
        </w:r>
      </w:ins>
      <w:ins w:id="74" w:author="Patrick Linehan" w:date="2015-02-05T11:30:00Z">
        <w:r w:rsidR="00DA31F4">
          <w:rPr>
            <w:color w:val="000000"/>
          </w:rPr>
          <w:fldChar w:fldCharType="end"/>
        </w:r>
      </w:ins>
      <w:ins w:id="75" w:author="Patrick Linehan" w:date="2015-02-04T15:51:00Z">
        <w:r w:rsidR="005A3913" w:rsidRPr="005A3913">
          <w:t xml:space="preserve"> </w:t>
        </w:r>
      </w:ins>
      <w:ins w:id="76" w:author="Patrick Linehan" w:date="2015-02-05T11:30:00Z">
        <w:r w:rsidR="00DA31F4">
          <w:rPr>
            <w:color w:val="000000"/>
          </w:rPr>
          <w:fldChar w:fldCharType="begin"/>
        </w:r>
      </w:ins>
      <w:r w:rsidR="00213CAE">
        <w:rPr>
          <w:color w:val="000000"/>
        </w:rPr>
        <w:instrText xml:space="preserve"> ADDIN PAPERS2_CITATIONS &lt;citation&gt;&lt;uuid&gt;E6063C2D-EEAB-4AC2-84BB-A5B22D9D0F6B&lt;/uuid&gt;&lt;priority&gt;7&lt;/priority&gt;&lt;publications&gt;&lt;publication&gt;&lt;uuid&gt;067D6452-BAD5-45CF-9975-BC184A0A7CE4&lt;/uuid&gt;&lt;volume&gt;7&lt;/volume&gt;&lt;doi&gt;10.1111/j.1526-4637.2006.00183.x&lt;/doi&gt;&lt;startpage&gt;299&lt;/startpage&gt;&lt;publication_date&gt;99200607001200000000220000&lt;/publication_date&gt;&lt;url&gt;http://doi.wiley.com/10.1111/j.1526-4637.2006.00183.x&lt;/url&gt;&lt;type&gt;400&lt;/type&gt;&lt;title&gt;Underdosing of morphine in comparison with other parenteral opioids in an acute hospital: a quality of care challenge.&lt;/title&gt;&lt;institution&gt;Hospital Medicine Division, and Department of Medicine, Palliative Care Program, University of Rochester, School of Medicine and Dentistry, Rochester, New York 14642, USA. alec_oconnor@urmc.rochester.edu&lt;/institution&gt;&lt;number&gt;4&lt;/number&gt;&lt;subtype&gt;400&lt;/subtype&gt;&lt;endpage&gt;307&lt;/endpage&gt;&lt;bundle&gt;&lt;publication&gt;&lt;title&gt;Pain medicine (Malden, Mass.)&lt;/title&gt;&lt;type&gt;-100&lt;/type&gt;&lt;subtype&gt;-100&lt;/subtype&gt;&lt;uuid&gt;549E307A-E643-4127-82D1-C9622D936914&lt;/uuid&gt;&lt;/publication&gt;&lt;/bundle&gt;&lt;authors&gt;&lt;author&gt;&lt;firstName&gt;Alec&lt;/firstName&gt;&lt;middleNames&gt;B&lt;/middleNames&gt;&lt;lastName&gt;O'Connor&lt;/lastName&gt;&lt;/author&gt;&lt;author&gt;&lt;firstName&gt;Valerie&lt;/firstName&gt;&lt;middleNames&gt;J&lt;/middleNames&gt;&lt;lastName&gt;Lang&lt;/lastName&gt;&lt;/author&gt;&lt;author&gt;&lt;firstName&gt;Timothy&lt;/firstName&gt;&lt;middleNames&gt;E&lt;/middleNames&gt;&lt;lastName&gt;Quill&lt;/lastName&gt;&lt;/author&gt;&lt;/authors&gt;&lt;/publication&gt;&lt;/publications&gt;&lt;cites&gt;&lt;/cites&gt;&lt;/citation&gt;</w:instrText>
      </w:r>
      <w:r w:rsidR="00DA31F4">
        <w:rPr>
          <w:color w:val="000000"/>
        </w:rPr>
        <w:fldChar w:fldCharType="separate"/>
      </w:r>
      <w:ins w:id="77" w:author="Patrick Linehan" w:date="2015-02-05T11:42:00Z">
        <w:r w:rsidR="00B75ED0">
          <w:rPr>
            <w:rFonts w:cs="Times"/>
            <w:szCs w:val="24"/>
            <w:lang w:eastAsia="en-US"/>
          </w:rPr>
          <w:t>(9)</w:t>
        </w:r>
      </w:ins>
      <w:ins w:id="78" w:author="Patrick Linehan" w:date="2015-02-05T11:30:00Z">
        <w:r w:rsidR="00DA31F4">
          <w:rPr>
            <w:color w:val="000000"/>
          </w:rPr>
          <w:fldChar w:fldCharType="end"/>
        </w:r>
      </w:ins>
    </w:p>
    <w:p w14:paraId="546239B3" w14:textId="4B194E91" w:rsidR="006E04EB" w:rsidRDefault="00524ABB">
      <w:pPr>
        <w:spacing w:after="240"/>
        <w:rPr>
          <w:ins w:id="79" w:author="Patrick Linehan" w:date="2015-02-05T08:49:00Z"/>
          <w:color w:val="000000"/>
        </w:rPr>
      </w:pPr>
      <w:proofErr w:type="gramStart"/>
      <w:ins w:id="80" w:author="Patrick Linehan" w:date="2015-02-05T08:58:00Z">
        <w:r>
          <w:rPr>
            <w:color w:val="000000"/>
          </w:rPr>
          <w:t>Education about pain management and protocols for analgesia have</w:t>
        </w:r>
        <w:proofErr w:type="gramEnd"/>
        <w:r>
          <w:rPr>
            <w:color w:val="000000"/>
          </w:rPr>
          <w:t xml:space="preserve"> the possibility to improve the </w:t>
        </w:r>
      </w:ins>
      <w:ins w:id="81" w:author="Patrick Linehan" w:date="2015-02-05T09:00:00Z">
        <w:r>
          <w:rPr>
            <w:color w:val="000000"/>
          </w:rPr>
          <w:t>treatment</w:t>
        </w:r>
      </w:ins>
      <w:ins w:id="82" w:author="Patrick Linehan" w:date="2015-02-05T08:58:00Z">
        <w:r>
          <w:rPr>
            <w:color w:val="000000"/>
          </w:rPr>
          <w:t xml:space="preserve"> </w:t>
        </w:r>
      </w:ins>
      <w:ins w:id="83" w:author="Patrick Linehan" w:date="2015-02-05T09:00:00Z">
        <w:r>
          <w:rPr>
            <w:color w:val="000000"/>
          </w:rPr>
          <w:t>of pain. In order to effectively treat pain we need to know the optimal doses of opioid analgesia, and that is the purpose of this study.</w:t>
        </w:r>
      </w:ins>
    </w:p>
    <w:p w14:paraId="574C6443" w14:textId="77777777" w:rsidR="006E04EB" w:rsidRDefault="006E04EB">
      <w:pPr>
        <w:spacing w:after="240"/>
        <w:rPr>
          <w:ins w:id="84" w:author="Patrick Linehan" w:date="2015-02-04T15:52:00Z"/>
          <w:color w:val="000000"/>
        </w:rPr>
      </w:pPr>
    </w:p>
    <w:p w14:paraId="7A68F26A" w14:textId="77777777" w:rsidR="005D1B10" w:rsidRDefault="005D1B10">
      <w:pPr>
        <w:spacing w:after="240"/>
        <w:rPr>
          <w:ins w:id="85" w:author="Patrick Linehan" w:date="2015-02-04T14:20:00Z"/>
          <w:color w:val="000000"/>
        </w:rPr>
      </w:pPr>
    </w:p>
    <w:p w14:paraId="4D80CECD" w14:textId="77777777" w:rsidR="00554114" w:rsidRDefault="00554114">
      <w:pPr>
        <w:spacing w:after="240"/>
        <w:rPr>
          <w:ins w:id="86" w:author="Patrick Linehan" w:date="2015-02-04T14:19:00Z"/>
          <w:color w:val="000000"/>
        </w:rPr>
      </w:pPr>
    </w:p>
    <w:p w14:paraId="407B1927" w14:textId="77777777" w:rsidR="00554114" w:rsidRDefault="00554114">
      <w:pPr>
        <w:spacing w:after="240"/>
        <w:rPr>
          <w:color w:val="000000"/>
        </w:rPr>
      </w:pPr>
    </w:p>
    <w:p w14:paraId="498B6D74" w14:textId="77777777" w:rsidR="00FA059F" w:rsidRDefault="00FA059F">
      <w:pPr>
        <w:spacing w:after="280"/>
        <w:rPr>
          <w:b/>
          <w:color w:val="000000"/>
          <w:sz w:val="28"/>
        </w:rPr>
      </w:pPr>
      <w:r>
        <w:rPr>
          <w:b/>
          <w:color w:val="000000"/>
          <w:sz w:val="28"/>
        </w:rPr>
        <w:t xml:space="preserve">Prior </w:t>
      </w:r>
      <w:r w:rsidR="004A0B65">
        <w:rPr>
          <w:b/>
          <w:color w:val="000000"/>
          <w:sz w:val="28"/>
        </w:rPr>
        <w:t xml:space="preserve">Related </w:t>
      </w:r>
      <w:r>
        <w:rPr>
          <w:b/>
          <w:color w:val="000000"/>
          <w:sz w:val="28"/>
        </w:rPr>
        <w:t>Reviews</w:t>
      </w:r>
    </w:p>
    <w:p w14:paraId="04F2D6B5" w14:textId="77777777" w:rsidR="00FA059F" w:rsidRDefault="00C461D3">
      <w:pPr>
        <w:spacing w:after="240"/>
        <w:rPr>
          <w:color w:val="000000"/>
        </w:rPr>
      </w:pPr>
      <w:r>
        <w:rPr>
          <w:color w:val="000000"/>
        </w:rPr>
        <w:t>S</w:t>
      </w:r>
      <w:r w:rsidR="00FA059F">
        <w:rPr>
          <w:color w:val="000000"/>
        </w:rPr>
        <w:t xml:space="preserve">everal </w:t>
      </w:r>
      <w:r>
        <w:rPr>
          <w:color w:val="000000"/>
        </w:rPr>
        <w:t xml:space="preserve">previous </w:t>
      </w:r>
      <w:r w:rsidR="00FA059F">
        <w:rPr>
          <w:color w:val="000000"/>
        </w:rPr>
        <w:t>systematic reviews have examined the issue of administration of opioid analgesia for acutely painful conditions. They are listed with a brief summary of their findings.</w:t>
      </w:r>
    </w:p>
    <w:p w14:paraId="73238FE1" w14:textId="2EC22389" w:rsidR="00FA059F" w:rsidRDefault="00C461D3">
      <w:pPr>
        <w:spacing w:after="240"/>
        <w:rPr>
          <w:color w:val="000000"/>
        </w:rPr>
      </w:pPr>
      <w:r>
        <w:rPr>
          <w:color w:val="000000"/>
        </w:rPr>
        <w:t>One</w:t>
      </w:r>
      <w:r w:rsidR="00FA059F">
        <w:rPr>
          <w:color w:val="000000"/>
        </w:rPr>
        <w:t xml:space="preserve"> systematic review</w:t>
      </w:r>
      <w:r w:rsidR="00B51421">
        <w:rPr>
          <w:color w:val="000000"/>
        </w:rPr>
        <w:t xml:space="preserve"> and meta-analysis</w:t>
      </w:r>
      <w:r w:rsidR="00FA059F">
        <w:rPr>
          <w:color w:val="000000"/>
        </w:rPr>
        <w:t xml:space="preserve"> </w:t>
      </w:r>
      <w:r w:rsidR="00B51421">
        <w:rPr>
          <w:color w:val="000000"/>
        </w:rPr>
        <w:t xml:space="preserve">was </w:t>
      </w:r>
      <w:r w:rsidR="00FA059F">
        <w:rPr>
          <w:color w:val="000000"/>
        </w:rPr>
        <w:t>limited to children with abdominal pain</w:t>
      </w:r>
      <w:r>
        <w:rPr>
          <w:color w:val="000000"/>
        </w:rPr>
        <w:t xml:space="preserve">. That review concluded that (a) </w:t>
      </w:r>
      <w:r w:rsidR="00FA059F">
        <w:rPr>
          <w:color w:val="000000"/>
        </w:rPr>
        <w:t xml:space="preserve">compared to placebo, opioid analgesia </w:t>
      </w:r>
      <w:r>
        <w:rPr>
          <w:color w:val="000000"/>
        </w:rPr>
        <w:t xml:space="preserve">was effective in controlling pain; </w:t>
      </w:r>
      <w:r w:rsidR="00FA059F">
        <w:rPr>
          <w:color w:val="000000"/>
        </w:rPr>
        <w:t xml:space="preserve"> </w:t>
      </w:r>
      <w:r>
        <w:rPr>
          <w:color w:val="000000"/>
        </w:rPr>
        <w:t xml:space="preserve">(b) opioid analgesia did not result </w:t>
      </w:r>
      <w:proofErr w:type="gramStart"/>
      <w:r>
        <w:rPr>
          <w:color w:val="000000"/>
        </w:rPr>
        <w:t xml:space="preserve">in </w:t>
      </w:r>
      <w:r w:rsidR="00FA059F">
        <w:rPr>
          <w:color w:val="000000"/>
        </w:rPr>
        <w:t xml:space="preserve"> increased</w:t>
      </w:r>
      <w:proofErr w:type="gramEnd"/>
      <w:r w:rsidR="00FA059F">
        <w:rPr>
          <w:color w:val="000000"/>
        </w:rPr>
        <w:t xml:space="preserve"> perforation or abscesses</w:t>
      </w:r>
      <w:r>
        <w:rPr>
          <w:color w:val="000000"/>
        </w:rPr>
        <w:t xml:space="preserve">; </w:t>
      </w:r>
      <w:r w:rsidR="00FA059F">
        <w:rPr>
          <w:color w:val="000000"/>
        </w:rPr>
        <w:t xml:space="preserve"> and </w:t>
      </w:r>
      <w:r>
        <w:rPr>
          <w:color w:val="000000"/>
        </w:rPr>
        <w:t>(c) administration of opioids did not</w:t>
      </w:r>
      <w:del w:id="87" w:author="Patrick Linehan" w:date="2015-02-04T15:56:00Z">
        <w:r w:rsidDel="002862D4">
          <w:rPr>
            <w:color w:val="000000"/>
          </w:rPr>
          <w:delText xml:space="preserve"> </w:delText>
        </w:r>
      </w:del>
      <w:r w:rsidR="00FA059F">
        <w:rPr>
          <w:color w:val="000000"/>
        </w:rPr>
        <w:t xml:space="preserve"> result in a delay to diagnosis. </w:t>
      </w:r>
      <w:r>
        <w:rPr>
          <w:color w:val="000000"/>
        </w:rPr>
        <w:t>It also concluded that,</w:t>
      </w:r>
      <w:del w:id="88" w:author="Patrick Linehan" w:date="2015-02-04T15:55:00Z">
        <w:r w:rsidDel="002862D4">
          <w:rPr>
            <w:color w:val="000000"/>
          </w:rPr>
          <w:delText xml:space="preserve"> </w:delText>
        </w:r>
      </w:del>
      <w:r w:rsidR="00FA059F">
        <w:rPr>
          <w:color w:val="000000"/>
        </w:rPr>
        <w:t xml:space="preserve"> compared </w:t>
      </w:r>
      <w:r w:rsidR="00FA059F">
        <w:rPr>
          <w:color w:val="000000"/>
        </w:rPr>
        <w:lastRenderedPageBreak/>
        <w:t xml:space="preserve">to placebo, opioid analgesia </w:t>
      </w:r>
      <w:r>
        <w:rPr>
          <w:color w:val="000000"/>
        </w:rPr>
        <w:t xml:space="preserve">did </w:t>
      </w:r>
      <w:r w:rsidR="00FA059F">
        <w:rPr>
          <w:color w:val="000000"/>
        </w:rPr>
        <w:t xml:space="preserve">cause increased </w:t>
      </w:r>
      <w:del w:id="89" w:author="Patrick Linehan" w:date="2015-02-04T16:00:00Z">
        <w:r w:rsidR="00FA059F" w:rsidDel="002862D4">
          <w:rPr>
            <w:color w:val="000000"/>
          </w:rPr>
          <w:delText xml:space="preserve">side </w:delText>
        </w:r>
      </w:del>
      <w:ins w:id="90" w:author="Patrick Linehan" w:date="2015-02-04T16:00:00Z">
        <w:r w:rsidR="002862D4">
          <w:rPr>
            <w:color w:val="000000"/>
          </w:rPr>
          <w:t xml:space="preserve">adverse </w:t>
        </w:r>
      </w:ins>
      <w:del w:id="91" w:author="Patrick Linehan" w:date="2015-02-04T16:00:00Z">
        <w:r w:rsidR="00FA059F" w:rsidDel="002862D4">
          <w:rPr>
            <w:color w:val="000000"/>
          </w:rPr>
          <w:delText>effects</w:delText>
        </w:r>
      </w:del>
      <w:ins w:id="92" w:author="Patrick Linehan" w:date="2015-02-04T16:00:00Z">
        <w:r w:rsidR="002862D4">
          <w:rPr>
            <w:color w:val="000000"/>
          </w:rPr>
          <w:t>events</w:t>
        </w:r>
      </w:ins>
      <w:r>
        <w:rPr>
          <w:color w:val="000000"/>
        </w:rPr>
        <w:t xml:space="preserve">, </w:t>
      </w:r>
      <w:ins w:id="93" w:author="Patrick Linehan" w:date="2015-02-04T15:56:00Z">
        <w:r w:rsidR="002862D4">
          <w:rPr>
            <w:color w:val="000000"/>
          </w:rPr>
          <w:t xml:space="preserve">(although the authors did not </w:t>
        </w:r>
      </w:ins>
      <w:del w:id="94" w:author="Patrick Linehan" w:date="2015-02-04T16:00:00Z">
        <w:r w:rsidDel="002862D4">
          <w:rPr>
            <w:color w:val="000000"/>
          </w:rPr>
          <w:delText>as long as</w:delText>
        </w:r>
      </w:del>
      <w:ins w:id="95" w:author="Patrick Linehan" w:date="2015-02-04T16:00:00Z">
        <w:r w:rsidR="002862D4">
          <w:rPr>
            <w:color w:val="000000"/>
          </w:rPr>
          <w:t>include</w:t>
        </w:r>
      </w:ins>
      <w:r>
        <w:rPr>
          <w:color w:val="000000"/>
        </w:rPr>
        <w:t xml:space="preserve"> continuing to have pain </w:t>
      </w:r>
      <w:ins w:id="96" w:author="Patrick Linehan" w:date="2015-02-04T16:01:00Z">
        <w:r w:rsidR="002862D4">
          <w:rPr>
            <w:color w:val="000000"/>
          </w:rPr>
          <w:t>as an</w:t>
        </w:r>
      </w:ins>
      <w:del w:id="97" w:author="Patrick Linehan" w:date="2015-02-04T16:01:00Z">
        <w:r w:rsidDel="002862D4">
          <w:rPr>
            <w:color w:val="000000"/>
          </w:rPr>
          <w:delText xml:space="preserve">is not considered a </w:delText>
        </w:r>
      </w:del>
      <w:r w:rsidR="00FA059F">
        <w:rPr>
          <w:color w:val="000000"/>
        </w:rPr>
        <w:t xml:space="preserve"> “</w:t>
      </w:r>
      <w:del w:id="98" w:author="Patrick Linehan" w:date="2015-02-04T16:00:00Z">
        <w:r w:rsidR="00FA059F" w:rsidDel="002862D4">
          <w:rPr>
            <w:color w:val="000000"/>
          </w:rPr>
          <w:delText xml:space="preserve">side </w:delText>
        </w:r>
      </w:del>
      <w:ins w:id="99" w:author="Patrick Linehan" w:date="2015-02-04T16:00:00Z">
        <w:r w:rsidR="002862D4">
          <w:rPr>
            <w:color w:val="000000"/>
          </w:rPr>
          <w:t xml:space="preserve">adverse </w:t>
        </w:r>
      </w:ins>
      <w:del w:id="100" w:author="Patrick Linehan" w:date="2015-02-04T16:00:00Z">
        <w:r w:rsidR="00FA059F" w:rsidDel="002862D4">
          <w:rPr>
            <w:color w:val="000000"/>
          </w:rPr>
          <w:delText>effect</w:delText>
        </w:r>
      </w:del>
      <w:ins w:id="101" w:author="Patrick Linehan" w:date="2015-02-04T16:00:00Z">
        <w:r w:rsidR="002862D4">
          <w:rPr>
            <w:color w:val="000000"/>
          </w:rPr>
          <w:t>event</w:t>
        </w:r>
      </w:ins>
      <w:r w:rsidR="00FA059F">
        <w:rPr>
          <w:color w:val="000000"/>
        </w:rPr>
        <w:t xml:space="preserve">” </w:t>
      </w:r>
      <w:del w:id="102" w:author="Patrick Linehan" w:date="2015-02-04T16:00:00Z">
        <w:r w:rsidR="00FA059F" w:rsidDel="002862D4">
          <w:rPr>
            <w:color w:val="000000"/>
          </w:rPr>
          <w:delText xml:space="preserve">of </w:delText>
        </w:r>
      </w:del>
      <w:ins w:id="103" w:author="Patrick Linehan" w:date="2015-02-04T16:00:00Z">
        <w:r w:rsidR="002862D4">
          <w:rPr>
            <w:color w:val="000000"/>
          </w:rPr>
          <w:t xml:space="preserve">with </w:t>
        </w:r>
      </w:ins>
      <w:commentRangeStart w:id="104"/>
      <w:r w:rsidR="00FA059F">
        <w:rPr>
          <w:color w:val="000000"/>
        </w:rPr>
        <w:t>placebo</w:t>
      </w:r>
      <w:commentRangeEnd w:id="104"/>
      <w:r>
        <w:rPr>
          <w:rStyle w:val="CommentReference"/>
        </w:rPr>
        <w:commentReference w:id="104"/>
      </w:r>
      <w:r w:rsidR="00FA059F">
        <w:rPr>
          <w:color w:val="000000"/>
        </w:rPr>
        <w:t>.</w:t>
      </w:r>
      <w:r>
        <w:rPr>
          <w:color w:val="000000"/>
        </w:rPr>
        <w:t xml:space="preserve"> </w:t>
      </w:r>
      <w:r>
        <w:rPr>
          <w:b/>
          <w:color w:val="0000E9"/>
          <w:u w:val="single"/>
        </w:rPr>
        <w:t>[1]</w:t>
      </w:r>
    </w:p>
    <w:p w14:paraId="3653986F" w14:textId="77777777" w:rsidR="00FA059F" w:rsidRDefault="00FA059F">
      <w:pPr>
        <w:spacing w:after="319"/>
        <w:rPr>
          <w:b/>
          <w:color w:val="000000"/>
        </w:rPr>
      </w:pPr>
      <w:r>
        <w:rPr>
          <w:b/>
          <w:i/>
          <w:color w:val="000000"/>
        </w:rPr>
        <w:t>Analgesia in the emergency department: a GRADE-based evaluation of research evidence and recommendations for practice</w:t>
      </w:r>
      <w:proofErr w:type="gramStart"/>
      <w:r>
        <w:rPr>
          <w:b/>
          <w:color w:val="000000"/>
        </w:rPr>
        <w:t>.</w:t>
      </w:r>
      <w:r>
        <w:rPr>
          <w:b/>
          <w:color w:val="0000E9"/>
          <w:u w:val="single"/>
        </w:rPr>
        <w:t>[</w:t>
      </w:r>
      <w:proofErr w:type="gramEnd"/>
      <w:r>
        <w:rPr>
          <w:b/>
          <w:color w:val="0000E9"/>
          <w:u w:val="single"/>
        </w:rPr>
        <w:t>2]</w:t>
      </w:r>
    </w:p>
    <w:p w14:paraId="400BB12B" w14:textId="3A054518" w:rsidR="00FA059F" w:rsidRDefault="00BC1083">
      <w:pPr>
        <w:tabs>
          <w:tab w:val="left" w:pos="220"/>
          <w:tab w:val="left" w:pos="720"/>
        </w:tabs>
        <w:ind w:left="720" w:hanging="720"/>
        <w:rPr>
          <w:color w:val="000000"/>
        </w:rPr>
      </w:pPr>
      <w:r>
        <w:rPr>
          <w:color w:val="000000"/>
        </w:rPr>
        <w:t xml:space="preserve">A second review is reported in brief only, providing summary statements of findings. </w:t>
      </w:r>
      <w:del w:id="105" w:author="Patrick Linehan" w:date="2015-02-04T17:47:00Z">
        <w:r w:rsidDel="007415DA">
          <w:rPr>
            <w:color w:val="000000"/>
          </w:rPr>
          <w:delText>Relevant</w:delText>
        </w:r>
      </w:del>
      <w:ins w:id="106" w:author="Patrick Linehan" w:date="2015-02-04T17:47:00Z">
        <w:r w:rsidR="007415DA">
          <w:rPr>
            <w:color w:val="000000"/>
          </w:rPr>
          <w:t xml:space="preserve">The relevant </w:t>
        </w:r>
      </w:ins>
      <w:del w:id="107" w:author="Patrick Linehan" w:date="2015-02-04T16:02:00Z">
        <w:r w:rsidDel="002862D4">
          <w:rPr>
            <w:color w:val="000000"/>
          </w:rPr>
          <w:delText xml:space="preserve"> </w:delText>
        </w:r>
      </w:del>
      <w:r>
        <w:rPr>
          <w:color w:val="000000"/>
        </w:rPr>
        <w:t xml:space="preserve">conclusions </w:t>
      </w:r>
      <w:ins w:id="108" w:author="Patrick Linehan" w:date="2015-02-04T17:47:00Z">
        <w:r w:rsidR="007415DA">
          <w:rPr>
            <w:color w:val="000000"/>
          </w:rPr>
          <w:t xml:space="preserve">pertaining to intravenous opioid analgesia </w:t>
        </w:r>
      </w:ins>
      <w:r>
        <w:rPr>
          <w:color w:val="000000"/>
        </w:rPr>
        <w:t xml:space="preserve">were: (a) For adults accessing the emergency department with acute pain, fentanyl was more effective than parenteral morphine in management of acute moderate to severe pain; (b) for the same patients, parental </w:t>
      </w:r>
      <w:proofErr w:type="spellStart"/>
      <w:r>
        <w:rPr>
          <w:color w:val="000000"/>
        </w:rPr>
        <w:t>hydromorphone</w:t>
      </w:r>
      <w:proofErr w:type="spellEnd"/>
      <w:r>
        <w:rPr>
          <w:color w:val="000000"/>
        </w:rPr>
        <w:t xml:space="preserve"> was more effective than morphine; and (c) parenteral </w:t>
      </w:r>
      <w:proofErr w:type="spellStart"/>
      <w:r>
        <w:rPr>
          <w:color w:val="000000"/>
        </w:rPr>
        <w:t>hydromophone</w:t>
      </w:r>
      <w:proofErr w:type="spellEnd"/>
      <w:r>
        <w:rPr>
          <w:color w:val="000000"/>
        </w:rPr>
        <w:t xml:space="preserve"> 1 + 1 mg patient-driven protocol was more effective than other intravenous opioids at any dose (physician-driven protocol</w:t>
      </w:r>
      <w:proofErr w:type="gramStart"/>
      <w:r>
        <w:rPr>
          <w:color w:val="000000"/>
        </w:rPr>
        <w:t>)  All</w:t>
      </w:r>
      <w:proofErr w:type="gramEnd"/>
      <w:r>
        <w:rPr>
          <w:color w:val="000000"/>
        </w:rPr>
        <w:t xml:space="preserve"> findings were based on reported change in visual analog scale pain ratings</w:t>
      </w:r>
      <w:r w:rsidR="00E96723">
        <w:rPr>
          <w:color w:val="000000"/>
        </w:rPr>
        <w:t>.</w:t>
      </w:r>
      <w:r w:rsidR="00E96723" w:rsidRPr="00E96723">
        <w:rPr>
          <w:b/>
          <w:color w:val="0000E9"/>
          <w:u w:val="single"/>
        </w:rPr>
        <w:t xml:space="preserve"> </w:t>
      </w:r>
      <w:r w:rsidR="00E96723">
        <w:rPr>
          <w:b/>
          <w:color w:val="0000E9"/>
          <w:u w:val="single"/>
        </w:rPr>
        <w:t>[2]</w:t>
      </w:r>
    </w:p>
    <w:p w14:paraId="1B98861B" w14:textId="7F6259CC" w:rsidR="00FA059F" w:rsidRDefault="00FA059F">
      <w:pPr>
        <w:spacing w:after="240"/>
        <w:rPr>
          <w:color w:val="000000"/>
        </w:rPr>
      </w:pPr>
      <w:del w:id="109" w:author="Patrick Linehan" w:date="2015-02-04T17:42:00Z">
        <w:r w:rsidDel="00593C3A">
          <w:rPr>
            <w:color w:val="000000"/>
          </w:rPr>
          <w:delText xml:space="preserve">These </w:delText>
        </w:r>
        <w:r w:rsidR="00E96723" w:rsidDel="00593C3A">
          <w:rPr>
            <w:color w:val="000000"/>
          </w:rPr>
          <w:delText xml:space="preserve">questions </w:delText>
        </w:r>
        <w:r w:rsidDel="00593C3A">
          <w:rPr>
            <w:color w:val="000000"/>
          </w:rPr>
          <w:delText xml:space="preserve">are </w:delText>
        </w:r>
        <w:r w:rsidR="00E96723" w:rsidDel="00593C3A">
          <w:rPr>
            <w:color w:val="000000"/>
          </w:rPr>
          <w:delText xml:space="preserve">extremely specific, which limits the usefulness of them, for </w:delText>
        </w:r>
        <w:commentRangeStart w:id="110"/>
        <w:r w:rsidR="00E96723" w:rsidDel="00593C3A">
          <w:rPr>
            <w:color w:val="000000"/>
          </w:rPr>
          <w:delText>example</w:delText>
        </w:r>
        <w:commentRangeEnd w:id="110"/>
        <w:r w:rsidR="00E96723" w:rsidDel="00593C3A">
          <w:rPr>
            <w:rStyle w:val="CommentReference"/>
          </w:rPr>
          <w:commentReference w:id="110"/>
        </w:r>
        <w:r w:rsidR="00E96723" w:rsidDel="00593C3A">
          <w:rPr>
            <w:color w:val="000000"/>
          </w:rPr>
          <w:delText>, ,</w:delText>
        </w:r>
        <w:r w:rsidDel="00593C3A">
          <w:rPr>
            <w:color w:val="000000"/>
          </w:rPr>
          <w:delText xml:space="preserve"> questions, and </w:delText>
        </w:r>
        <w:r w:rsidR="00E96723" w:rsidDel="00593C3A">
          <w:rPr>
            <w:color w:val="000000"/>
          </w:rPr>
          <w:delText>may</w:delText>
        </w:r>
        <w:r w:rsidDel="00593C3A">
          <w:rPr>
            <w:color w:val="000000"/>
          </w:rPr>
          <w:delText xml:space="preserve"> have been driven by the publication of specific articles in the emergency medicine literature, rather than by an </w:delText>
        </w:r>
        <w:r w:rsidDel="00593C3A">
          <w:rPr>
            <w:i/>
            <w:color w:val="000000"/>
          </w:rPr>
          <w:delText>a priori</w:delText>
        </w:r>
        <w:r w:rsidDel="00593C3A">
          <w:rPr>
            <w:color w:val="000000"/>
          </w:rPr>
          <w:delText xml:space="preserve"> research question.</w:delText>
        </w:r>
      </w:del>
      <w:ins w:id="111" w:author="Patrick Linehan" w:date="2015-02-04T17:42:00Z">
        <w:r w:rsidR="00593C3A">
          <w:rPr>
            <w:color w:val="000000"/>
          </w:rPr>
          <w:t xml:space="preserve">The authors report their conclusions from seven different patient-intervention-comparison-outcome (PICO) research questions. </w:t>
        </w:r>
      </w:ins>
      <w:ins w:id="112" w:author="Patrick Linehan" w:date="2015-02-04T17:45:00Z">
        <w:r w:rsidR="00593C3A">
          <w:rPr>
            <w:color w:val="000000"/>
          </w:rPr>
          <w:t xml:space="preserve">They do not address the question of the optimal dose of morphine for emergency analgesia. </w:t>
        </w:r>
      </w:ins>
      <w:ins w:id="113" w:author="Patrick Linehan" w:date="2015-02-04T17:50:00Z">
        <w:r w:rsidR="007415DA">
          <w:rPr>
            <w:color w:val="000000"/>
          </w:rPr>
          <w:t>The paper</w:t>
        </w:r>
      </w:ins>
      <w:ins w:id="114" w:author="Patrick Linehan" w:date="2015-02-04T17:57:00Z">
        <w:r w:rsidR="00E14ADC">
          <w:rPr>
            <w:color w:val="000000"/>
          </w:rPr>
          <w:t>’s methods</w:t>
        </w:r>
      </w:ins>
      <w:ins w:id="115" w:author="Patrick Linehan" w:date="2015-02-04T17:50:00Z">
        <w:r w:rsidR="00E14ADC">
          <w:rPr>
            <w:color w:val="000000"/>
          </w:rPr>
          <w:t xml:space="preserve"> include the databases </w:t>
        </w:r>
      </w:ins>
      <w:ins w:id="116" w:author="Patrick Linehan" w:date="2015-02-04T17:57:00Z">
        <w:r w:rsidR="00E14ADC">
          <w:rPr>
            <w:color w:val="000000"/>
          </w:rPr>
          <w:t>used for their searches</w:t>
        </w:r>
      </w:ins>
      <w:ins w:id="117" w:author="Patrick Linehan" w:date="2015-02-04T17:50:00Z">
        <w:r w:rsidR="007415DA">
          <w:rPr>
            <w:color w:val="000000"/>
          </w:rPr>
          <w:t xml:space="preserve">, </w:t>
        </w:r>
      </w:ins>
      <w:ins w:id="118" w:author="Patrick Linehan" w:date="2015-02-04T17:57:00Z">
        <w:r w:rsidR="00E14ADC">
          <w:rPr>
            <w:color w:val="000000"/>
          </w:rPr>
          <w:t>and the</w:t>
        </w:r>
      </w:ins>
      <w:ins w:id="119" w:author="Patrick Linehan" w:date="2015-02-04T17:50:00Z">
        <w:r w:rsidR="007415DA">
          <w:rPr>
            <w:color w:val="000000"/>
          </w:rPr>
          <w:t xml:space="preserve"> inclusion </w:t>
        </w:r>
      </w:ins>
      <w:ins w:id="120" w:author="Patrick Linehan" w:date="2015-02-04T17:52:00Z">
        <w:r w:rsidR="007415DA">
          <w:rPr>
            <w:color w:val="000000"/>
          </w:rPr>
          <w:t>and</w:t>
        </w:r>
      </w:ins>
      <w:ins w:id="121" w:author="Patrick Linehan" w:date="2015-02-04T17:50:00Z">
        <w:r w:rsidR="007415DA">
          <w:rPr>
            <w:color w:val="000000"/>
          </w:rPr>
          <w:t xml:space="preserve"> exclusion criteria the authors used </w:t>
        </w:r>
      </w:ins>
      <w:ins w:id="122" w:author="Patrick Linehan" w:date="2015-02-04T17:58:00Z">
        <w:r w:rsidR="00E14ADC">
          <w:rPr>
            <w:color w:val="000000"/>
          </w:rPr>
          <w:t xml:space="preserve">while reviewing abstracts </w:t>
        </w:r>
      </w:ins>
      <w:ins w:id="123" w:author="Patrick Linehan" w:date="2015-02-04T17:50:00Z">
        <w:r w:rsidR="007415DA">
          <w:rPr>
            <w:color w:val="000000"/>
          </w:rPr>
          <w:t xml:space="preserve">for </w:t>
        </w:r>
      </w:ins>
      <w:ins w:id="124" w:author="Patrick Linehan" w:date="2015-02-04T17:54:00Z">
        <w:r w:rsidR="007415DA">
          <w:rPr>
            <w:color w:val="000000"/>
          </w:rPr>
          <w:t>sel</w:t>
        </w:r>
      </w:ins>
      <w:ins w:id="125" w:author="Patrick Linehan" w:date="2015-02-04T17:55:00Z">
        <w:r w:rsidR="007415DA">
          <w:rPr>
            <w:color w:val="000000"/>
          </w:rPr>
          <w:t>e</w:t>
        </w:r>
      </w:ins>
      <w:ins w:id="126" w:author="Patrick Linehan" w:date="2015-02-04T17:54:00Z">
        <w:r w:rsidR="007415DA">
          <w:rPr>
            <w:color w:val="000000"/>
          </w:rPr>
          <w:t>cting</w:t>
        </w:r>
      </w:ins>
      <w:ins w:id="127" w:author="Patrick Linehan" w:date="2015-02-04T17:50:00Z">
        <w:r w:rsidR="007415DA">
          <w:rPr>
            <w:color w:val="000000"/>
          </w:rPr>
          <w:t xml:space="preserve"> </w:t>
        </w:r>
      </w:ins>
      <w:ins w:id="128" w:author="Patrick Linehan" w:date="2015-02-04T17:55:00Z">
        <w:r w:rsidR="007415DA">
          <w:rPr>
            <w:color w:val="000000"/>
          </w:rPr>
          <w:t>papers to review in full text</w:t>
        </w:r>
      </w:ins>
      <w:ins w:id="129" w:author="Patrick Linehan" w:date="2015-02-04T17:50:00Z">
        <w:r w:rsidR="00E14ADC">
          <w:rPr>
            <w:color w:val="000000"/>
          </w:rPr>
          <w:t>.</w:t>
        </w:r>
        <w:r w:rsidR="007415DA">
          <w:rPr>
            <w:color w:val="000000"/>
          </w:rPr>
          <w:t xml:space="preserve"> </w:t>
        </w:r>
      </w:ins>
      <w:ins w:id="130" w:author="Patrick Linehan" w:date="2015-02-04T18:01:00Z">
        <w:r w:rsidR="00E14ADC">
          <w:rPr>
            <w:color w:val="000000"/>
          </w:rPr>
          <w:t>It does not include the search strategies used for the searches, and gives a summary table of findings as produced by the GRADE</w:t>
        </w:r>
      </w:ins>
      <w:ins w:id="131" w:author="Patrick Linehan" w:date="2015-02-04T18:02:00Z">
        <w:r w:rsidR="00E14ADC">
          <w:rPr>
            <w:color w:val="000000"/>
          </w:rPr>
          <w:t>-Pro software for only one of the PICO questions (</w:t>
        </w:r>
      </w:ins>
      <w:proofErr w:type="spellStart"/>
      <w:ins w:id="132" w:author="Patrick Linehan" w:date="2015-02-04T18:03:00Z">
        <w:r w:rsidR="00E14ADC" w:rsidRPr="00E14ADC">
          <w:rPr>
            <w:color w:val="000000"/>
          </w:rPr>
          <w:t>Hydromorphone</w:t>
        </w:r>
        <w:proofErr w:type="spellEnd"/>
        <w:r w:rsidR="00E14ADC" w:rsidRPr="00E14ADC">
          <w:rPr>
            <w:color w:val="000000"/>
          </w:rPr>
          <w:t xml:space="preserve"> (</w:t>
        </w:r>
        <w:proofErr w:type="spellStart"/>
        <w:r w:rsidR="00E14ADC" w:rsidRPr="00E14ADC">
          <w:rPr>
            <w:color w:val="000000"/>
          </w:rPr>
          <w:t>i.v.</w:t>
        </w:r>
        <w:proofErr w:type="spellEnd"/>
        <w:r w:rsidR="00E14ADC" w:rsidRPr="00E14ADC">
          <w:rPr>
            <w:color w:val="000000"/>
          </w:rPr>
          <w:t>) vs. morphine (</w:t>
        </w:r>
        <w:proofErr w:type="spellStart"/>
        <w:r w:rsidR="00E14ADC" w:rsidRPr="00E14ADC">
          <w:rPr>
            <w:color w:val="000000"/>
          </w:rPr>
          <w:t>i.v.</w:t>
        </w:r>
        <w:proofErr w:type="spellEnd"/>
        <w:r w:rsidR="00E14ADC" w:rsidRPr="00E14ADC">
          <w:rPr>
            <w:color w:val="000000"/>
          </w:rPr>
          <w:t>) for acute severe pain in the emergency department</w:t>
        </w:r>
        <w:r w:rsidR="00E14ADC">
          <w:rPr>
            <w:color w:val="000000"/>
          </w:rPr>
          <w:t xml:space="preserve">). </w:t>
        </w:r>
      </w:ins>
      <w:ins w:id="133" w:author="Patrick Linehan" w:date="2015-02-04T18:06:00Z">
        <w:r w:rsidR="00FF0CD7">
          <w:rPr>
            <w:color w:val="000000"/>
          </w:rPr>
          <w:t xml:space="preserve">The review does not follow the PRISMA guidelines for systematic reviews. </w:t>
        </w:r>
      </w:ins>
      <w:del w:id="134" w:author="Patrick Linehan" w:date="2015-02-04T17:58:00Z">
        <w:r w:rsidDel="00E14ADC">
          <w:rPr>
            <w:color w:val="000000"/>
          </w:rPr>
          <w:delText xml:space="preserve"> </w:delText>
        </w:r>
        <w:r w:rsidR="00E96723" w:rsidDel="00E14ADC">
          <w:rPr>
            <w:color w:val="000000"/>
          </w:rPr>
          <w:delText>In addition, the</w:delText>
        </w:r>
        <w:r w:rsidDel="00E14ADC">
          <w:rPr>
            <w:color w:val="000000"/>
          </w:rPr>
          <w:delText xml:space="preserve"> review does not include enough information to make it </w:delText>
        </w:r>
        <w:commentRangeStart w:id="135"/>
        <w:r w:rsidDel="00E14ADC">
          <w:rPr>
            <w:color w:val="000000"/>
          </w:rPr>
          <w:delText>reproducible</w:delText>
        </w:r>
        <w:commentRangeEnd w:id="135"/>
        <w:r w:rsidR="00E96723" w:rsidDel="00E14ADC">
          <w:rPr>
            <w:rStyle w:val="CommentReference"/>
          </w:rPr>
          <w:commentReference w:id="135"/>
        </w:r>
        <w:r w:rsidDel="00E14ADC">
          <w:rPr>
            <w:color w:val="000000"/>
          </w:rPr>
          <w:delText>.</w:delText>
        </w:r>
      </w:del>
    </w:p>
    <w:p w14:paraId="455D7839" w14:textId="77777777" w:rsidR="00FA059F" w:rsidRDefault="00FA059F">
      <w:pPr>
        <w:spacing w:after="319"/>
        <w:rPr>
          <w:b/>
          <w:color w:val="000000"/>
        </w:rPr>
      </w:pPr>
      <w:r>
        <w:rPr>
          <w:b/>
          <w:i/>
          <w:color w:val="000000"/>
        </w:rPr>
        <w:t>Analgesia in patients with acute abdominal pain</w:t>
      </w:r>
      <w:proofErr w:type="gramStart"/>
      <w:r>
        <w:rPr>
          <w:b/>
          <w:color w:val="000000"/>
        </w:rPr>
        <w:t>.</w:t>
      </w:r>
      <w:r>
        <w:rPr>
          <w:b/>
          <w:color w:val="0000E9"/>
          <w:u w:val="single"/>
        </w:rPr>
        <w:t>[</w:t>
      </w:r>
      <w:proofErr w:type="gramEnd"/>
      <w:r>
        <w:rPr>
          <w:b/>
          <w:color w:val="0000E9"/>
          <w:u w:val="single"/>
        </w:rPr>
        <w:t>3]</w:t>
      </w:r>
    </w:p>
    <w:p w14:paraId="2DDA0850" w14:textId="4BF29D6D" w:rsidR="00FA059F" w:rsidRDefault="00E96723">
      <w:pPr>
        <w:spacing w:after="240"/>
        <w:rPr>
          <w:color w:val="000000"/>
        </w:rPr>
      </w:pPr>
      <w:r>
        <w:rPr>
          <w:color w:val="000000"/>
        </w:rPr>
        <w:t xml:space="preserve">A </w:t>
      </w:r>
      <w:del w:id="136" w:author="Patrick Linehan" w:date="2015-02-04T18:23:00Z">
        <w:r w:rsidR="00B51421" w:rsidDel="00262FA7">
          <w:rPr>
            <w:color w:val="000000"/>
          </w:rPr>
          <w:delText xml:space="preserve">recent </w:delText>
        </w:r>
      </w:del>
      <w:r>
        <w:rPr>
          <w:color w:val="000000"/>
        </w:rPr>
        <w:t xml:space="preserve">Cochrane </w:t>
      </w:r>
      <w:commentRangeStart w:id="137"/>
      <w:del w:id="138" w:author="Patrick Linehan" w:date="2015-02-04T18:17:00Z">
        <w:r w:rsidDel="00262FA7">
          <w:rPr>
            <w:color w:val="000000"/>
          </w:rPr>
          <w:delText>review</w:delText>
        </w:r>
        <w:commentRangeEnd w:id="137"/>
        <w:r w:rsidR="00B51421" w:rsidDel="00262FA7">
          <w:rPr>
            <w:rStyle w:val="CommentReference"/>
          </w:rPr>
          <w:commentReference w:id="137"/>
        </w:r>
        <w:r w:rsidDel="00262FA7">
          <w:rPr>
            <w:color w:val="000000"/>
          </w:rPr>
          <w:delText xml:space="preserve"> </w:delText>
        </w:r>
      </w:del>
      <w:ins w:id="139" w:author="Patrick Linehan" w:date="2015-02-04T18:17:00Z">
        <w:r w:rsidR="00262FA7">
          <w:rPr>
            <w:color w:val="000000"/>
          </w:rPr>
          <w:t xml:space="preserve">meta-analysis </w:t>
        </w:r>
      </w:ins>
      <w:r>
        <w:rPr>
          <w:color w:val="000000"/>
        </w:rPr>
        <w:t xml:space="preserve">addressed the topic of </w:t>
      </w:r>
      <w:r w:rsidR="00FA059F">
        <w:rPr>
          <w:color w:val="000000"/>
        </w:rPr>
        <w:t xml:space="preserve">administering opioid analgesia to patients over 14 years of age with acute abdominal pain. </w:t>
      </w:r>
      <w:r w:rsidR="00B51421">
        <w:rPr>
          <w:color w:val="000000"/>
        </w:rPr>
        <w:t>Its authors concluded that</w:t>
      </w:r>
      <w:ins w:id="140" w:author="Patrick Linehan" w:date="2015-02-04T14:16:00Z">
        <w:r w:rsidR="00554114">
          <w:rPr>
            <w:color w:val="000000"/>
          </w:rPr>
          <w:t xml:space="preserve">, </w:t>
        </w:r>
      </w:ins>
      <w:del w:id="141" w:author="Patrick Linehan" w:date="2015-02-04T14:16:00Z">
        <w:r w:rsidR="00B51421" w:rsidDel="00554114">
          <w:rPr>
            <w:color w:val="000000"/>
          </w:rPr>
          <w:delText xml:space="preserve"> </w:delText>
        </w:r>
        <w:r w:rsidR="00FA059F" w:rsidDel="00554114">
          <w:rPr>
            <w:color w:val="000000"/>
          </w:rPr>
          <w:delText xml:space="preserve"> </w:delText>
        </w:r>
      </w:del>
      <w:r w:rsidR="00FA059F">
        <w:rPr>
          <w:color w:val="000000"/>
        </w:rPr>
        <w:t xml:space="preserve">when compared with placebo, the use of analgesia </w:t>
      </w:r>
      <w:r w:rsidR="00B51421">
        <w:rPr>
          <w:color w:val="000000"/>
        </w:rPr>
        <w:t xml:space="preserve">did not </w:t>
      </w:r>
      <w:r w:rsidR="00FA059F">
        <w:rPr>
          <w:color w:val="000000"/>
        </w:rPr>
        <w:t>result in “unsuitable treatment decisions</w:t>
      </w:r>
      <w:proofErr w:type="gramStart"/>
      <w:r w:rsidR="00FA059F">
        <w:rPr>
          <w:color w:val="000000"/>
        </w:rPr>
        <w:t>” ,</w:t>
      </w:r>
      <w:proofErr w:type="gramEnd"/>
      <w:r w:rsidR="00FA059F">
        <w:rPr>
          <w:color w:val="000000"/>
        </w:rPr>
        <w:t xml:space="preserve"> and </w:t>
      </w:r>
      <w:r w:rsidR="00B51421">
        <w:rPr>
          <w:color w:val="000000"/>
        </w:rPr>
        <w:t xml:space="preserve">that </w:t>
      </w:r>
      <w:r w:rsidR="00FA059F">
        <w:rPr>
          <w:color w:val="000000"/>
        </w:rPr>
        <w:t xml:space="preserve"> </w:t>
      </w:r>
      <w:r w:rsidR="00B51421">
        <w:rPr>
          <w:color w:val="000000"/>
        </w:rPr>
        <w:t xml:space="preserve">the use of opioid analgesia improved patient comfort . </w:t>
      </w:r>
      <w:ins w:id="142" w:author="Patrick Linehan" w:date="2015-02-04T18:19:00Z">
        <w:r w:rsidR="00262FA7">
          <w:rPr>
            <w:color w:val="000000"/>
          </w:rPr>
          <w:t xml:space="preserve">The meta-analysis concluded that there was heterogeneity in their sample </w:t>
        </w:r>
      </w:ins>
      <w:ins w:id="143" w:author="Patrick Linehan" w:date="2015-02-04T18:20:00Z">
        <w:r w:rsidR="00262FA7">
          <w:rPr>
            <w:color w:val="000000"/>
          </w:rPr>
          <w:t xml:space="preserve">related to the dosage and type of drug used, and did not make any conclusions about the optimal dosing of opioid medications. </w:t>
        </w:r>
      </w:ins>
      <w:del w:id="144" w:author="Patrick Linehan" w:date="2015-02-04T18:23:00Z">
        <w:r w:rsidR="00B51421" w:rsidDel="00262FA7">
          <w:rPr>
            <w:color w:val="000000"/>
          </w:rPr>
          <w:delText>However, the questions of whether the use of opioid analgesia delayed surgery or prolonged hospital stay continue to be unclear.</w:delText>
        </w:r>
        <w:r w:rsidR="00B51421" w:rsidRPr="00B51421" w:rsidDel="00262FA7">
          <w:rPr>
            <w:b/>
            <w:color w:val="0000E9"/>
            <w:u w:val="single"/>
          </w:rPr>
          <w:delText xml:space="preserve"> </w:delText>
        </w:r>
      </w:del>
      <w:r w:rsidR="00B51421">
        <w:rPr>
          <w:b/>
          <w:color w:val="0000E9"/>
          <w:u w:val="single"/>
        </w:rPr>
        <w:t>[3]</w:t>
      </w:r>
      <w:r w:rsidR="00B51421">
        <w:rPr>
          <w:color w:val="000000"/>
        </w:rPr>
        <w:t xml:space="preserve"> </w:t>
      </w:r>
      <w:r w:rsidR="00B51421">
        <w:rPr>
          <w:rStyle w:val="CommentReference"/>
        </w:rPr>
        <w:commentReference w:id="145"/>
      </w:r>
      <w:del w:id="146" w:author="Patrick Linehan" w:date="2015-02-04T18:17:00Z">
        <w:r w:rsidR="00FA059F" w:rsidDel="00262FA7">
          <w:rPr>
            <w:color w:val="000000"/>
          </w:rPr>
          <w:delText>)</w:delText>
        </w:r>
      </w:del>
      <w:r w:rsidR="00FA059F">
        <w:rPr>
          <w:color w:val="000000"/>
        </w:rPr>
        <w:t xml:space="preserve">. </w:t>
      </w:r>
    </w:p>
    <w:p w14:paraId="207DA43B" w14:textId="77777777" w:rsidR="00FA059F" w:rsidRDefault="00FA059F">
      <w:pPr>
        <w:spacing w:after="319"/>
        <w:rPr>
          <w:b/>
          <w:color w:val="000000"/>
        </w:rPr>
      </w:pPr>
      <w:r>
        <w:rPr>
          <w:b/>
          <w:i/>
          <w:color w:val="000000"/>
        </w:rPr>
        <w:t>Parenteral opioids in emergency medicine–A systematic review of efficacy and safety</w:t>
      </w:r>
      <w:proofErr w:type="gramStart"/>
      <w:r>
        <w:rPr>
          <w:b/>
          <w:color w:val="000000"/>
        </w:rPr>
        <w:t>.</w:t>
      </w:r>
      <w:r>
        <w:rPr>
          <w:b/>
          <w:color w:val="0000E9"/>
          <w:u w:val="single"/>
        </w:rPr>
        <w:t>[</w:t>
      </w:r>
      <w:proofErr w:type="gramEnd"/>
      <w:r>
        <w:rPr>
          <w:b/>
          <w:color w:val="0000E9"/>
          <w:u w:val="single"/>
        </w:rPr>
        <w:t>4]</w:t>
      </w:r>
    </w:p>
    <w:p w14:paraId="0F1223A2" w14:textId="0CB272D9" w:rsidR="00FA059F" w:rsidRDefault="00B51421">
      <w:pPr>
        <w:spacing w:after="240"/>
        <w:rPr>
          <w:ins w:id="147" w:author="Patrick Linehan" w:date="2015-02-04T19:18:00Z"/>
          <w:color w:val="000000"/>
        </w:rPr>
      </w:pPr>
      <w:r>
        <w:rPr>
          <w:color w:val="000000"/>
        </w:rPr>
        <w:t>A fourth systematic review</w:t>
      </w:r>
      <w:del w:id="148" w:author="Patrick Linehan" w:date="2015-02-04T18:23:00Z">
        <w:r w:rsidDel="00262FA7">
          <w:rPr>
            <w:color w:val="000000"/>
          </w:rPr>
          <w:delText xml:space="preserve"> </w:delText>
        </w:r>
      </w:del>
      <w:r w:rsidR="00FA059F">
        <w:rPr>
          <w:color w:val="000000"/>
        </w:rPr>
        <w:t xml:space="preserve"> was limited to adults with acute pain treated in prehospital and emergency settings. </w:t>
      </w:r>
      <w:r>
        <w:rPr>
          <w:color w:val="000000"/>
        </w:rPr>
        <w:t>A qualitative synthesis was presented because of</w:t>
      </w:r>
      <w:del w:id="149" w:author="Patrick Linehan" w:date="2015-02-04T18:23:00Z">
        <w:r w:rsidDel="00262FA7">
          <w:rPr>
            <w:color w:val="000000"/>
          </w:rPr>
          <w:delText xml:space="preserve"> </w:delText>
        </w:r>
      </w:del>
      <w:r w:rsidR="00FA059F">
        <w:rPr>
          <w:color w:val="000000"/>
        </w:rPr>
        <w:t xml:space="preserve"> the heterogeneity of the studies included in the review, some of which compared different opioid regimes. </w:t>
      </w:r>
      <w:r>
        <w:rPr>
          <w:color w:val="000000"/>
        </w:rPr>
        <w:t xml:space="preserve">The main conclusion in this review was that (a) opioid analgesia is </w:t>
      </w:r>
      <w:proofErr w:type="gramStart"/>
      <w:r>
        <w:rPr>
          <w:color w:val="000000"/>
        </w:rPr>
        <w:t xml:space="preserve">efficacious </w:t>
      </w:r>
      <w:r w:rsidR="00FA059F">
        <w:rPr>
          <w:color w:val="000000"/>
        </w:rPr>
        <w:t xml:space="preserve"> in</w:t>
      </w:r>
      <w:proofErr w:type="gramEnd"/>
      <w:r w:rsidR="00FA059F">
        <w:rPr>
          <w:color w:val="000000"/>
        </w:rPr>
        <w:t xml:space="preserve"> the prehospital setting</w:t>
      </w:r>
      <w:r>
        <w:rPr>
          <w:color w:val="000000"/>
        </w:rPr>
        <w:t xml:space="preserve"> and in the emergency department. However, the authors concluded that its safety in the prehospital and emergency department is still unclear. </w:t>
      </w:r>
      <w:ins w:id="150" w:author="Patrick Linehan" w:date="2015-02-04T18:23:00Z">
        <w:r w:rsidR="00262FA7">
          <w:rPr>
            <w:color w:val="000000"/>
          </w:rPr>
          <w:t xml:space="preserve">This </w:t>
        </w:r>
      </w:ins>
      <w:ins w:id="151" w:author="Patrick Linehan" w:date="2015-02-04T18:24:00Z">
        <w:r w:rsidR="00262FA7">
          <w:rPr>
            <w:color w:val="000000"/>
          </w:rPr>
          <w:t xml:space="preserve">review concluded that </w:t>
        </w:r>
      </w:ins>
      <w:ins w:id="152" w:author="Patrick Linehan" w:date="2015-02-04T18:26:00Z">
        <w:r w:rsidR="00262FA7">
          <w:rPr>
            <w:color w:val="000000"/>
          </w:rPr>
          <w:t>“</w:t>
        </w:r>
        <w:r w:rsidR="00262FA7" w:rsidRPr="00262FA7">
          <w:rPr>
            <w:color w:val="000000"/>
          </w:rPr>
          <w:t xml:space="preserve">evidence for selection of optimal opioid and dose for emergency medicine in hospital and in the </w:t>
        </w:r>
        <w:proofErr w:type="spellStart"/>
        <w:r w:rsidR="00262FA7" w:rsidRPr="00262FA7">
          <w:rPr>
            <w:color w:val="000000"/>
          </w:rPr>
          <w:t>prehospital</w:t>
        </w:r>
        <w:proofErr w:type="spellEnd"/>
        <w:r w:rsidR="00262FA7" w:rsidRPr="00262FA7">
          <w:rPr>
            <w:color w:val="000000"/>
          </w:rPr>
          <w:t xml:space="preserve"> setting is scarce</w:t>
        </w:r>
        <w:r w:rsidR="00262FA7">
          <w:rPr>
            <w:color w:val="000000"/>
          </w:rPr>
          <w:t>”</w:t>
        </w:r>
        <w:proofErr w:type="gramStart"/>
        <w:r w:rsidR="00262FA7">
          <w:rPr>
            <w:color w:val="000000"/>
          </w:rPr>
          <w:t>.</w:t>
        </w:r>
      </w:ins>
      <w:r>
        <w:rPr>
          <w:b/>
          <w:color w:val="0000E9"/>
          <w:u w:val="single"/>
        </w:rPr>
        <w:t>[</w:t>
      </w:r>
      <w:commentRangeStart w:id="153"/>
      <w:proofErr w:type="gramEnd"/>
      <w:r>
        <w:rPr>
          <w:b/>
          <w:color w:val="0000E9"/>
          <w:u w:val="single"/>
        </w:rPr>
        <w:t>4</w:t>
      </w:r>
      <w:commentRangeEnd w:id="153"/>
      <w:r>
        <w:rPr>
          <w:rStyle w:val="CommentReference"/>
        </w:rPr>
        <w:commentReference w:id="153"/>
      </w:r>
      <w:r>
        <w:rPr>
          <w:b/>
          <w:color w:val="0000E9"/>
          <w:u w:val="single"/>
        </w:rPr>
        <w:t>]</w:t>
      </w:r>
      <w:r>
        <w:rPr>
          <w:color w:val="000000"/>
        </w:rPr>
        <w:t xml:space="preserve"> </w:t>
      </w:r>
    </w:p>
    <w:p w14:paraId="07BFCC87" w14:textId="77777777" w:rsidR="00603FA5" w:rsidRDefault="00603FA5">
      <w:pPr>
        <w:spacing w:after="240"/>
        <w:rPr>
          <w:ins w:id="154" w:author="Patrick Linehan" w:date="2015-02-04T19:18:00Z"/>
          <w:color w:val="000000"/>
        </w:rPr>
      </w:pPr>
    </w:p>
    <w:p w14:paraId="1F205C0B" w14:textId="77777777" w:rsidR="00603FA5" w:rsidRDefault="00603FA5" w:rsidP="00603FA5">
      <w:pPr>
        <w:spacing w:after="319"/>
        <w:rPr>
          <w:ins w:id="155" w:author="Patrick Linehan" w:date="2015-02-04T19:18:00Z"/>
          <w:b/>
          <w:color w:val="000000"/>
        </w:rPr>
      </w:pPr>
      <w:ins w:id="156" w:author="Patrick Linehan" w:date="2015-02-04T19:18:00Z">
        <w:r>
          <w:rPr>
            <w:b/>
            <w:i/>
            <w:color w:val="000000"/>
          </w:rPr>
          <w:lastRenderedPageBreak/>
          <w:t>Do opiates affect the clinical evaluation of patients with acute abdominal pain</w:t>
        </w:r>
        <w:proofErr w:type="gramStart"/>
        <w:r>
          <w:rPr>
            <w:b/>
            <w:i/>
            <w:color w:val="000000"/>
          </w:rPr>
          <w:t>?</w:t>
        </w:r>
        <w:r>
          <w:rPr>
            <w:b/>
            <w:color w:val="0000E9"/>
            <w:u w:val="single"/>
          </w:rPr>
          <w:t>[</w:t>
        </w:r>
        <w:proofErr w:type="gramEnd"/>
        <w:r>
          <w:rPr>
            <w:b/>
            <w:color w:val="0000E9"/>
            <w:u w:val="single"/>
          </w:rPr>
          <w:t>6]</w:t>
        </w:r>
      </w:ins>
    </w:p>
    <w:p w14:paraId="3777CD7D" w14:textId="77777777" w:rsidR="00603FA5" w:rsidRDefault="00603FA5" w:rsidP="00603FA5">
      <w:pPr>
        <w:spacing w:after="240"/>
        <w:rPr>
          <w:ins w:id="157" w:author="Patrick Linehan" w:date="2015-02-04T19:18:00Z"/>
          <w:color w:val="000000"/>
        </w:rPr>
      </w:pPr>
      <w:ins w:id="158" w:author="Patrick Linehan" w:date="2015-02-04T19:18:00Z">
        <w:r>
          <w:rPr>
            <w:color w:val="000000"/>
          </w:rPr>
          <w:t>A 2006 review (part of the JAMA Rational Clinical Exam series) addressed the effect of opiates on management errors of patients with acute abdominal pain. It concludes that opiate administration had no association with management errors. It did not address the issue of dosing for pain control.</w:t>
        </w:r>
        <w:r w:rsidRPr="004A0B65">
          <w:rPr>
            <w:b/>
            <w:color w:val="0000E9"/>
            <w:u w:val="single"/>
          </w:rPr>
          <w:t xml:space="preserve"> </w:t>
        </w:r>
        <w:r>
          <w:rPr>
            <w:b/>
            <w:color w:val="0000E9"/>
            <w:u w:val="single"/>
          </w:rPr>
          <w:t>[6]</w:t>
        </w:r>
      </w:ins>
    </w:p>
    <w:p w14:paraId="6416130F" w14:textId="77777777" w:rsidR="00603FA5" w:rsidRDefault="00603FA5">
      <w:pPr>
        <w:spacing w:after="240"/>
        <w:rPr>
          <w:color w:val="000000"/>
        </w:rPr>
      </w:pPr>
    </w:p>
    <w:p w14:paraId="45EDBA2B" w14:textId="5D27FCEE" w:rsidR="00FA059F" w:rsidRDefault="004A0B65">
      <w:pPr>
        <w:spacing w:after="240"/>
        <w:rPr>
          <w:color w:val="000000"/>
        </w:rPr>
      </w:pPr>
      <w:r>
        <w:rPr>
          <w:color w:val="000000"/>
        </w:rPr>
        <w:t xml:space="preserve">Finally, a 2010 </w:t>
      </w:r>
      <w:del w:id="159" w:author="Patrick Linehan" w:date="2015-02-04T18:30:00Z">
        <w:r w:rsidDel="00EC74DE">
          <w:rPr>
            <w:color w:val="000000"/>
          </w:rPr>
          <w:delText xml:space="preserve">paper </w:delText>
        </w:r>
      </w:del>
      <w:ins w:id="160" w:author="Patrick Linehan" w:date="2015-02-04T18:30:00Z">
        <w:r w:rsidR="00EC74DE">
          <w:rPr>
            <w:color w:val="000000"/>
          </w:rPr>
          <w:t xml:space="preserve">review </w:t>
        </w:r>
      </w:ins>
      <w:del w:id="161" w:author="Patrick Linehan" w:date="2015-02-04T18:30:00Z">
        <w:r w:rsidDel="00EC74DE">
          <w:rPr>
            <w:color w:val="000000"/>
          </w:rPr>
          <w:delText xml:space="preserve">reported </w:delText>
        </w:r>
        <w:commentRangeStart w:id="162"/>
        <w:r w:rsidDel="00EC74DE">
          <w:rPr>
            <w:color w:val="000000"/>
          </w:rPr>
          <w:delText>that</w:delText>
        </w:r>
        <w:commentRangeEnd w:id="162"/>
        <w:r w:rsidDel="00EC74DE">
          <w:rPr>
            <w:rStyle w:val="CommentReference"/>
          </w:rPr>
          <w:commentReference w:id="162"/>
        </w:r>
      </w:del>
      <w:ins w:id="163" w:author="Patrick Linehan" w:date="2015-02-04T18:31:00Z">
        <w:r w:rsidR="00EC74DE">
          <w:rPr>
            <w:color w:val="000000"/>
          </w:rPr>
          <w:t>summarized</w:t>
        </w:r>
      </w:ins>
      <w:ins w:id="164" w:author="Patrick Linehan" w:date="2015-02-04T18:30:00Z">
        <w:r w:rsidR="00EC74DE">
          <w:rPr>
            <w:color w:val="000000"/>
          </w:rPr>
          <w:t xml:space="preserve"> </w:t>
        </w:r>
      </w:ins>
      <w:ins w:id="165" w:author="Patrick Linehan" w:date="2015-02-04T18:31:00Z">
        <w:r w:rsidR="00EC74DE">
          <w:rPr>
            <w:color w:val="000000"/>
          </w:rPr>
          <w:t>the evidence for intravenous opioids for acute pain in the emergency department.</w:t>
        </w:r>
      </w:ins>
      <w:r>
        <w:rPr>
          <w:color w:val="000000"/>
        </w:rPr>
        <w:t xml:space="preserve"> </w:t>
      </w:r>
      <w:r>
        <w:rPr>
          <w:b/>
          <w:color w:val="0000E9"/>
          <w:u w:val="single"/>
        </w:rPr>
        <w:t>[5]</w:t>
      </w:r>
      <w:del w:id="166" w:author="Patrick Linehan" w:date="2015-02-04T18:32:00Z">
        <w:r w:rsidDel="00EC74DE">
          <w:rPr>
            <w:color w:val="000000"/>
          </w:rPr>
          <w:delText>However, it is</w:delText>
        </w:r>
        <w:r w:rsidR="00FA059F" w:rsidDel="00EC74DE">
          <w:rPr>
            <w:color w:val="000000"/>
          </w:rPr>
          <w:delText xml:space="preserve"> </w:delText>
        </w:r>
      </w:del>
      <w:del w:id="167" w:author="Patrick Linehan" w:date="2015-02-04T18:31:00Z">
        <w:r w:rsidR="00FA059F" w:rsidDel="00EC74DE">
          <w:rPr>
            <w:color w:val="000000"/>
          </w:rPr>
          <w:delText xml:space="preserve">a mixture </w:delText>
        </w:r>
      </w:del>
      <w:del w:id="168" w:author="Patrick Linehan" w:date="2015-02-04T18:32:00Z">
        <w:r w:rsidR="00FA059F" w:rsidDel="00EC74DE">
          <w:rPr>
            <w:color w:val="000000"/>
          </w:rPr>
          <w:delText>of a</w:delText>
        </w:r>
      </w:del>
      <w:ins w:id="169" w:author="Patrick Linehan" w:date="2015-02-04T18:32:00Z">
        <w:r w:rsidR="00EC74DE">
          <w:rPr>
            <w:color w:val="000000"/>
          </w:rPr>
          <w:t xml:space="preserve">It was a combination of </w:t>
        </w:r>
        <w:proofErr w:type="gramStart"/>
        <w:r w:rsidR="00EC74DE">
          <w:rPr>
            <w:color w:val="000000"/>
          </w:rPr>
          <w:t xml:space="preserve">a </w:t>
        </w:r>
      </w:ins>
      <w:r w:rsidR="00FA059F">
        <w:rPr>
          <w:color w:val="000000"/>
        </w:rPr>
        <w:t xml:space="preserve"> systematic</w:t>
      </w:r>
      <w:proofErr w:type="gramEnd"/>
      <w:r w:rsidR="00FA059F">
        <w:rPr>
          <w:color w:val="000000"/>
        </w:rPr>
        <w:t xml:space="preserve"> review and narrative review</w:t>
      </w:r>
      <w:r>
        <w:rPr>
          <w:color w:val="000000"/>
        </w:rPr>
        <w:t xml:space="preserve">, </w:t>
      </w:r>
      <w:del w:id="170" w:author="Patrick Linehan" w:date="2015-02-04T18:33:00Z">
        <w:r w:rsidDel="00EC74DE">
          <w:rPr>
            <w:color w:val="000000"/>
          </w:rPr>
          <w:delText>with very limited reporting of methods</w:delText>
        </w:r>
      </w:del>
      <w:ins w:id="171" w:author="Patrick Linehan" w:date="2015-02-04T18:33:00Z">
        <w:r w:rsidR="00EC74DE">
          <w:rPr>
            <w:color w:val="000000"/>
          </w:rPr>
          <w:t xml:space="preserve">which did not </w:t>
        </w:r>
      </w:ins>
      <w:ins w:id="172" w:author="Patrick Linehan" w:date="2015-02-04T18:34:00Z">
        <w:r w:rsidR="00EC74DE">
          <w:rPr>
            <w:color w:val="000000"/>
          </w:rPr>
          <w:t>follow the PRISMA guidelines</w:t>
        </w:r>
      </w:ins>
      <w:r>
        <w:rPr>
          <w:color w:val="000000"/>
        </w:rPr>
        <w:t xml:space="preserve">, and is </w:t>
      </w:r>
      <w:del w:id="173" w:author="Patrick Linehan" w:date="2015-02-04T19:16:00Z">
        <w:r w:rsidDel="00603FA5">
          <w:rPr>
            <w:color w:val="000000"/>
          </w:rPr>
          <w:delText xml:space="preserve">therefore </w:delText>
        </w:r>
        <w:r w:rsidR="00FA059F" w:rsidDel="00603FA5">
          <w:rPr>
            <w:color w:val="000000"/>
          </w:rPr>
          <w:delText xml:space="preserve"> </w:delText>
        </w:r>
      </w:del>
      <w:r w:rsidR="00FA059F">
        <w:rPr>
          <w:color w:val="000000"/>
        </w:rPr>
        <w:t xml:space="preserve">not reproducible. It is also five years old and due for an </w:t>
      </w:r>
      <w:commentRangeStart w:id="174"/>
      <w:r w:rsidR="00FA059F">
        <w:rPr>
          <w:color w:val="000000"/>
        </w:rPr>
        <w:t>update</w:t>
      </w:r>
      <w:commentRangeEnd w:id="174"/>
      <w:r>
        <w:rPr>
          <w:rStyle w:val="CommentReference"/>
        </w:rPr>
        <w:commentReference w:id="174"/>
      </w:r>
      <w:r>
        <w:rPr>
          <w:color w:val="000000"/>
        </w:rPr>
        <w:t xml:space="preserve">, since a number of studies </w:t>
      </w:r>
      <w:ins w:id="175" w:author="Patrick Linehan" w:date="2015-02-04T19:17:00Z">
        <w:r w:rsidR="00603FA5">
          <w:rPr>
            <w:color w:val="000000"/>
          </w:rPr>
          <w:t xml:space="preserve">on opioid analgesia in the emergency </w:t>
        </w:r>
        <w:proofErr w:type="spellStart"/>
        <w:r w:rsidR="00603FA5">
          <w:rPr>
            <w:color w:val="000000"/>
          </w:rPr>
          <w:t>settint</w:t>
        </w:r>
      </w:ins>
      <w:r>
        <w:rPr>
          <w:color w:val="000000"/>
        </w:rPr>
        <w:t>have</w:t>
      </w:r>
      <w:proofErr w:type="spellEnd"/>
      <w:r>
        <w:rPr>
          <w:color w:val="000000"/>
        </w:rPr>
        <w:t xml:space="preserve"> been published </w:t>
      </w:r>
      <w:del w:id="176" w:author="Patrick Linehan" w:date="2015-02-04T19:17:00Z">
        <w:r w:rsidDel="00603FA5">
          <w:rPr>
            <w:color w:val="000000"/>
          </w:rPr>
          <w:delText>since its literature search ended</w:delText>
        </w:r>
      </w:del>
      <w:ins w:id="177" w:author="Patrick Linehan" w:date="2015-02-04T19:17:00Z">
        <w:r w:rsidR="00603FA5">
          <w:rPr>
            <w:color w:val="000000"/>
          </w:rPr>
          <w:t>since 2010</w:t>
        </w:r>
      </w:ins>
      <w:r w:rsidR="00FA059F">
        <w:rPr>
          <w:color w:val="000000"/>
        </w:rPr>
        <w:t>.</w:t>
      </w:r>
      <w:r>
        <w:rPr>
          <w:color w:val="000000"/>
        </w:rPr>
        <w:t xml:space="preserve"> Thus an updated and systematic review on this question is due.</w:t>
      </w:r>
    </w:p>
    <w:p w14:paraId="4C0BE5ED" w14:textId="588BFA7C" w:rsidR="00FA059F" w:rsidDel="00603FA5" w:rsidRDefault="00FA059F">
      <w:pPr>
        <w:spacing w:after="319"/>
        <w:rPr>
          <w:del w:id="178" w:author="Patrick Linehan" w:date="2015-02-04T19:18:00Z"/>
          <w:b/>
          <w:color w:val="000000"/>
        </w:rPr>
      </w:pPr>
      <w:bookmarkStart w:id="179" w:name="OLE_LINK1"/>
      <w:bookmarkStart w:id="180" w:name="OLE_LINK2"/>
      <w:del w:id="181" w:author="Patrick Linehan" w:date="2015-02-04T19:18:00Z">
        <w:r w:rsidDel="00603FA5">
          <w:rPr>
            <w:b/>
            <w:i/>
            <w:color w:val="000000"/>
          </w:rPr>
          <w:delText>Do opiates affect the clinical evaluation of patients with acute abdominal pain?</w:delText>
        </w:r>
        <w:r w:rsidDel="00603FA5">
          <w:rPr>
            <w:b/>
            <w:color w:val="0000E9"/>
            <w:u w:val="single"/>
          </w:rPr>
          <w:delText>[6]</w:delText>
        </w:r>
      </w:del>
    </w:p>
    <w:p w14:paraId="7F809AEC" w14:textId="4E54B0BB" w:rsidR="00FA059F" w:rsidDel="00603FA5" w:rsidRDefault="004A0B65">
      <w:pPr>
        <w:spacing w:after="240"/>
        <w:rPr>
          <w:del w:id="182" w:author="Patrick Linehan" w:date="2015-02-04T19:18:00Z"/>
          <w:color w:val="000000"/>
        </w:rPr>
      </w:pPr>
      <w:del w:id="183" w:author="Patrick Linehan" w:date="2015-02-04T19:18:00Z">
        <w:r w:rsidDel="00603FA5">
          <w:rPr>
            <w:color w:val="000000"/>
          </w:rPr>
          <w:delText>A 2006 review (</w:delText>
        </w:r>
        <w:r w:rsidR="00FA059F" w:rsidDel="00603FA5">
          <w:rPr>
            <w:color w:val="000000"/>
          </w:rPr>
          <w:delText>part of the JAMA Rational Clinical Exam series</w:delText>
        </w:r>
        <w:r w:rsidDel="00603FA5">
          <w:rPr>
            <w:color w:val="000000"/>
          </w:rPr>
          <w:delText xml:space="preserve">) </w:delText>
        </w:r>
        <w:r w:rsidR="00FA059F" w:rsidDel="00603FA5">
          <w:rPr>
            <w:color w:val="000000"/>
          </w:rPr>
          <w:delText>addressed the effect of opiates on management errors of patients with acute abdominal pain. It concludes that opiate administration had no association with management errors. It did not address the issue of dosing for pain control.</w:delText>
        </w:r>
        <w:r w:rsidRPr="004A0B65" w:rsidDel="00603FA5">
          <w:rPr>
            <w:b/>
            <w:color w:val="0000E9"/>
            <w:u w:val="single"/>
          </w:rPr>
          <w:delText xml:space="preserve"> </w:delText>
        </w:r>
        <w:r w:rsidDel="00603FA5">
          <w:rPr>
            <w:b/>
            <w:color w:val="0000E9"/>
            <w:u w:val="single"/>
          </w:rPr>
          <w:delText>[6]</w:delText>
        </w:r>
      </w:del>
    </w:p>
    <w:bookmarkEnd w:id="179"/>
    <w:bookmarkEnd w:id="180"/>
    <w:p w14:paraId="03C44A2C" w14:textId="77777777" w:rsidR="00FA059F" w:rsidRDefault="004A0B65">
      <w:pPr>
        <w:spacing w:after="298"/>
        <w:rPr>
          <w:b/>
          <w:color w:val="000000"/>
          <w:sz w:val="36"/>
        </w:rPr>
      </w:pPr>
      <w:r>
        <w:rPr>
          <w:b/>
          <w:color w:val="000000"/>
          <w:sz w:val="36"/>
        </w:rPr>
        <w:t xml:space="preserve">Study </w:t>
      </w:r>
      <w:commentRangeStart w:id="184"/>
      <w:r w:rsidR="00FA059F">
        <w:rPr>
          <w:b/>
          <w:color w:val="000000"/>
          <w:sz w:val="36"/>
        </w:rPr>
        <w:t>Objectives</w:t>
      </w:r>
      <w:commentRangeEnd w:id="184"/>
      <w:r w:rsidR="007B2255">
        <w:rPr>
          <w:rStyle w:val="CommentReference"/>
        </w:rPr>
        <w:commentReference w:id="184"/>
      </w:r>
    </w:p>
    <w:p w14:paraId="6B7ED81A" w14:textId="77777777" w:rsidR="00006D14" w:rsidRDefault="00FA059F">
      <w:pPr>
        <w:spacing w:after="240"/>
        <w:rPr>
          <w:ins w:id="185" w:author="Patrick Linehan" w:date="2015-02-04T15:15:00Z"/>
          <w:color w:val="000000"/>
        </w:rPr>
      </w:pPr>
      <w:r>
        <w:rPr>
          <w:color w:val="000000"/>
        </w:rPr>
        <w:t>In emergency conditions morphine is considered the standard against which other analgesics are measured. The effects of morphine are dose-dependent, so it the first question for review is</w:t>
      </w:r>
      <w:r w:rsidR="004A0B65">
        <w:rPr>
          <w:color w:val="000000"/>
        </w:rPr>
        <w:t>:</w:t>
      </w:r>
      <w:r>
        <w:rPr>
          <w:color w:val="000000"/>
        </w:rPr>
        <w:t xml:space="preserve"> </w:t>
      </w:r>
    </w:p>
    <w:p w14:paraId="62A816F6" w14:textId="77777777" w:rsidR="008A55E8" w:rsidRDefault="00FA059F">
      <w:pPr>
        <w:spacing w:after="240"/>
        <w:rPr>
          <w:ins w:id="186" w:author="Patrick Linehan" w:date="2015-02-04T15:15:00Z"/>
          <w:rStyle w:val="Strong"/>
        </w:rPr>
      </w:pPr>
      <w:r>
        <w:rPr>
          <w:color w:val="000000"/>
        </w:rPr>
        <w:cr/>
        <w:t>I</w:t>
      </w:r>
      <w:r w:rsidRPr="008A55E8">
        <w:rPr>
          <w:rStyle w:val="Strong"/>
          <w:rPrChange w:id="187" w:author="Patrick Linehan" w:date="2015-02-04T15:15:00Z">
            <w:rPr>
              <w:color w:val="000000"/>
            </w:rPr>
          </w:rPrChange>
        </w:rPr>
        <w:t xml:space="preserve">n patients presenting to </w:t>
      </w:r>
      <w:proofErr w:type="spellStart"/>
      <w:r w:rsidRPr="008A55E8">
        <w:rPr>
          <w:rStyle w:val="Strong"/>
          <w:rPrChange w:id="188" w:author="Patrick Linehan" w:date="2015-02-04T15:15:00Z">
            <w:rPr>
              <w:color w:val="000000"/>
            </w:rPr>
          </w:rPrChange>
        </w:rPr>
        <w:t>prehospital</w:t>
      </w:r>
      <w:proofErr w:type="spellEnd"/>
      <w:r w:rsidRPr="008A55E8">
        <w:rPr>
          <w:rStyle w:val="Strong"/>
          <w:rPrChange w:id="189" w:author="Patrick Linehan" w:date="2015-02-04T15:15:00Z">
            <w:rPr>
              <w:color w:val="000000"/>
            </w:rPr>
          </w:rPrChange>
        </w:rPr>
        <w:t xml:space="preserve"> care or the emergency department with an acutely painful condition, is there a treatment regime using intravenous morphine that is more effective </w:t>
      </w:r>
      <w:r w:rsidR="004A0B65" w:rsidRPr="008A55E8">
        <w:rPr>
          <w:rStyle w:val="Strong"/>
          <w:rPrChange w:id="190" w:author="Patrick Linehan" w:date="2015-02-04T15:15:00Z">
            <w:rPr>
              <w:color w:val="000000"/>
            </w:rPr>
          </w:rPrChange>
        </w:rPr>
        <w:t xml:space="preserve">in </w:t>
      </w:r>
      <w:r w:rsidRPr="008A55E8">
        <w:rPr>
          <w:rStyle w:val="Strong"/>
          <w:rPrChange w:id="191" w:author="Patrick Linehan" w:date="2015-02-04T15:15:00Z">
            <w:rPr>
              <w:color w:val="000000"/>
            </w:rPr>
          </w:rPrChange>
        </w:rPr>
        <w:t>treating pain than usual care?</w:t>
      </w:r>
      <w:r w:rsidRPr="008A55E8">
        <w:rPr>
          <w:rStyle w:val="Strong"/>
          <w:rPrChange w:id="192" w:author="Patrick Linehan" w:date="2015-02-04T15:15:00Z">
            <w:rPr>
              <w:color w:val="000000"/>
            </w:rPr>
          </w:rPrChange>
        </w:rPr>
        <w:cr/>
      </w:r>
    </w:p>
    <w:p w14:paraId="55772492" w14:textId="323E09A6" w:rsidR="008A55E8" w:rsidRDefault="00FA059F">
      <w:pPr>
        <w:spacing w:after="240"/>
        <w:rPr>
          <w:ins w:id="193" w:author="Patrick Linehan" w:date="2015-02-04T15:15:00Z"/>
          <w:color w:val="000000"/>
        </w:rPr>
      </w:pPr>
      <w:r>
        <w:rPr>
          <w:color w:val="000000"/>
        </w:rPr>
        <w:t>There are other opiates that have different side effect profiles than morphine or a different duration of action, so the second</w:t>
      </w:r>
      <w:del w:id="194" w:author="Patrick Linehan" w:date="2015-02-04T16:24:00Z">
        <w:r w:rsidDel="007D419C">
          <w:rPr>
            <w:color w:val="000000"/>
          </w:rPr>
          <w:delText xml:space="preserve"> </w:delText>
        </w:r>
      </w:del>
      <w:del w:id="195" w:author="Patrick Linehan" w:date="2015-02-04T15:16:00Z">
        <w:r w:rsidDel="008A55E8">
          <w:rPr>
            <w:color w:val="000000"/>
          </w:rPr>
          <w:delText xml:space="preserve">question </w:delText>
        </w:r>
        <w:r w:rsidR="00923C3B" w:rsidDel="008A55E8">
          <w:rPr>
            <w:color w:val="000000"/>
          </w:rPr>
          <w:delText>in the</w:delText>
        </w:r>
      </w:del>
      <w:r w:rsidR="00923C3B">
        <w:rPr>
          <w:color w:val="000000"/>
        </w:rPr>
        <w:t xml:space="preserve"> planned review</w:t>
      </w:r>
      <w:r>
        <w:rPr>
          <w:color w:val="000000"/>
        </w:rPr>
        <w:t xml:space="preserve"> is</w:t>
      </w:r>
      <w:r w:rsidR="00923C3B">
        <w:rPr>
          <w:color w:val="000000"/>
        </w:rPr>
        <w:t>:</w:t>
      </w:r>
    </w:p>
    <w:p w14:paraId="1C5E25F8" w14:textId="0973CC6E" w:rsidR="00FA059F" w:rsidRPr="008A55E8" w:rsidRDefault="00FA059F">
      <w:pPr>
        <w:spacing w:after="240"/>
        <w:rPr>
          <w:rStyle w:val="Strong"/>
          <w:rPrChange w:id="196" w:author="Patrick Linehan" w:date="2015-02-04T15:16:00Z">
            <w:rPr>
              <w:color w:val="000000"/>
            </w:rPr>
          </w:rPrChange>
        </w:rPr>
      </w:pPr>
      <w:r>
        <w:rPr>
          <w:color w:val="000000"/>
        </w:rPr>
        <w:cr/>
      </w:r>
      <w:r w:rsidRPr="008A55E8">
        <w:rPr>
          <w:rStyle w:val="Strong"/>
          <w:rPrChange w:id="197" w:author="Patrick Linehan" w:date="2015-02-04T15:16:00Z">
            <w:rPr>
              <w:color w:val="000000"/>
            </w:rPr>
          </w:rPrChange>
        </w:rPr>
        <w:t xml:space="preserve">In patients presenting to </w:t>
      </w:r>
      <w:proofErr w:type="spellStart"/>
      <w:r w:rsidRPr="008A55E8">
        <w:rPr>
          <w:rStyle w:val="Strong"/>
          <w:rPrChange w:id="198" w:author="Patrick Linehan" w:date="2015-02-04T15:16:00Z">
            <w:rPr>
              <w:color w:val="000000"/>
            </w:rPr>
          </w:rPrChange>
        </w:rPr>
        <w:t>prehospital</w:t>
      </w:r>
      <w:proofErr w:type="spellEnd"/>
      <w:r w:rsidRPr="008A55E8">
        <w:rPr>
          <w:rStyle w:val="Strong"/>
          <w:rPrChange w:id="199" w:author="Patrick Linehan" w:date="2015-02-04T15:16:00Z">
            <w:rPr>
              <w:color w:val="000000"/>
            </w:rPr>
          </w:rPrChange>
        </w:rPr>
        <w:t xml:space="preserve"> care or the emergency department with an acutely painful condition, is there another intravenous opioid that is more effective than </w:t>
      </w:r>
      <w:proofErr w:type="gramStart"/>
      <w:ins w:id="200" w:author="Patrick Linehan" w:date="2015-02-04T15:16:00Z">
        <w:r w:rsidR="008A55E8">
          <w:rPr>
            <w:rStyle w:val="Strong"/>
          </w:rPr>
          <w:t>an  optimal</w:t>
        </w:r>
        <w:proofErr w:type="gramEnd"/>
        <w:r w:rsidR="008A55E8">
          <w:rPr>
            <w:rStyle w:val="Strong"/>
          </w:rPr>
          <w:t xml:space="preserve"> dose of </w:t>
        </w:r>
      </w:ins>
      <w:r w:rsidRPr="008A55E8">
        <w:rPr>
          <w:rStyle w:val="Strong"/>
          <w:rPrChange w:id="201" w:author="Patrick Linehan" w:date="2015-02-04T15:16:00Z">
            <w:rPr>
              <w:color w:val="000000"/>
            </w:rPr>
          </w:rPrChange>
        </w:rPr>
        <w:t>morphine at treating pain?</w:t>
      </w:r>
    </w:p>
    <w:p w14:paraId="62E36678" w14:textId="77777777" w:rsidR="00FA059F" w:rsidRDefault="00FA059F">
      <w:pPr>
        <w:spacing w:after="321"/>
        <w:rPr>
          <w:b/>
          <w:color w:val="000000"/>
          <w:sz w:val="48"/>
        </w:rPr>
      </w:pPr>
      <w:r>
        <w:rPr>
          <w:b/>
          <w:color w:val="000000"/>
          <w:sz w:val="48"/>
        </w:rPr>
        <w:t>Methods</w:t>
      </w:r>
    </w:p>
    <w:p w14:paraId="48DEFF75" w14:textId="77777777" w:rsidR="00FA059F" w:rsidRDefault="00FA059F">
      <w:pPr>
        <w:spacing w:after="298"/>
        <w:rPr>
          <w:b/>
          <w:color w:val="000000"/>
          <w:sz w:val="36"/>
        </w:rPr>
      </w:pPr>
      <w:r>
        <w:rPr>
          <w:b/>
          <w:color w:val="000000"/>
          <w:sz w:val="36"/>
        </w:rPr>
        <w:t xml:space="preserve">Reproducible </w:t>
      </w:r>
      <w:commentRangeStart w:id="202"/>
      <w:r>
        <w:rPr>
          <w:b/>
          <w:color w:val="000000"/>
          <w:sz w:val="36"/>
        </w:rPr>
        <w:t>Research</w:t>
      </w:r>
      <w:commentRangeEnd w:id="202"/>
      <w:r w:rsidR="00923C3B">
        <w:rPr>
          <w:rStyle w:val="CommentReference"/>
        </w:rPr>
        <w:commentReference w:id="202"/>
      </w:r>
    </w:p>
    <w:p w14:paraId="2DFAFAA1" w14:textId="77777777" w:rsidR="00923C3B" w:rsidRDefault="007B2255">
      <w:pPr>
        <w:tabs>
          <w:tab w:val="left" w:pos="0"/>
          <w:tab w:val="left" w:pos="220"/>
        </w:tabs>
        <w:rPr>
          <w:color w:val="000000"/>
        </w:rPr>
        <w:pPrChange w:id="203" w:author="Carroll, Linda" w:date="2014-12-12T11:58:00Z">
          <w:pPr>
            <w:tabs>
              <w:tab w:val="left" w:pos="220"/>
              <w:tab w:val="left" w:pos="720"/>
            </w:tabs>
            <w:ind w:left="720" w:hanging="720"/>
          </w:pPr>
        </w:pPrChange>
      </w:pPr>
      <w:r>
        <w:rPr>
          <w:color w:val="000000"/>
        </w:rPr>
        <w:t xml:space="preserve">These reviews will be done using the principles of reproducible research </w:t>
      </w:r>
      <w:r w:rsidR="00923C3B">
        <w:rPr>
          <w:color w:val="000000"/>
        </w:rPr>
        <w:t xml:space="preserve">There are five key aspect of reproducible research. </w:t>
      </w:r>
      <w:r>
        <w:rPr>
          <w:color w:val="000000"/>
        </w:rPr>
        <w:t xml:space="preserve"> These are: open formats; open analysis; open access; open publication</w:t>
      </w:r>
      <w:proofErr w:type="gramStart"/>
      <w:r>
        <w:rPr>
          <w:color w:val="000000"/>
        </w:rPr>
        <w:t>;</w:t>
      </w:r>
      <w:proofErr w:type="gramEnd"/>
      <w:r>
        <w:rPr>
          <w:color w:val="000000"/>
        </w:rPr>
        <w:t xml:space="preserve"> and collaboration and tracking tools. </w:t>
      </w:r>
    </w:p>
    <w:p w14:paraId="106DC523" w14:textId="77777777" w:rsidR="00FA059F" w:rsidRDefault="00FA059F">
      <w:pPr>
        <w:spacing w:after="240"/>
        <w:rPr>
          <w:color w:val="000000"/>
        </w:rPr>
      </w:pPr>
      <w:r>
        <w:rPr>
          <w:color w:val="000000"/>
        </w:rPr>
        <w:t xml:space="preserve">Open formats allow for the use of Free and Open Source Software (FOSS) available to perform a systematic review and </w:t>
      </w:r>
      <w:proofErr w:type="spellStart"/>
      <w:r>
        <w:rPr>
          <w:color w:val="000000"/>
        </w:rPr>
        <w:t>metaanalyis</w:t>
      </w:r>
      <w:proofErr w:type="spellEnd"/>
      <w:r>
        <w:rPr>
          <w:color w:val="000000"/>
        </w:rPr>
        <w:t xml:space="preserve">. This in turn opens </w:t>
      </w:r>
      <w:proofErr w:type="gramStart"/>
      <w:r>
        <w:rPr>
          <w:color w:val="000000"/>
        </w:rPr>
        <w:t xml:space="preserve">the </w:t>
      </w:r>
      <w:proofErr w:type="spellStart"/>
      <w:r>
        <w:rPr>
          <w:color w:val="000000"/>
        </w:rPr>
        <w:t>the</w:t>
      </w:r>
      <w:proofErr w:type="spellEnd"/>
      <w:proofErr w:type="gramEnd"/>
      <w:r>
        <w:rPr>
          <w:color w:val="000000"/>
        </w:rPr>
        <w:t xml:space="preserve"> study for external review by anyone. There is no lockdown to any particular piece of software. </w:t>
      </w:r>
    </w:p>
    <w:p w14:paraId="5E30909A" w14:textId="77777777" w:rsidR="00FA059F" w:rsidRDefault="007B2255">
      <w:pPr>
        <w:spacing w:after="240"/>
        <w:rPr>
          <w:color w:val="000000"/>
        </w:rPr>
      </w:pPr>
      <w:r>
        <w:rPr>
          <w:color w:val="000000"/>
        </w:rPr>
        <w:lastRenderedPageBreak/>
        <w:t>Open analysis refers to t</w:t>
      </w:r>
      <w:r w:rsidR="00FA059F">
        <w:rPr>
          <w:color w:val="000000"/>
        </w:rPr>
        <w:t xml:space="preserve">he steps of the </w:t>
      </w:r>
      <w:proofErr w:type="spellStart"/>
      <w:r w:rsidR="00FA059F">
        <w:rPr>
          <w:color w:val="000000"/>
        </w:rPr>
        <w:t>analyis</w:t>
      </w:r>
      <w:proofErr w:type="spellEnd"/>
      <w:r w:rsidR="00FA059F">
        <w:rPr>
          <w:color w:val="000000"/>
        </w:rPr>
        <w:t xml:space="preserve"> </w:t>
      </w:r>
      <w:r>
        <w:rPr>
          <w:color w:val="000000"/>
        </w:rPr>
        <w:t>being</w:t>
      </w:r>
      <w:r w:rsidR="00FA059F">
        <w:rPr>
          <w:color w:val="000000"/>
        </w:rPr>
        <w:t xml:space="preserve"> clearly documented and accessible over the web. This increases the transparency of the review process and increases confidence in the process.</w:t>
      </w:r>
    </w:p>
    <w:p w14:paraId="08284954" w14:textId="77777777" w:rsidR="00FA059F" w:rsidRDefault="00FA059F">
      <w:pPr>
        <w:spacing w:after="240"/>
        <w:rPr>
          <w:color w:val="000000"/>
        </w:rPr>
      </w:pPr>
      <w:r>
        <w:rPr>
          <w:color w:val="000000"/>
        </w:rPr>
        <w:t xml:space="preserve">Open access over the web to each step of the process improves the reproducibility of the results and will allow the review to be updated easily in the future. Each step of the study will be maintained in a </w:t>
      </w:r>
      <w:proofErr w:type="spellStart"/>
      <w:r>
        <w:rPr>
          <w:color w:val="000000"/>
        </w:rPr>
        <w:t>git</w:t>
      </w:r>
      <w:proofErr w:type="spellEnd"/>
      <w:r>
        <w:rPr>
          <w:color w:val="000000"/>
        </w:rPr>
        <w:t xml:space="preserve"> repository that others can copy and use.</w:t>
      </w:r>
    </w:p>
    <w:p w14:paraId="0C91C5C7" w14:textId="77777777" w:rsidR="00FA059F" w:rsidRDefault="00FA059F">
      <w:pPr>
        <w:spacing w:after="240"/>
        <w:rPr>
          <w:ins w:id="204" w:author="Microsoft Office User" w:date="2015-03-11T17:57:00Z"/>
          <w:color w:val="000000"/>
        </w:rPr>
      </w:pPr>
      <w:r>
        <w:rPr>
          <w:color w:val="000000"/>
        </w:rPr>
        <w:t xml:space="preserve">Open publication will allow anyone interested to view the results over the </w:t>
      </w:r>
      <w:proofErr w:type="gramStart"/>
      <w:r>
        <w:rPr>
          <w:color w:val="000000"/>
        </w:rPr>
        <w:t>internet</w:t>
      </w:r>
      <w:proofErr w:type="gramEnd"/>
      <w:r>
        <w:rPr>
          <w:color w:val="000000"/>
        </w:rPr>
        <w:t xml:space="preserve"> without any restrictions</w:t>
      </w:r>
      <w:r w:rsidR="007B2255">
        <w:rPr>
          <w:color w:val="000000"/>
        </w:rPr>
        <w:t>. Collaboration and tracking tools refers to the idea that in co</w:t>
      </w:r>
      <w:r>
        <w:rPr>
          <w:color w:val="000000"/>
        </w:rPr>
        <w:t>mputer programming</w:t>
      </w:r>
      <w:r w:rsidR="007B2255">
        <w:rPr>
          <w:color w:val="000000"/>
        </w:rPr>
        <w:t>,</w:t>
      </w:r>
      <w:r>
        <w:rPr>
          <w:color w:val="000000"/>
        </w:rPr>
        <w:t xml:space="preserve"> version control software is used to keep track of changes to software and to allow people to collaborate on a project without interfering with </w:t>
      </w:r>
      <w:r w:rsidR="007B2255">
        <w:rPr>
          <w:color w:val="000000"/>
        </w:rPr>
        <w:t>each other’s</w:t>
      </w:r>
      <w:r>
        <w:rPr>
          <w:color w:val="000000"/>
        </w:rPr>
        <w:t xml:space="preserve"> work. </w:t>
      </w:r>
      <w:proofErr w:type="spellStart"/>
      <w:r>
        <w:rPr>
          <w:color w:val="000000"/>
        </w:rPr>
        <w:t>Git</w:t>
      </w:r>
      <w:proofErr w:type="spellEnd"/>
      <w:r>
        <w:rPr>
          <w:color w:val="000000"/>
        </w:rPr>
        <w:t xml:space="preserve">, </w:t>
      </w:r>
      <w:r w:rsidR="007B2255">
        <w:rPr>
          <w:color w:val="000000"/>
        </w:rPr>
        <w:t>a</w:t>
      </w:r>
      <w:r>
        <w:rPr>
          <w:color w:val="000000"/>
        </w:rPr>
        <w:t>n open source program, will be used to provide version control and collaboration for this review.</w:t>
      </w:r>
    </w:p>
    <w:p w14:paraId="2262E0FB" w14:textId="77777777" w:rsidR="000268BC" w:rsidRDefault="000268BC">
      <w:pPr>
        <w:spacing w:after="240"/>
        <w:rPr>
          <w:ins w:id="205" w:author="Microsoft Office User" w:date="2015-03-11T17:57:00Z"/>
          <w:color w:val="000000"/>
        </w:rPr>
      </w:pPr>
    </w:p>
    <w:p w14:paraId="615E788B" w14:textId="300DC17E" w:rsidR="000268BC" w:rsidRDefault="000268BC">
      <w:pPr>
        <w:spacing w:after="240"/>
        <w:rPr>
          <w:ins w:id="206" w:author="Microsoft Office User" w:date="2015-03-11T17:57:00Z"/>
          <w:color w:val="000000"/>
        </w:rPr>
      </w:pPr>
      <w:proofErr w:type="spellStart"/>
      <w:ins w:id="207" w:author="Microsoft Office User" w:date="2015-03-11T17:57:00Z">
        <w:r>
          <w:rPr>
            <w:color w:val="000000"/>
          </w:rPr>
          <w:t>Prisma</w:t>
        </w:r>
        <w:proofErr w:type="spellEnd"/>
        <w:r>
          <w:rPr>
            <w:color w:val="000000"/>
          </w:rPr>
          <w:t xml:space="preserve"> Methods</w:t>
        </w:r>
      </w:ins>
    </w:p>
    <w:p w14:paraId="0043472A" w14:textId="77777777" w:rsidR="000268BC" w:rsidRDefault="000268BC">
      <w:pPr>
        <w:spacing w:after="240"/>
        <w:rPr>
          <w:color w:val="000000"/>
        </w:rPr>
      </w:pPr>
    </w:p>
    <w:p w14:paraId="1AC4D133" w14:textId="77777777" w:rsidR="000268BC" w:rsidRDefault="00FA059F">
      <w:pPr>
        <w:spacing w:after="240"/>
        <w:rPr>
          <w:ins w:id="208" w:author="Microsoft Office User" w:date="2015-03-11T17:59:00Z"/>
          <w:color w:val="000000"/>
        </w:rPr>
      </w:pPr>
      <w:r>
        <w:rPr>
          <w:color w:val="000000"/>
        </w:rPr>
        <w:t xml:space="preserve">These reviews will use the PRISMA </w:t>
      </w:r>
      <w:proofErr w:type="gramStart"/>
      <w:r>
        <w:rPr>
          <w:color w:val="000000"/>
        </w:rPr>
        <w:t>( Preferred</w:t>
      </w:r>
      <w:proofErr w:type="gramEnd"/>
      <w:r>
        <w:rPr>
          <w:color w:val="000000"/>
        </w:rPr>
        <w:t xml:space="preserve"> Reporting Items for Systematic Reviews and Meta-Analyses) </w:t>
      </w:r>
      <w:r>
        <w:rPr>
          <w:color w:val="0000E9"/>
          <w:u w:val="single"/>
        </w:rPr>
        <w:t>[7]</w:t>
      </w:r>
      <w:r>
        <w:rPr>
          <w:color w:val="000000"/>
        </w:rPr>
        <w:t xml:space="preserve"> statement and checklist as a guide. </w:t>
      </w:r>
    </w:p>
    <w:p w14:paraId="78F38599" w14:textId="77777777" w:rsidR="000268BC" w:rsidRDefault="000268BC">
      <w:pPr>
        <w:spacing w:after="240"/>
        <w:rPr>
          <w:ins w:id="209" w:author="Microsoft Office User" w:date="2015-03-11T17:59:00Z"/>
          <w:color w:val="000000"/>
        </w:rPr>
      </w:pPr>
    </w:p>
    <w:p w14:paraId="31592F47" w14:textId="12489E53" w:rsidR="000268BC" w:rsidRDefault="000268BC">
      <w:pPr>
        <w:spacing w:after="240"/>
        <w:rPr>
          <w:ins w:id="210" w:author="Microsoft Office User" w:date="2015-03-11T17:59:00Z"/>
          <w:color w:val="000000"/>
        </w:rPr>
      </w:pPr>
      <w:ins w:id="211" w:author="Microsoft Office User" w:date="2015-03-11T17:59:00Z">
        <w:r>
          <w:rPr>
            <w:color w:val="000000"/>
          </w:rPr>
          <w:t>Title (#1)</w:t>
        </w:r>
      </w:ins>
    </w:p>
    <w:p w14:paraId="45777176" w14:textId="2BC06E70" w:rsidR="000268BC" w:rsidRDefault="000268BC">
      <w:pPr>
        <w:spacing w:after="240"/>
        <w:rPr>
          <w:ins w:id="212" w:author="Microsoft Office User" w:date="2015-03-11T18:01:00Z"/>
          <w:color w:val="000000"/>
        </w:rPr>
      </w:pPr>
      <w:ins w:id="213" w:author="Microsoft Office User" w:date="2015-03-11T17:59:00Z">
        <w:r>
          <w:rPr>
            <w:color w:val="000000"/>
          </w:rPr>
          <w:t>These will be systematic reviews, and a meta-analysis of each review will be done if the</w:t>
        </w:r>
      </w:ins>
      <w:ins w:id="214" w:author="Microsoft Office User" w:date="2015-03-11T18:01:00Z">
        <w:r>
          <w:rPr>
            <w:color w:val="000000"/>
          </w:rPr>
          <w:t xml:space="preserve">re are sufficient studies </w:t>
        </w:r>
        <w:proofErr w:type="gramStart"/>
        <w:r>
          <w:rPr>
            <w:color w:val="000000"/>
          </w:rPr>
          <w:t>f</w:t>
        </w:r>
      </w:ins>
      <w:ins w:id="215" w:author="Microsoft Office User" w:date="2015-03-11T17:59:00Z">
        <w:r>
          <w:rPr>
            <w:color w:val="000000"/>
          </w:rPr>
          <w:t>or  meta</w:t>
        </w:r>
        <w:proofErr w:type="gramEnd"/>
        <w:r>
          <w:rPr>
            <w:color w:val="000000"/>
          </w:rPr>
          <w:t>-analyses</w:t>
        </w:r>
      </w:ins>
      <w:ins w:id="216" w:author="Microsoft Office User" w:date="2015-03-11T18:01:00Z">
        <w:r>
          <w:rPr>
            <w:color w:val="000000"/>
          </w:rPr>
          <w:t xml:space="preserve"> to be done</w:t>
        </w:r>
      </w:ins>
    </w:p>
    <w:p w14:paraId="20C11E9F" w14:textId="77777777" w:rsidR="000268BC" w:rsidRDefault="000268BC">
      <w:pPr>
        <w:spacing w:after="240"/>
        <w:rPr>
          <w:ins w:id="217" w:author="Microsoft Office User" w:date="2015-03-11T18:01:00Z"/>
          <w:color w:val="000000"/>
        </w:rPr>
      </w:pPr>
    </w:p>
    <w:p w14:paraId="10598CC4" w14:textId="2053090A" w:rsidR="000268BC" w:rsidRDefault="000268BC">
      <w:pPr>
        <w:spacing w:after="240"/>
        <w:rPr>
          <w:ins w:id="218" w:author="Microsoft Office User" w:date="2015-03-11T18:01:00Z"/>
          <w:color w:val="000000"/>
        </w:rPr>
      </w:pPr>
      <w:ins w:id="219" w:author="Microsoft Office User" w:date="2015-03-11T18:01:00Z">
        <w:r>
          <w:rPr>
            <w:color w:val="000000"/>
          </w:rPr>
          <w:t>Structured Summary (#2)</w:t>
        </w:r>
      </w:ins>
    </w:p>
    <w:p w14:paraId="5679F905" w14:textId="719410FA" w:rsidR="000268BC" w:rsidRDefault="000268BC">
      <w:pPr>
        <w:spacing w:after="240"/>
        <w:rPr>
          <w:ins w:id="220" w:author="Microsoft Office User" w:date="2015-03-11T18:01:00Z"/>
          <w:color w:val="000000"/>
        </w:rPr>
      </w:pPr>
      <w:ins w:id="221" w:author="Microsoft Office User" w:date="2015-03-11T18:01:00Z">
        <w:r>
          <w:rPr>
            <w:color w:val="000000"/>
          </w:rPr>
          <w:t xml:space="preserve">There will be a structured summary with the relevant information as in the </w:t>
        </w:r>
        <w:proofErr w:type="spellStart"/>
        <w:r>
          <w:rPr>
            <w:color w:val="000000"/>
          </w:rPr>
          <w:t>Prisma</w:t>
        </w:r>
        <w:proofErr w:type="spellEnd"/>
        <w:r>
          <w:rPr>
            <w:color w:val="000000"/>
          </w:rPr>
          <w:t xml:space="preserve"> checklist:</w:t>
        </w:r>
      </w:ins>
    </w:p>
    <w:p w14:paraId="2C8E7E67" w14:textId="77777777" w:rsidR="000268BC" w:rsidRDefault="000268BC">
      <w:pPr>
        <w:spacing w:after="240"/>
        <w:rPr>
          <w:ins w:id="222" w:author="Microsoft Office User" w:date="2015-03-11T18:02:00Z"/>
          <w:color w:val="000000"/>
        </w:rPr>
      </w:pPr>
    </w:p>
    <w:p w14:paraId="63FAE028" w14:textId="77777777" w:rsidR="000268BC" w:rsidRDefault="000268BC" w:rsidP="000268BC">
      <w:pPr>
        <w:widowControl w:val="0"/>
        <w:autoSpaceDE w:val="0"/>
        <w:autoSpaceDN w:val="0"/>
        <w:adjustRightInd w:val="0"/>
        <w:spacing w:after="240"/>
        <w:rPr>
          <w:ins w:id="223" w:author="Microsoft Office User" w:date="2015-03-11T18:03:00Z"/>
          <w:rFonts w:cs="Times"/>
          <w:szCs w:val="24"/>
          <w:lang w:eastAsia="en-US"/>
        </w:rPr>
      </w:pPr>
      <w:ins w:id="224" w:author="Microsoft Office User" w:date="2015-03-11T18:03:00Z">
        <w:r>
          <w:rPr>
            <w:rFonts w:ascii="Arial" w:hAnsi="Arial" w:cs="Arial"/>
            <w:sz w:val="26"/>
            <w:szCs w:val="26"/>
            <w:lang w:eastAsia="en-US"/>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ins>
    </w:p>
    <w:p w14:paraId="585C45AC" w14:textId="77777777" w:rsidR="000268BC" w:rsidRDefault="000268BC">
      <w:pPr>
        <w:spacing w:after="240"/>
        <w:rPr>
          <w:ins w:id="225" w:author="Microsoft Office User" w:date="2015-03-11T18:03:00Z"/>
          <w:color w:val="000000"/>
        </w:rPr>
      </w:pPr>
    </w:p>
    <w:p w14:paraId="580317D8" w14:textId="73E61DEE" w:rsidR="000268BC" w:rsidRDefault="000268BC">
      <w:pPr>
        <w:spacing w:after="240"/>
        <w:rPr>
          <w:ins w:id="226" w:author="Microsoft Office User" w:date="2015-03-11T18:03:00Z"/>
          <w:color w:val="000000"/>
        </w:rPr>
      </w:pPr>
      <w:ins w:id="227" w:author="Microsoft Office User" w:date="2015-03-11T18:03:00Z">
        <w:r>
          <w:rPr>
            <w:color w:val="000000"/>
          </w:rPr>
          <w:t>Rationale (#3)</w:t>
        </w:r>
      </w:ins>
    </w:p>
    <w:p w14:paraId="78446BBD" w14:textId="381DB56C" w:rsidR="000268BC" w:rsidRDefault="000268BC">
      <w:pPr>
        <w:spacing w:after="240"/>
        <w:rPr>
          <w:ins w:id="228" w:author="Microsoft Office User" w:date="2015-03-11T18:04:00Z"/>
          <w:color w:val="000000"/>
        </w:rPr>
      </w:pPr>
      <w:ins w:id="229" w:author="Microsoft Office User" w:date="2015-03-11T18:04:00Z">
        <w:r>
          <w:rPr>
            <w:color w:val="000000"/>
          </w:rPr>
          <w:lastRenderedPageBreak/>
          <w:t xml:space="preserve">The rationale for these reviews is the problem of </w:t>
        </w:r>
        <w:proofErr w:type="spellStart"/>
        <w:r>
          <w:rPr>
            <w:color w:val="000000"/>
          </w:rPr>
          <w:t>oligoanalgesia</w:t>
        </w:r>
        <w:proofErr w:type="spellEnd"/>
        <w:r>
          <w:rPr>
            <w:color w:val="000000"/>
          </w:rPr>
          <w:t xml:space="preserve"> for patients with acutely painful conditions in the emergency setting, as discussed above.</w:t>
        </w:r>
      </w:ins>
    </w:p>
    <w:p w14:paraId="5E171F6E" w14:textId="77777777" w:rsidR="000268BC" w:rsidRDefault="000268BC">
      <w:pPr>
        <w:spacing w:after="240"/>
        <w:rPr>
          <w:ins w:id="230" w:author="Microsoft Office User" w:date="2015-03-11T18:05:00Z"/>
          <w:color w:val="000000"/>
        </w:rPr>
      </w:pPr>
    </w:p>
    <w:p w14:paraId="06F80D11" w14:textId="7DE6CD0C" w:rsidR="000268BC" w:rsidRDefault="000268BC">
      <w:pPr>
        <w:spacing w:after="240"/>
        <w:rPr>
          <w:ins w:id="231" w:author="Microsoft Office User" w:date="2015-03-11T18:06:00Z"/>
          <w:color w:val="000000"/>
        </w:rPr>
      </w:pPr>
      <w:ins w:id="232" w:author="Microsoft Office User" w:date="2015-03-11T18:06:00Z">
        <w:r>
          <w:rPr>
            <w:color w:val="000000"/>
          </w:rPr>
          <w:t>Objectives (#4)</w:t>
        </w:r>
      </w:ins>
    </w:p>
    <w:p w14:paraId="7519E804" w14:textId="22EAC4A3" w:rsidR="000268BC" w:rsidRDefault="000268BC">
      <w:pPr>
        <w:spacing w:after="240"/>
        <w:rPr>
          <w:ins w:id="233" w:author="Microsoft Office User" w:date="2015-03-11T18:06:00Z"/>
          <w:color w:val="000000"/>
        </w:rPr>
      </w:pPr>
      <w:ins w:id="234" w:author="Microsoft Office User" w:date="2015-03-11T18:06:00Z">
        <w:r>
          <w:rPr>
            <w:color w:val="000000"/>
          </w:rPr>
          <w:t>The objectives are described above.</w:t>
        </w:r>
      </w:ins>
    </w:p>
    <w:p w14:paraId="61415871" w14:textId="77777777" w:rsidR="000268BC" w:rsidRDefault="000268BC">
      <w:pPr>
        <w:spacing w:after="240"/>
        <w:rPr>
          <w:ins w:id="235" w:author="Microsoft Office User" w:date="2015-03-11T18:06:00Z"/>
          <w:color w:val="000000"/>
        </w:rPr>
      </w:pPr>
    </w:p>
    <w:p w14:paraId="4F819570" w14:textId="77777777" w:rsidR="000268BC" w:rsidRDefault="000268BC">
      <w:pPr>
        <w:spacing w:after="240"/>
        <w:rPr>
          <w:ins w:id="236" w:author="Microsoft Office User" w:date="2015-03-11T17:58:00Z"/>
          <w:color w:val="000000"/>
        </w:rPr>
      </w:pPr>
    </w:p>
    <w:p w14:paraId="395E7D23" w14:textId="394EC926" w:rsidR="000268BC" w:rsidRDefault="000268BC">
      <w:pPr>
        <w:spacing w:after="240"/>
        <w:rPr>
          <w:ins w:id="237" w:author="Microsoft Office User" w:date="2015-03-11T17:58:00Z"/>
          <w:color w:val="000000"/>
        </w:rPr>
      </w:pPr>
      <w:ins w:id="238" w:author="Microsoft Office User" w:date="2015-03-11T18:07:00Z">
        <w:r>
          <w:rPr>
            <w:color w:val="000000"/>
          </w:rPr>
          <w:t>Protocol and Registration (#5)</w:t>
        </w:r>
      </w:ins>
    </w:p>
    <w:p w14:paraId="1E877A05" w14:textId="2595B71F" w:rsidR="000268BC" w:rsidRDefault="007B2255">
      <w:pPr>
        <w:spacing w:after="240"/>
        <w:rPr>
          <w:ins w:id="239" w:author="Microsoft Office User" w:date="2015-03-11T18:08:00Z"/>
          <w:color w:val="000000"/>
        </w:rPr>
      </w:pPr>
      <w:r>
        <w:rPr>
          <w:color w:val="000000"/>
        </w:rPr>
        <w:t>They</w:t>
      </w:r>
      <w:r w:rsidR="00FA059F">
        <w:rPr>
          <w:color w:val="000000"/>
        </w:rPr>
        <w:t xml:space="preserve"> will be registered in the PROSPERO </w:t>
      </w:r>
      <w:r w:rsidR="00FA059F">
        <w:rPr>
          <w:color w:val="0000E9"/>
          <w:u w:val="single"/>
        </w:rPr>
        <w:t>[8]</w:t>
      </w:r>
      <w:r w:rsidR="00FA059F">
        <w:rPr>
          <w:color w:val="000000"/>
        </w:rPr>
        <w:t xml:space="preserve"> database of systematic reviews. </w:t>
      </w:r>
      <w:r w:rsidR="00FA059F">
        <w:rPr>
          <w:color w:val="000000"/>
        </w:rPr>
        <w:cr/>
      </w:r>
      <w:bookmarkStart w:id="240" w:name="OLE_LINK3"/>
      <w:bookmarkStart w:id="241" w:name="OLE_LINK4"/>
      <w:ins w:id="242" w:author="Microsoft Office User" w:date="2015-03-11T18:08:00Z">
        <w:r w:rsidR="000268BC">
          <w:rPr>
            <w:color w:val="000000"/>
          </w:rPr>
          <w:t xml:space="preserve">The review protocol will be available on the web as part of a </w:t>
        </w:r>
        <w:proofErr w:type="spellStart"/>
        <w:r w:rsidR="000268BC">
          <w:rPr>
            <w:color w:val="000000"/>
          </w:rPr>
          <w:t>git</w:t>
        </w:r>
        <w:proofErr w:type="spellEnd"/>
        <w:r w:rsidR="000268BC">
          <w:rPr>
            <w:color w:val="000000"/>
          </w:rPr>
          <w:t xml:space="preserve"> repository.</w:t>
        </w:r>
      </w:ins>
    </w:p>
    <w:p w14:paraId="67CC5996" w14:textId="77777777" w:rsidR="000268BC" w:rsidRDefault="000268BC">
      <w:pPr>
        <w:spacing w:after="240"/>
        <w:rPr>
          <w:ins w:id="243" w:author="Microsoft Office User" w:date="2015-03-11T18:07:00Z"/>
          <w:color w:val="000000"/>
        </w:rPr>
      </w:pPr>
    </w:p>
    <w:p w14:paraId="4F5D27DA" w14:textId="71190471" w:rsidR="00FA059F" w:rsidRDefault="000268BC">
      <w:pPr>
        <w:spacing w:after="240"/>
        <w:rPr>
          <w:color w:val="000000"/>
        </w:rPr>
      </w:pPr>
      <w:ins w:id="244" w:author="Microsoft Office User" w:date="2015-03-11T18:07:00Z">
        <w:r>
          <w:rPr>
            <w:color w:val="000000"/>
          </w:rPr>
          <w:t>Eligibility Criteria (#6)</w:t>
        </w:r>
      </w:ins>
      <w:del w:id="245" w:author="Patrick Linehan" w:date="2015-02-04T21:12:00Z">
        <w:r w:rsidR="00FA059F" w:rsidDel="00326310">
          <w:rPr>
            <w:color w:val="000000"/>
          </w:rPr>
          <w:delText xml:space="preserve">At each step below where two reviewers independently make assessments and then compare their results the degree of concordance between the two reviewers will be </w:delText>
        </w:r>
        <w:commentRangeStart w:id="246"/>
        <w:r w:rsidR="00FA059F" w:rsidDel="00326310">
          <w:rPr>
            <w:color w:val="000000"/>
          </w:rPr>
          <w:delText>reported</w:delText>
        </w:r>
        <w:commentRangeEnd w:id="246"/>
        <w:r w:rsidR="007B2255" w:rsidDel="00326310">
          <w:rPr>
            <w:rStyle w:val="CommentReference"/>
          </w:rPr>
          <w:commentReference w:id="246"/>
        </w:r>
        <w:r w:rsidR="00FA059F" w:rsidDel="00326310">
          <w:rPr>
            <w:color w:val="000000"/>
          </w:rPr>
          <w:delText>.</w:delText>
        </w:r>
      </w:del>
      <w:bookmarkEnd w:id="240"/>
      <w:bookmarkEnd w:id="241"/>
    </w:p>
    <w:p w14:paraId="43CEB7C1" w14:textId="77777777" w:rsidR="00FA059F" w:rsidRDefault="00FA059F">
      <w:pPr>
        <w:tabs>
          <w:tab w:val="left" w:pos="220"/>
          <w:tab w:val="left" w:pos="720"/>
        </w:tabs>
        <w:ind w:left="720" w:hanging="720"/>
        <w:rPr>
          <w:color w:val="000000"/>
        </w:rPr>
      </w:pPr>
      <w:r>
        <w:rPr>
          <w:color w:val="000000"/>
        </w:rPr>
        <w:tab/>
        <w:t>1.</w:t>
      </w:r>
      <w:r>
        <w:rPr>
          <w:color w:val="000000"/>
        </w:rPr>
        <w:tab/>
        <w:t>Inclusion criteria</w:t>
      </w:r>
    </w:p>
    <w:p w14:paraId="53E30896" w14:textId="103BE8A8" w:rsidR="00603FA5" w:rsidRDefault="00FA059F">
      <w:pPr>
        <w:tabs>
          <w:tab w:val="left" w:pos="940"/>
          <w:tab w:val="left" w:pos="1440"/>
        </w:tabs>
        <w:ind w:left="1440" w:hanging="1440"/>
        <w:rPr>
          <w:ins w:id="247" w:author="Patrick Linehan" w:date="2015-02-04T19:19:00Z"/>
          <w:color w:val="000000"/>
        </w:rPr>
      </w:pPr>
      <w:r>
        <w:rPr>
          <w:color w:val="000000"/>
        </w:rPr>
        <w:tab/>
        <w:t>1.</w:t>
      </w:r>
      <w:r>
        <w:rPr>
          <w:color w:val="000000"/>
        </w:rPr>
        <w:tab/>
      </w:r>
      <w:proofErr w:type="spellStart"/>
      <w:r>
        <w:rPr>
          <w:color w:val="000000"/>
        </w:rPr>
        <w:t>Randomised</w:t>
      </w:r>
      <w:proofErr w:type="spellEnd"/>
      <w:r>
        <w:rPr>
          <w:color w:val="000000"/>
        </w:rPr>
        <w:t xml:space="preserve"> controlled trials </w:t>
      </w:r>
      <w:ins w:id="248" w:author="Patrick Linehan" w:date="2015-02-04T19:20:00Z">
        <w:r w:rsidR="00603FA5">
          <w:rPr>
            <w:color w:val="000000"/>
          </w:rPr>
          <w:t xml:space="preserve">or cohort </w:t>
        </w:r>
      </w:ins>
      <w:ins w:id="249" w:author="Patrick Linehan" w:date="2015-02-04T19:26:00Z">
        <w:r w:rsidR="00603FA5">
          <w:rPr>
            <w:color w:val="000000"/>
          </w:rPr>
          <w:t xml:space="preserve">studies </w:t>
        </w:r>
        <w:del w:id="250" w:author="Microsoft Office User" w:date="2015-03-11T17:55:00Z">
          <w:r w:rsidR="00603FA5" w:rsidDel="000268BC">
            <w:rPr>
              <w:color w:val="000000"/>
            </w:rPr>
            <w:delText>(“quasirandomized”)</w:delText>
          </w:r>
        </w:del>
        <w:r w:rsidR="00603FA5">
          <w:rPr>
            <w:color w:val="000000"/>
          </w:rPr>
          <w:t xml:space="preserve"> </w:t>
        </w:r>
      </w:ins>
      <w:r>
        <w:rPr>
          <w:color w:val="000000"/>
        </w:rPr>
        <w:t xml:space="preserve">that compare an opioid analgesic to placebo or to another dose of the same or a different </w:t>
      </w:r>
      <w:commentRangeStart w:id="251"/>
      <w:r>
        <w:rPr>
          <w:color w:val="000000"/>
        </w:rPr>
        <w:t>analgesic</w:t>
      </w:r>
      <w:commentRangeEnd w:id="251"/>
      <w:r w:rsidR="007B2255">
        <w:rPr>
          <w:rStyle w:val="CommentReference"/>
        </w:rPr>
        <w:commentReference w:id="251"/>
      </w:r>
      <w:r>
        <w:rPr>
          <w:color w:val="000000"/>
        </w:rPr>
        <w:t>.</w:t>
      </w:r>
    </w:p>
    <w:p w14:paraId="6C6C2D9E" w14:textId="63727A65" w:rsidR="00FA059F" w:rsidRDefault="00603FA5">
      <w:pPr>
        <w:tabs>
          <w:tab w:val="left" w:pos="940"/>
          <w:tab w:val="left" w:pos="1440"/>
        </w:tabs>
        <w:ind w:left="1440" w:hanging="1440"/>
        <w:rPr>
          <w:color w:val="000000"/>
        </w:rPr>
      </w:pPr>
      <w:ins w:id="252" w:author="Patrick Linehan" w:date="2015-02-04T19:19:00Z">
        <w:r>
          <w:rPr>
            <w:color w:val="000000"/>
          </w:rPr>
          <w:tab/>
        </w:r>
      </w:ins>
      <w:del w:id="253" w:author="Patrick Linehan" w:date="2015-02-04T19:19:00Z">
        <w:r w:rsidR="00FA059F" w:rsidDel="00603FA5">
          <w:rPr>
            <w:color w:val="000000"/>
          </w:rPr>
          <w:cr/>
        </w:r>
        <w:r w:rsidR="00FA059F" w:rsidDel="00603FA5">
          <w:rPr>
            <w:color w:val="000000"/>
          </w:rPr>
          <w:tab/>
        </w:r>
      </w:del>
      <w:r w:rsidR="00FA059F">
        <w:rPr>
          <w:color w:val="000000"/>
        </w:rPr>
        <w:t>2.</w:t>
      </w:r>
      <w:r w:rsidR="00FA059F">
        <w:rPr>
          <w:color w:val="000000"/>
        </w:rPr>
        <w:tab/>
        <w:t>Cohort studies for evidence on secondary outcomes (adverse effects)</w:t>
      </w:r>
    </w:p>
    <w:p w14:paraId="0D1F03AF" w14:textId="77777777" w:rsidR="00FA059F" w:rsidRDefault="00FA059F">
      <w:pPr>
        <w:tabs>
          <w:tab w:val="left" w:pos="220"/>
          <w:tab w:val="left" w:pos="720"/>
        </w:tabs>
        <w:ind w:left="720" w:hanging="720"/>
        <w:rPr>
          <w:color w:val="000000"/>
        </w:rPr>
      </w:pPr>
      <w:r>
        <w:rPr>
          <w:color w:val="000000"/>
        </w:rPr>
        <w:tab/>
        <w:t>2.</w:t>
      </w:r>
      <w:r>
        <w:rPr>
          <w:color w:val="000000"/>
        </w:rPr>
        <w:tab/>
        <w:t>Exclusion criteria</w:t>
      </w:r>
    </w:p>
    <w:p w14:paraId="79DCF8A8" w14:textId="77777777" w:rsidR="00FA059F" w:rsidRDefault="00FA059F">
      <w:pPr>
        <w:tabs>
          <w:tab w:val="left" w:pos="940"/>
          <w:tab w:val="left" w:pos="1440"/>
        </w:tabs>
        <w:ind w:left="1440" w:hanging="1440"/>
        <w:rPr>
          <w:color w:val="000000"/>
        </w:rPr>
      </w:pPr>
      <w:r>
        <w:rPr>
          <w:color w:val="000000"/>
        </w:rPr>
        <w:tab/>
        <w:t>1.</w:t>
      </w:r>
      <w:r>
        <w:rPr>
          <w:color w:val="000000"/>
        </w:rPr>
        <w:tab/>
        <w:t>Abstracts, conference proceedings, that do not contain enough information</w:t>
      </w:r>
    </w:p>
    <w:p w14:paraId="5FDD6D99" w14:textId="77777777" w:rsidR="000268BC" w:rsidRDefault="000268BC">
      <w:pPr>
        <w:spacing w:after="280"/>
        <w:rPr>
          <w:ins w:id="254" w:author="Microsoft Office User" w:date="2015-03-11T18:09:00Z"/>
          <w:b/>
          <w:color w:val="000000"/>
          <w:sz w:val="28"/>
        </w:rPr>
      </w:pPr>
    </w:p>
    <w:p w14:paraId="2D3C4C0E" w14:textId="77777777" w:rsidR="00FA059F" w:rsidRDefault="00FA059F">
      <w:pPr>
        <w:spacing w:after="280"/>
        <w:rPr>
          <w:b/>
          <w:color w:val="000000"/>
          <w:sz w:val="28"/>
        </w:rPr>
      </w:pPr>
      <w:r>
        <w:rPr>
          <w:b/>
          <w:color w:val="000000"/>
          <w:sz w:val="28"/>
        </w:rPr>
        <w:t xml:space="preserve">Information sources </w:t>
      </w:r>
      <w:r>
        <w:rPr>
          <w:b/>
          <w:i/>
          <w:color w:val="000000"/>
          <w:sz w:val="28"/>
        </w:rPr>
        <w:t>(# 7)</w:t>
      </w:r>
    </w:p>
    <w:p w14:paraId="7D3E74D9" w14:textId="312A0C37" w:rsidR="00FA059F" w:rsidRDefault="00FA059F">
      <w:pPr>
        <w:tabs>
          <w:tab w:val="left" w:pos="220"/>
          <w:tab w:val="left" w:pos="720"/>
        </w:tabs>
        <w:ind w:left="720" w:hanging="720"/>
        <w:rPr>
          <w:color w:val="000000"/>
        </w:rPr>
      </w:pPr>
      <w:r>
        <w:rPr>
          <w:color w:val="000000"/>
        </w:rPr>
        <w:tab/>
      </w:r>
      <w:ins w:id="255" w:author="Microsoft Office User" w:date="2015-03-11T18:11:00Z">
        <w:r w:rsidR="000268BC">
          <w:rPr>
            <w:color w:val="000000"/>
          </w:rPr>
          <w:t>The information sources that will be searched include</w:t>
        </w:r>
      </w:ins>
      <w:del w:id="256" w:author="Microsoft Office User" w:date="2015-03-11T18:11:00Z">
        <w:r w:rsidDel="000268BC">
          <w:rPr>
            <w:color w:val="000000"/>
          </w:rPr>
          <w:delText>1.</w:delText>
        </w:r>
        <w:r w:rsidDel="000268BC">
          <w:rPr>
            <w:color w:val="000000"/>
          </w:rPr>
          <w:tab/>
        </w:r>
      </w:del>
      <w:ins w:id="257" w:author="Microsoft Office User" w:date="2015-03-11T18:11:00Z">
        <w:r w:rsidR="000268BC">
          <w:rPr>
            <w:color w:val="000000"/>
          </w:rPr>
          <w:t xml:space="preserve"> </w:t>
        </w:r>
      </w:ins>
      <w:r>
        <w:rPr>
          <w:color w:val="000000"/>
        </w:rPr>
        <w:t>Medline</w:t>
      </w:r>
      <w:del w:id="258" w:author="Microsoft Office User" w:date="2015-03-11T18:11:00Z">
        <w:r w:rsidDel="000268BC">
          <w:rPr>
            <w:color w:val="000000"/>
          </w:rPr>
          <w:cr/>
        </w:r>
      </w:del>
      <w:ins w:id="259" w:author="Microsoft Office User" w:date="2015-03-11T18:11:00Z">
        <w:r w:rsidR="000268BC">
          <w:rPr>
            <w:color w:val="000000"/>
          </w:rPr>
          <w:t>,</w:t>
        </w:r>
      </w:ins>
      <w:del w:id="260" w:author="Microsoft Office User" w:date="2015-03-11T18:11:00Z">
        <w:r w:rsidDel="000268BC">
          <w:rPr>
            <w:color w:val="000000"/>
          </w:rPr>
          <w:tab/>
          <w:delText>2.</w:delText>
        </w:r>
        <w:r w:rsidDel="000268BC">
          <w:rPr>
            <w:color w:val="000000"/>
          </w:rPr>
          <w:tab/>
        </w:r>
      </w:del>
      <w:ins w:id="261" w:author="Microsoft Office User" w:date="2015-03-11T18:11:00Z">
        <w:r w:rsidR="000268BC">
          <w:rPr>
            <w:color w:val="000000"/>
          </w:rPr>
          <w:t xml:space="preserve"> </w:t>
        </w:r>
      </w:ins>
      <w:proofErr w:type="spellStart"/>
      <w:r>
        <w:rPr>
          <w:color w:val="000000"/>
        </w:rPr>
        <w:t>Embase</w:t>
      </w:r>
      <w:proofErr w:type="spellEnd"/>
      <w:ins w:id="262" w:author="Microsoft Office User" w:date="2015-03-11T18:11:00Z">
        <w:r w:rsidR="000268BC">
          <w:rPr>
            <w:color w:val="000000"/>
          </w:rPr>
          <w:t xml:space="preserve">, </w:t>
        </w:r>
      </w:ins>
      <w:del w:id="263" w:author="Microsoft Office User" w:date="2015-03-11T18:11:00Z">
        <w:r w:rsidDel="000268BC">
          <w:rPr>
            <w:color w:val="000000"/>
          </w:rPr>
          <w:cr/>
        </w:r>
      </w:del>
      <w:del w:id="264" w:author="Microsoft Office User" w:date="2015-03-11T18:12:00Z">
        <w:r w:rsidDel="000268BC">
          <w:rPr>
            <w:color w:val="000000"/>
          </w:rPr>
          <w:tab/>
          <w:delText>3.</w:delText>
        </w:r>
        <w:r w:rsidDel="000268BC">
          <w:rPr>
            <w:color w:val="000000"/>
          </w:rPr>
          <w:tab/>
        </w:r>
      </w:del>
      <w:r>
        <w:rPr>
          <w:color w:val="000000"/>
        </w:rPr>
        <w:t>CENTRAL</w:t>
      </w:r>
      <w:ins w:id="265" w:author="Microsoft Office User" w:date="2015-03-11T18:12:00Z">
        <w:r w:rsidR="000268BC">
          <w:rPr>
            <w:color w:val="000000"/>
          </w:rPr>
          <w:t xml:space="preserve">, </w:t>
        </w:r>
      </w:ins>
      <w:del w:id="266" w:author="Microsoft Office User" w:date="2015-03-11T18:12:00Z">
        <w:r w:rsidDel="000268BC">
          <w:rPr>
            <w:color w:val="000000"/>
          </w:rPr>
          <w:cr/>
        </w:r>
        <w:r w:rsidDel="000268BC">
          <w:rPr>
            <w:color w:val="000000"/>
          </w:rPr>
          <w:tab/>
          <w:delText>4.</w:delText>
        </w:r>
        <w:r w:rsidDel="000268BC">
          <w:rPr>
            <w:color w:val="000000"/>
          </w:rPr>
          <w:tab/>
          <w:delText>C</w:delText>
        </w:r>
      </w:del>
      <w:ins w:id="267" w:author="Microsoft Office User" w:date="2015-03-11T18:12:00Z">
        <w:r w:rsidR="000268BC">
          <w:rPr>
            <w:color w:val="000000"/>
          </w:rPr>
          <w:t>C</w:t>
        </w:r>
      </w:ins>
      <w:r>
        <w:rPr>
          <w:color w:val="000000"/>
        </w:rPr>
        <w:t>INAHL</w:t>
      </w:r>
      <w:del w:id="268" w:author="Microsoft Office User" w:date="2015-03-11T18:12:00Z">
        <w:r w:rsidDel="000268BC">
          <w:rPr>
            <w:color w:val="000000"/>
          </w:rPr>
          <w:cr/>
        </w:r>
      </w:del>
      <w:ins w:id="269" w:author="Microsoft Office User" w:date="2015-03-11T18:12:00Z">
        <w:r w:rsidR="000268BC">
          <w:rPr>
            <w:color w:val="000000"/>
          </w:rPr>
          <w:t xml:space="preserve">, </w:t>
        </w:r>
        <w:r w:rsidR="00213CAE">
          <w:rPr>
            <w:color w:val="000000"/>
          </w:rPr>
          <w:t xml:space="preserve">and </w:t>
        </w:r>
      </w:ins>
      <w:del w:id="270" w:author="Microsoft Office User" w:date="2015-03-11T18:12:00Z">
        <w:r w:rsidDel="00213CAE">
          <w:rPr>
            <w:color w:val="000000"/>
          </w:rPr>
          <w:tab/>
          <w:delText>5.</w:delText>
        </w:r>
        <w:r w:rsidDel="00213CAE">
          <w:rPr>
            <w:color w:val="000000"/>
          </w:rPr>
          <w:tab/>
        </w:r>
      </w:del>
      <w:r>
        <w:rPr>
          <w:color w:val="000000"/>
        </w:rPr>
        <w:t>Clinicaltrials.gov</w:t>
      </w:r>
      <w:ins w:id="271" w:author="Microsoft Office User" w:date="2015-03-11T18:12:00Z">
        <w:r w:rsidR="00213CAE">
          <w:rPr>
            <w:color w:val="000000"/>
          </w:rPr>
          <w:t>.  The papers that are retrieved and found to be relevant for this review will have their list of references reviewe</w:t>
        </w:r>
      </w:ins>
      <w:ins w:id="272" w:author="Microsoft Office User" w:date="2015-03-11T18:14:00Z">
        <w:r w:rsidR="00213CAE">
          <w:rPr>
            <w:color w:val="000000"/>
          </w:rPr>
          <w:t>d</w:t>
        </w:r>
      </w:ins>
      <w:ins w:id="273" w:author="Microsoft Office User" w:date="2015-03-11T18:12:00Z">
        <w:r w:rsidR="00213CAE">
          <w:rPr>
            <w:color w:val="000000"/>
          </w:rPr>
          <w:t xml:space="preserve"> to </w:t>
        </w:r>
      </w:ins>
      <w:ins w:id="274" w:author="Microsoft Office User" w:date="2015-03-11T18:13:00Z">
        <w:r w:rsidR="00213CAE">
          <w:rPr>
            <w:color w:val="000000"/>
          </w:rPr>
          <w:t xml:space="preserve">find studies </w:t>
        </w:r>
        <w:proofErr w:type="gramStart"/>
        <w:r w:rsidR="00213CAE">
          <w:rPr>
            <w:color w:val="000000"/>
          </w:rPr>
          <w:t xml:space="preserve">that </w:t>
        </w:r>
      </w:ins>
      <w:ins w:id="275" w:author="Microsoft Office User" w:date="2015-03-11T18:12:00Z">
        <w:r w:rsidR="00213CAE">
          <w:rPr>
            <w:color w:val="000000"/>
          </w:rPr>
          <w:t xml:space="preserve"> </w:t>
        </w:r>
      </w:ins>
      <w:ins w:id="276" w:author="Microsoft Office User" w:date="2015-03-11T18:14:00Z">
        <w:r w:rsidR="00213CAE">
          <w:rPr>
            <w:color w:val="000000"/>
          </w:rPr>
          <w:t>have</w:t>
        </w:r>
        <w:proofErr w:type="gramEnd"/>
        <w:r w:rsidR="00213CAE">
          <w:rPr>
            <w:color w:val="000000"/>
          </w:rPr>
          <w:t xml:space="preserve"> not been identified through the database search.</w:t>
        </w:r>
      </w:ins>
    </w:p>
    <w:p w14:paraId="4CC26896" w14:textId="77777777" w:rsidR="000268BC" w:rsidRDefault="000268BC">
      <w:pPr>
        <w:spacing w:after="280"/>
        <w:rPr>
          <w:ins w:id="277" w:author="Microsoft Office User" w:date="2015-03-11T18:09:00Z"/>
          <w:b/>
          <w:color w:val="000000"/>
          <w:sz w:val="28"/>
        </w:rPr>
      </w:pPr>
    </w:p>
    <w:p w14:paraId="601598C6" w14:textId="77777777" w:rsidR="00FA059F" w:rsidRDefault="00FA059F">
      <w:pPr>
        <w:spacing w:after="280"/>
        <w:rPr>
          <w:b/>
          <w:color w:val="000000"/>
          <w:sz w:val="28"/>
        </w:rPr>
      </w:pPr>
      <w:r>
        <w:rPr>
          <w:b/>
          <w:color w:val="000000"/>
          <w:sz w:val="28"/>
        </w:rPr>
        <w:t xml:space="preserve">Search Strategy </w:t>
      </w:r>
      <w:r>
        <w:rPr>
          <w:b/>
          <w:i/>
          <w:color w:val="000000"/>
          <w:sz w:val="28"/>
        </w:rPr>
        <w:t>(# 8)</w:t>
      </w:r>
    </w:p>
    <w:p w14:paraId="3792CC28" w14:textId="6E9878BF" w:rsidR="00FA059F" w:rsidRDefault="00FA059F">
      <w:pPr>
        <w:spacing w:after="240"/>
        <w:rPr>
          <w:color w:val="000000"/>
        </w:rPr>
      </w:pPr>
      <w:r>
        <w:rPr>
          <w:color w:val="000000"/>
        </w:rPr>
        <w:t>The search strategie</w:t>
      </w:r>
      <w:del w:id="278" w:author="Patrick Linehan" w:date="2015-02-04T15:59:00Z">
        <w:r w:rsidDel="002862D4">
          <w:rPr>
            <w:color w:val="000000"/>
          </w:rPr>
          <w:delText>w</w:delText>
        </w:r>
      </w:del>
      <w:r>
        <w:rPr>
          <w:color w:val="000000"/>
        </w:rPr>
        <w:t>s for each database will be developed in concert with a librarian and then peer-reviewed by another librarian.</w:t>
      </w:r>
      <w:ins w:id="279" w:author="Microsoft Office User" w:date="2015-03-11T18:09:00Z">
        <w:r w:rsidR="000268BC">
          <w:rPr>
            <w:color w:val="000000"/>
          </w:rPr>
          <w:t xml:space="preserve"> They will be available on the web as part of the </w:t>
        </w:r>
        <w:proofErr w:type="spellStart"/>
        <w:r w:rsidR="000268BC">
          <w:rPr>
            <w:color w:val="000000"/>
          </w:rPr>
          <w:t>git</w:t>
        </w:r>
        <w:proofErr w:type="spellEnd"/>
        <w:r w:rsidR="000268BC">
          <w:rPr>
            <w:color w:val="000000"/>
          </w:rPr>
          <w:t xml:space="preserve"> repository that contains the documentation of this thesis.</w:t>
        </w:r>
      </w:ins>
      <w:ins w:id="280" w:author="Microsoft Office User" w:date="2015-03-11T18:15:00Z">
        <w:r w:rsidR="00213CAE">
          <w:rPr>
            <w:color w:val="000000"/>
          </w:rPr>
          <w:t xml:space="preserve"> (Appendix 1)</w:t>
        </w:r>
      </w:ins>
    </w:p>
    <w:p w14:paraId="15AEE769" w14:textId="77777777" w:rsidR="00FA059F" w:rsidRDefault="00FA059F">
      <w:pPr>
        <w:spacing w:after="280"/>
        <w:rPr>
          <w:b/>
          <w:color w:val="000000"/>
          <w:sz w:val="28"/>
        </w:rPr>
      </w:pPr>
      <w:r>
        <w:rPr>
          <w:b/>
          <w:color w:val="000000"/>
          <w:sz w:val="28"/>
        </w:rPr>
        <w:t xml:space="preserve">Study Selection Process </w:t>
      </w:r>
      <w:r>
        <w:rPr>
          <w:b/>
          <w:i/>
          <w:color w:val="000000"/>
          <w:sz w:val="28"/>
        </w:rPr>
        <w:t>(# 9)</w:t>
      </w:r>
    </w:p>
    <w:p w14:paraId="77D27B85" w14:textId="77777777" w:rsidR="00423CE0" w:rsidDel="00213CAE" w:rsidRDefault="00FA059F">
      <w:pPr>
        <w:spacing w:after="240"/>
        <w:rPr>
          <w:ins w:id="281" w:author="Patrick Linehan" w:date="2015-02-04T19:39:00Z"/>
          <w:del w:id="282" w:author="Microsoft Office User" w:date="2015-03-11T18:14:00Z"/>
          <w:color w:val="000000"/>
        </w:rPr>
      </w:pPr>
      <w:r>
        <w:rPr>
          <w:color w:val="000000"/>
        </w:rPr>
        <w:lastRenderedPageBreak/>
        <w:t xml:space="preserve">Study selection will be </w:t>
      </w:r>
      <w:r w:rsidR="007B2255">
        <w:rPr>
          <w:color w:val="000000"/>
        </w:rPr>
        <w:t xml:space="preserve">conducted </w:t>
      </w:r>
      <w:r>
        <w:rPr>
          <w:color w:val="000000"/>
        </w:rPr>
        <w:t xml:space="preserve">in two steps: </w:t>
      </w:r>
    </w:p>
    <w:p w14:paraId="3955EF72" w14:textId="352359F8" w:rsidR="00423CE0" w:rsidRDefault="00FA059F">
      <w:pPr>
        <w:spacing w:after="240"/>
        <w:rPr>
          <w:ins w:id="283" w:author="Patrick Linehan" w:date="2015-02-04T19:39:00Z"/>
          <w:color w:val="000000"/>
        </w:rPr>
      </w:pPr>
      <w:proofErr w:type="gramStart"/>
      <w:r>
        <w:rPr>
          <w:color w:val="000000"/>
        </w:rPr>
        <w:t>first</w:t>
      </w:r>
      <w:proofErr w:type="gramEnd"/>
      <w:r>
        <w:rPr>
          <w:color w:val="000000"/>
        </w:rPr>
        <w:t>, there will be a review of titles and abstracts of the s</w:t>
      </w:r>
      <w:ins w:id="284" w:author="Patrick Linehan" w:date="2015-02-04T19:39:00Z">
        <w:r w:rsidR="00423CE0">
          <w:rPr>
            <w:color w:val="000000"/>
          </w:rPr>
          <w:t>t</w:t>
        </w:r>
      </w:ins>
      <w:r>
        <w:rPr>
          <w:color w:val="000000"/>
        </w:rPr>
        <w:t xml:space="preserve">udies found by electronic search by two different reviewers using a </w:t>
      </w:r>
      <w:proofErr w:type="spellStart"/>
      <w:r>
        <w:rPr>
          <w:color w:val="000000"/>
        </w:rPr>
        <w:t>prespecified</w:t>
      </w:r>
      <w:proofErr w:type="spellEnd"/>
      <w:r>
        <w:rPr>
          <w:color w:val="000000"/>
        </w:rPr>
        <w:t xml:space="preserve"> data </w:t>
      </w:r>
      <w:commentRangeStart w:id="285"/>
      <w:r>
        <w:rPr>
          <w:color w:val="000000"/>
        </w:rPr>
        <w:t>form</w:t>
      </w:r>
      <w:commentRangeEnd w:id="285"/>
      <w:r w:rsidR="007B2255">
        <w:rPr>
          <w:rStyle w:val="CommentReference"/>
        </w:rPr>
        <w:commentReference w:id="285"/>
      </w:r>
      <w:r>
        <w:rPr>
          <w:color w:val="000000"/>
        </w:rPr>
        <w:t>.</w:t>
      </w:r>
      <w:ins w:id="286" w:author="Microsoft Office User" w:date="2015-03-11T18:15:00Z">
        <w:r w:rsidR="00213CAE">
          <w:rPr>
            <w:color w:val="000000"/>
          </w:rPr>
          <w:t xml:space="preserve"> (Appendix 2)</w:t>
        </w:r>
      </w:ins>
      <w:r>
        <w:rPr>
          <w:color w:val="000000"/>
        </w:rPr>
        <w:t xml:space="preserve"> The discrepancies between the two reviewers in choosing studies for further </w:t>
      </w:r>
      <w:proofErr w:type="gramStart"/>
      <w:r>
        <w:rPr>
          <w:color w:val="000000"/>
        </w:rPr>
        <w:t>analysis</w:t>
      </w:r>
      <w:proofErr w:type="gramEnd"/>
      <w:r>
        <w:rPr>
          <w:color w:val="000000"/>
        </w:rPr>
        <w:t xml:space="preserve"> at this stage will be resolved by consensus between the two reviewers. </w:t>
      </w:r>
    </w:p>
    <w:p w14:paraId="71F0688E" w14:textId="39CB5873" w:rsidR="00FA059F" w:rsidRDefault="00FA059F">
      <w:pPr>
        <w:spacing w:after="240"/>
        <w:rPr>
          <w:color w:val="000000"/>
        </w:rPr>
      </w:pPr>
      <w:r>
        <w:rPr>
          <w:color w:val="000000"/>
        </w:rPr>
        <w:t xml:space="preserve">Second, the studies identified </w:t>
      </w:r>
      <w:r w:rsidR="007B2255">
        <w:rPr>
          <w:color w:val="000000"/>
        </w:rPr>
        <w:t xml:space="preserve">as potentially relevant </w:t>
      </w:r>
      <w:r>
        <w:rPr>
          <w:color w:val="000000"/>
        </w:rPr>
        <w:t xml:space="preserve">in the first stage will be retrieved as full text, and </w:t>
      </w:r>
      <w:proofErr w:type="gramStart"/>
      <w:r>
        <w:rPr>
          <w:color w:val="000000"/>
        </w:rPr>
        <w:t xml:space="preserve">these will in turn be reviewed by two reviewers using a </w:t>
      </w:r>
      <w:proofErr w:type="spellStart"/>
      <w:r>
        <w:rPr>
          <w:color w:val="000000"/>
        </w:rPr>
        <w:t>prespecified</w:t>
      </w:r>
      <w:proofErr w:type="spellEnd"/>
      <w:r>
        <w:rPr>
          <w:color w:val="000000"/>
        </w:rPr>
        <w:t xml:space="preserve"> data </w:t>
      </w:r>
      <w:commentRangeStart w:id="287"/>
      <w:r>
        <w:rPr>
          <w:color w:val="000000"/>
        </w:rPr>
        <w:t>form</w:t>
      </w:r>
      <w:commentRangeEnd w:id="287"/>
      <w:r w:rsidR="007B2255">
        <w:rPr>
          <w:rStyle w:val="CommentReference"/>
        </w:rPr>
        <w:commentReference w:id="287"/>
      </w:r>
      <w:r>
        <w:rPr>
          <w:color w:val="000000"/>
        </w:rPr>
        <w:t xml:space="preserve"> to </w:t>
      </w:r>
      <w:proofErr w:type="spellStart"/>
      <w:r>
        <w:rPr>
          <w:color w:val="000000"/>
        </w:rPr>
        <w:t>analyse</w:t>
      </w:r>
      <w:proofErr w:type="spellEnd"/>
      <w:r>
        <w:rPr>
          <w:color w:val="000000"/>
        </w:rPr>
        <w:t xml:space="preserve"> the studies for quality of methods</w:t>
      </w:r>
      <w:proofErr w:type="gramEnd"/>
      <w:r>
        <w:rPr>
          <w:color w:val="000000"/>
        </w:rPr>
        <w:t xml:space="preserve">. </w:t>
      </w:r>
      <w:proofErr w:type="gramStart"/>
      <w:ins w:id="288" w:author="Microsoft Office User" w:date="2015-03-11T18:16:00Z">
        <w:r w:rsidR="00213CAE">
          <w:rPr>
            <w:color w:val="000000"/>
          </w:rPr>
          <w:t>(</w:t>
        </w:r>
      </w:ins>
      <w:ins w:id="289" w:author="Microsoft Office User" w:date="2015-03-11T18:15:00Z">
        <w:r w:rsidR="00213CAE">
          <w:rPr>
            <w:color w:val="000000"/>
          </w:rPr>
          <w:t xml:space="preserve"> Appendix</w:t>
        </w:r>
        <w:proofErr w:type="gramEnd"/>
        <w:r w:rsidR="00213CAE">
          <w:rPr>
            <w:color w:val="000000"/>
          </w:rPr>
          <w:t xml:space="preserve"> 3</w:t>
        </w:r>
      </w:ins>
      <w:ins w:id="290" w:author="Microsoft Office User" w:date="2015-03-11T18:16:00Z">
        <w:r w:rsidR="00213CAE">
          <w:rPr>
            <w:color w:val="000000"/>
          </w:rPr>
          <w:t xml:space="preserve">) </w:t>
        </w:r>
      </w:ins>
      <w:r>
        <w:rPr>
          <w:color w:val="000000"/>
        </w:rPr>
        <w:t xml:space="preserve">Again, the discrepancies will be resolved by consensus. </w:t>
      </w:r>
    </w:p>
    <w:p w14:paraId="2EE7FF61" w14:textId="77777777" w:rsidR="00FA059F" w:rsidRDefault="00FA059F">
      <w:pPr>
        <w:spacing w:after="280"/>
        <w:rPr>
          <w:b/>
          <w:color w:val="000000"/>
          <w:sz w:val="28"/>
        </w:rPr>
      </w:pPr>
      <w:r>
        <w:rPr>
          <w:b/>
          <w:color w:val="000000"/>
          <w:sz w:val="28"/>
        </w:rPr>
        <w:t xml:space="preserve">Data Collection Process </w:t>
      </w:r>
      <w:r>
        <w:rPr>
          <w:b/>
          <w:i/>
          <w:color w:val="000000"/>
          <w:sz w:val="28"/>
        </w:rPr>
        <w:t>(# 10)</w:t>
      </w:r>
    </w:p>
    <w:p w14:paraId="153D0661" w14:textId="490D000E" w:rsidR="00FA059F" w:rsidRDefault="00FA059F">
      <w:pPr>
        <w:spacing w:after="240"/>
        <w:rPr>
          <w:color w:val="000000"/>
        </w:rPr>
      </w:pPr>
      <w:proofErr w:type="gramStart"/>
      <w:r>
        <w:rPr>
          <w:color w:val="000000"/>
        </w:rPr>
        <w:t xml:space="preserve">Data will be collected by two reviewers using a </w:t>
      </w:r>
      <w:proofErr w:type="spellStart"/>
      <w:r>
        <w:rPr>
          <w:color w:val="000000"/>
        </w:rPr>
        <w:t>prespecified</w:t>
      </w:r>
      <w:proofErr w:type="spellEnd"/>
      <w:r>
        <w:rPr>
          <w:color w:val="000000"/>
        </w:rPr>
        <w:t xml:space="preserve"> data </w:t>
      </w:r>
      <w:commentRangeStart w:id="291"/>
      <w:r>
        <w:rPr>
          <w:color w:val="000000"/>
        </w:rPr>
        <w:t>form</w:t>
      </w:r>
      <w:commentRangeEnd w:id="291"/>
      <w:proofErr w:type="gramEnd"/>
      <w:r w:rsidR="007B2255">
        <w:rPr>
          <w:rStyle w:val="CommentReference"/>
        </w:rPr>
        <w:commentReference w:id="291"/>
      </w:r>
      <w:r>
        <w:rPr>
          <w:color w:val="000000"/>
        </w:rPr>
        <w:t xml:space="preserve">. </w:t>
      </w:r>
      <w:ins w:id="292" w:author="Microsoft Office User" w:date="2015-03-11T18:16:00Z">
        <w:r w:rsidR="00213CAE">
          <w:rPr>
            <w:color w:val="000000"/>
          </w:rPr>
          <w:t xml:space="preserve">(Appendix 4) </w:t>
        </w:r>
      </w:ins>
      <w:r>
        <w:rPr>
          <w:color w:val="000000"/>
        </w:rPr>
        <w:t>Disagreements about the data will be resolved by consensus.</w:t>
      </w:r>
    </w:p>
    <w:p w14:paraId="612A7E6B" w14:textId="77777777" w:rsidR="00FA059F" w:rsidRDefault="00FA059F">
      <w:pPr>
        <w:spacing w:after="280"/>
        <w:rPr>
          <w:b/>
          <w:color w:val="000000"/>
          <w:sz w:val="28"/>
        </w:rPr>
      </w:pPr>
      <w:r>
        <w:rPr>
          <w:b/>
          <w:color w:val="000000"/>
          <w:sz w:val="28"/>
        </w:rPr>
        <w:t xml:space="preserve">Data Items </w:t>
      </w:r>
      <w:r>
        <w:rPr>
          <w:b/>
          <w:i/>
          <w:color w:val="000000"/>
          <w:sz w:val="28"/>
        </w:rPr>
        <w:t>(# 11)</w:t>
      </w:r>
    </w:p>
    <w:p w14:paraId="3640BE24" w14:textId="77777777" w:rsidR="00FA059F" w:rsidRDefault="00FA059F">
      <w:pPr>
        <w:tabs>
          <w:tab w:val="left" w:pos="220"/>
          <w:tab w:val="left" w:pos="720"/>
        </w:tabs>
        <w:ind w:left="720" w:hanging="720"/>
        <w:rPr>
          <w:color w:val="000000"/>
        </w:rPr>
      </w:pPr>
      <w:r>
        <w:rPr>
          <w:color w:val="000000"/>
        </w:rPr>
        <w:tab/>
        <w:t>1.</w:t>
      </w:r>
      <w:r>
        <w:rPr>
          <w:color w:val="000000"/>
        </w:rPr>
        <w:tab/>
        <w:t>Study eligibility</w:t>
      </w:r>
    </w:p>
    <w:p w14:paraId="6CCB3ACD"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inclusion</w:t>
      </w:r>
      <w:proofErr w:type="gramEnd"/>
      <w:r>
        <w:rPr>
          <w:color w:val="000000"/>
        </w:rPr>
        <w:t xml:space="preserve"> criteria</w:t>
      </w:r>
    </w:p>
    <w:p w14:paraId="4B9BAE80" w14:textId="77777777" w:rsidR="00FA059F" w:rsidRDefault="00FA059F">
      <w:pPr>
        <w:tabs>
          <w:tab w:val="left" w:pos="220"/>
          <w:tab w:val="left" w:pos="720"/>
        </w:tabs>
        <w:ind w:left="720" w:hanging="720"/>
        <w:rPr>
          <w:color w:val="000000"/>
        </w:rPr>
      </w:pPr>
      <w:r>
        <w:rPr>
          <w:color w:val="000000"/>
        </w:rPr>
        <w:tab/>
        <w:t>2.</w:t>
      </w:r>
      <w:r>
        <w:rPr>
          <w:color w:val="000000"/>
        </w:rPr>
        <w:tab/>
        <w:t>Study design</w:t>
      </w:r>
    </w:p>
    <w:p w14:paraId="2E825139" w14:textId="77777777" w:rsidR="00FA059F" w:rsidRDefault="00FA059F">
      <w:pPr>
        <w:tabs>
          <w:tab w:val="left" w:pos="940"/>
          <w:tab w:val="left" w:pos="1440"/>
        </w:tabs>
        <w:ind w:left="1440" w:hanging="1440"/>
        <w:rPr>
          <w:color w:val="000000"/>
        </w:rPr>
      </w:pPr>
      <w:r>
        <w:rPr>
          <w:color w:val="000000"/>
        </w:rPr>
        <w:tab/>
        <w:t>1.</w:t>
      </w:r>
      <w:r>
        <w:rPr>
          <w:color w:val="000000"/>
        </w:rPr>
        <w:tab/>
      </w:r>
      <w:proofErr w:type="spellStart"/>
      <w:proofErr w:type="gramStart"/>
      <w:r>
        <w:rPr>
          <w:color w:val="000000"/>
        </w:rPr>
        <w:t>randomisation</w:t>
      </w:r>
      <w:proofErr w:type="spellEnd"/>
      <w:proofErr w:type="gramEnd"/>
      <w:r>
        <w:rPr>
          <w:color w:val="000000"/>
        </w:rPr>
        <w:cr/>
      </w:r>
      <w:r>
        <w:rPr>
          <w:color w:val="000000"/>
        </w:rPr>
        <w:tab/>
        <w:t>2.</w:t>
      </w:r>
      <w:r>
        <w:rPr>
          <w:color w:val="000000"/>
        </w:rPr>
        <w:tab/>
      </w:r>
      <w:proofErr w:type="gramStart"/>
      <w:r>
        <w:rPr>
          <w:color w:val="000000"/>
        </w:rPr>
        <w:t>allocation</w:t>
      </w:r>
      <w:proofErr w:type="gramEnd"/>
      <w:r>
        <w:rPr>
          <w:color w:val="000000"/>
        </w:rPr>
        <w:t xml:space="preserve"> concealment</w:t>
      </w:r>
    </w:p>
    <w:p w14:paraId="5872C0B0" w14:textId="77777777" w:rsidR="00FA059F" w:rsidRDefault="00FA059F">
      <w:pPr>
        <w:tabs>
          <w:tab w:val="left" w:pos="220"/>
          <w:tab w:val="left" w:pos="720"/>
        </w:tabs>
        <w:ind w:left="720" w:hanging="720"/>
        <w:rPr>
          <w:color w:val="000000"/>
        </w:rPr>
      </w:pPr>
      <w:r>
        <w:rPr>
          <w:color w:val="000000"/>
        </w:rPr>
        <w:tab/>
        <w:t>3.</w:t>
      </w:r>
      <w:r>
        <w:rPr>
          <w:color w:val="000000"/>
        </w:rPr>
        <w:tab/>
        <w:t>Study participants</w:t>
      </w:r>
    </w:p>
    <w:p w14:paraId="4556F6A1"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age</w:t>
      </w:r>
      <w:proofErr w:type="gramEnd"/>
      <w:r>
        <w:rPr>
          <w:color w:val="000000"/>
        </w:rPr>
        <w:cr/>
      </w:r>
      <w:r>
        <w:rPr>
          <w:color w:val="000000"/>
        </w:rPr>
        <w:tab/>
        <w:t>2.</w:t>
      </w:r>
      <w:r>
        <w:rPr>
          <w:color w:val="000000"/>
        </w:rPr>
        <w:tab/>
      </w:r>
      <w:proofErr w:type="gramStart"/>
      <w:r>
        <w:rPr>
          <w:color w:val="000000"/>
        </w:rPr>
        <w:t>gender</w:t>
      </w:r>
      <w:proofErr w:type="gramEnd"/>
      <w:r>
        <w:rPr>
          <w:color w:val="000000"/>
        </w:rPr>
        <w:cr/>
      </w:r>
      <w:r>
        <w:rPr>
          <w:color w:val="000000"/>
        </w:rPr>
        <w:tab/>
        <w:t>3.</w:t>
      </w:r>
      <w:r>
        <w:rPr>
          <w:color w:val="000000"/>
        </w:rPr>
        <w:tab/>
      </w:r>
      <w:proofErr w:type="gramStart"/>
      <w:r>
        <w:rPr>
          <w:color w:val="000000"/>
        </w:rPr>
        <w:t>presenting</w:t>
      </w:r>
      <w:proofErr w:type="gramEnd"/>
      <w:r>
        <w:rPr>
          <w:color w:val="000000"/>
        </w:rPr>
        <w:t xml:space="preserve"> complaint</w:t>
      </w:r>
      <w:r>
        <w:rPr>
          <w:color w:val="000000"/>
        </w:rPr>
        <w:cr/>
      </w:r>
      <w:r>
        <w:rPr>
          <w:color w:val="000000"/>
        </w:rPr>
        <w:tab/>
        <w:t>4.</w:t>
      </w:r>
      <w:r>
        <w:rPr>
          <w:color w:val="000000"/>
        </w:rPr>
        <w:tab/>
      </w:r>
      <w:proofErr w:type="gramStart"/>
      <w:r>
        <w:rPr>
          <w:color w:val="000000"/>
        </w:rPr>
        <w:t>final</w:t>
      </w:r>
      <w:proofErr w:type="gramEnd"/>
      <w:r>
        <w:rPr>
          <w:color w:val="000000"/>
        </w:rPr>
        <w:t xml:space="preserve"> diagnosis</w:t>
      </w:r>
    </w:p>
    <w:p w14:paraId="34405E66" w14:textId="77777777" w:rsidR="00FA059F" w:rsidRDefault="00FA059F">
      <w:pPr>
        <w:tabs>
          <w:tab w:val="left" w:pos="220"/>
          <w:tab w:val="left" w:pos="720"/>
        </w:tabs>
        <w:ind w:left="720" w:hanging="720"/>
        <w:rPr>
          <w:color w:val="000000"/>
        </w:rPr>
      </w:pPr>
      <w:r>
        <w:rPr>
          <w:color w:val="000000"/>
        </w:rPr>
        <w:tab/>
        <w:t>4.</w:t>
      </w:r>
      <w:r>
        <w:rPr>
          <w:color w:val="000000"/>
        </w:rPr>
        <w:tab/>
        <w:t>Treatment</w:t>
      </w:r>
    </w:p>
    <w:p w14:paraId="247235B7"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drug</w:t>
      </w:r>
      <w:proofErr w:type="gramEnd"/>
      <w:r>
        <w:rPr>
          <w:color w:val="000000"/>
        </w:rPr>
        <w:t xml:space="preserve"> and comparison (placebo or other active drug)</w:t>
      </w:r>
      <w:r>
        <w:rPr>
          <w:color w:val="000000"/>
        </w:rPr>
        <w:cr/>
      </w:r>
      <w:r>
        <w:rPr>
          <w:color w:val="000000"/>
        </w:rPr>
        <w:tab/>
        <w:t>2.</w:t>
      </w:r>
      <w:r>
        <w:rPr>
          <w:color w:val="000000"/>
        </w:rPr>
        <w:tab/>
      </w:r>
      <w:proofErr w:type="gramStart"/>
      <w:r>
        <w:rPr>
          <w:color w:val="000000"/>
        </w:rPr>
        <w:t>dose</w:t>
      </w:r>
      <w:proofErr w:type="gramEnd"/>
      <w:r>
        <w:rPr>
          <w:color w:val="000000"/>
        </w:rPr>
        <w:t>, fixed or weight based</w:t>
      </w:r>
      <w:r>
        <w:rPr>
          <w:color w:val="000000"/>
        </w:rPr>
        <w:cr/>
      </w:r>
      <w:r>
        <w:rPr>
          <w:color w:val="000000"/>
        </w:rPr>
        <w:tab/>
        <w:t>3.</w:t>
      </w:r>
      <w:r>
        <w:rPr>
          <w:color w:val="000000"/>
        </w:rPr>
        <w:tab/>
      </w:r>
      <w:proofErr w:type="gramStart"/>
      <w:r>
        <w:rPr>
          <w:color w:val="000000"/>
        </w:rPr>
        <w:t>treatment</w:t>
      </w:r>
      <w:proofErr w:type="gramEnd"/>
      <w:r>
        <w:rPr>
          <w:color w:val="000000"/>
        </w:rPr>
        <w:t xml:space="preserve"> regime, single or multiple dose, patient guided analgesia</w:t>
      </w:r>
      <w:r>
        <w:rPr>
          <w:color w:val="000000"/>
        </w:rPr>
        <w:cr/>
      </w:r>
      <w:r>
        <w:rPr>
          <w:color w:val="000000"/>
        </w:rPr>
        <w:tab/>
        <w:t>4.</w:t>
      </w:r>
      <w:r>
        <w:rPr>
          <w:color w:val="000000"/>
        </w:rPr>
        <w:tab/>
      </w:r>
      <w:proofErr w:type="gramStart"/>
      <w:r>
        <w:rPr>
          <w:color w:val="000000"/>
        </w:rPr>
        <w:t>co</w:t>
      </w:r>
      <w:proofErr w:type="gramEnd"/>
      <w:r>
        <w:rPr>
          <w:color w:val="000000"/>
        </w:rPr>
        <w:t>-</w:t>
      </w:r>
      <w:proofErr w:type="spellStart"/>
      <w:r>
        <w:rPr>
          <w:color w:val="000000"/>
        </w:rPr>
        <w:t>adminstration</w:t>
      </w:r>
      <w:proofErr w:type="spellEnd"/>
      <w:r>
        <w:rPr>
          <w:color w:val="000000"/>
        </w:rPr>
        <w:t xml:space="preserve"> of other drugs (</w:t>
      </w:r>
      <w:proofErr w:type="spellStart"/>
      <w:r>
        <w:rPr>
          <w:color w:val="000000"/>
        </w:rPr>
        <w:t>antiemetics</w:t>
      </w:r>
      <w:proofErr w:type="spellEnd"/>
      <w:r>
        <w:rPr>
          <w:color w:val="000000"/>
        </w:rPr>
        <w:t>, NSAIDS)</w:t>
      </w:r>
    </w:p>
    <w:p w14:paraId="4C836BF8" w14:textId="77777777" w:rsidR="00FA059F" w:rsidRDefault="00FA059F">
      <w:pPr>
        <w:tabs>
          <w:tab w:val="left" w:pos="220"/>
          <w:tab w:val="left" w:pos="720"/>
        </w:tabs>
        <w:ind w:left="720" w:hanging="720"/>
        <w:rPr>
          <w:color w:val="000000"/>
        </w:rPr>
      </w:pPr>
      <w:r>
        <w:rPr>
          <w:color w:val="000000"/>
        </w:rPr>
        <w:tab/>
        <w:t>5.</w:t>
      </w:r>
      <w:r>
        <w:rPr>
          <w:color w:val="000000"/>
        </w:rPr>
        <w:tab/>
        <w:t>Pain (numeric score, VAS, other scoring system, patient satisfaction with treatment)</w:t>
      </w:r>
    </w:p>
    <w:p w14:paraId="65C13B70" w14:textId="77777777" w:rsidR="004A2543" w:rsidRDefault="00FA059F">
      <w:pPr>
        <w:tabs>
          <w:tab w:val="left" w:pos="940"/>
          <w:tab w:val="left" w:pos="1440"/>
        </w:tabs>
        <w:ind w:left="1440" w:hanging="1440"/>
        <w:rPr>
          <w:ins w:id="293" w:author="Patrick Linehan" w:date="2015-02-04T20:44:00Z"/>
          <w:color w:val="000000"/>
        </w:rPr>
      </w:pPr>
      <w:r>
        <w:rPr>
          <w:color w:val="000000"/>
        </w:rPr>
        <w:tab/>
        <w:t>1.</w:t>
      </w:r>
      <w:r>
        <w:rPr>
          <w:color w:val="000000"/>
        </w:rPr>
        <w:tab/>
      </w:r>
      <w:proofErr w:type="gramStart"/>
      <w:r>
        <w:rPr>
          <w:color w:val="000000"/>
        </w:rPr>
        <w:t>baseline</w:t>
      </w:r>
      <w:proofErr w:type="gramEnd"/>
      <w:r>
        <w:rPr>
          <w:color w:val="000000"/>
        </w:rPr>
        <w:t xml:space="preserve"> pain</w:t>
      </w:r>
    </w:p>
    <w:p w14:paraId="12C7EF7B" w14:textId="042640BD" w:rsidR="00213CAE" w:rsidRDefault="004A2543">
      <w:pPr>
        <w:tabs>
          <w:tab w:val="left" w:pos="940"/>
          <w:tab w:val="left" w:pos="1440"/>
        </w:tabs>
        <w:ind w:left="1440" w:hanging="1440"/>
        <w:rPr>
          <w:ins w:id="294" w:author="Microsoft Office User" w:date="2015-03-11T18:19:00Z"/>
          <w:color w:val="000000"/>
        </w:rPr>
      </w:pPr>
      <w:ins w:id="295" w:author="Patrick Linehan" w:date="2015-02-04T20:44:00Z">
        <w:r>
          <w:rPr>
            <w:color w:val="000000"/>
          </w:rPr>
          <w:tab/>
        </w:r>
      </w:ins>
      <w:ins w:id="296" w:author="Microsoft Office User" w:date="2015-03-11T18:19:00Z">
        <w:r w:rsidR="00213CAE">
          <w:rPr>
            <w:color w:val="000000"/>
          </w:rPr>
          <w:t xml:space="preserve">2. </w:t>
        </w:r>
      </w:ins>
      <w:ins w:id="297" w:author="Microsoft Office User" w:date="2015-03-11T18:20:00Z">
        <w:r w:rsidR="00213CAE">
          <w:rPr>
            <w:color w:val="000000"/>
          </w:rPr>
          <w:t xml:space="preserve">  </w:t>
        </w:r>
        <w:proofErr w:type="gramStart"/>
        <w:r w:rsidR="00213CAE">
          <w:rPr>
            <w:color w:val="000000"/>
          </w:rPr>
          <w:t>number</w:t>
        </w:r>
        <w:proofErr w:type="gramEnd"/>
        <w:r w:rsidR="00213CAE">
          <w:rPr>
            <w:color w:val="000000"/>
          </w:rPr>
          <w:t xml:space="preserve"> and proportion of patients with adequate or inadequate relief of pain</w:t>
        </w:r>
      </w:ins>
      <w:ins w:id="298" w:author="Microsoft Office User" w:date="2015-03-11T18:21:00Z">
        <w:r w:rsidR="00213CAE">
          <w:rPr>
            <w:color w:val="000000"/>
          </w:rPr>
          <w:t xml:space="preserve"> at other times</w:t>
        </w:r>
      </w:ins>
    </w:p>
    <w:p w14:paraId="68D1F5AA" w14:textId="35339A03" w:rsidR="00FA059F" w:rsidRDefault="00FA059F">
      <w:pPr>
        <w:tabs>
          <w:tab w:val="left" w:pos="940"/>
          <w:tab w:val="left" w:pos="1440"/>
        </w:tabs>
        <w:ind w:left="1440" w:hanging="1440"/>
        <w:rPr>
          <w:ins w:id="299" w:author="Patrick Linehan" w:date="2015-02-04T20:44:00Z"/>
          <w:color w:val="000000"/>
        </w:rPr>
      </w:pPr>
      <w:del w:id="300" w:author="Patrick Linehan" w:date="2015-02-04T20:44:00Z">
        <w:r w:rsidDel="004A2543">
          <w:rPr>
            <w:color w:val="000000"/>
          </w:rPr>
          <w:cr/>
        </w:r>
        <w:commentRangeStart w:id="301"/>
        <w:r w:rsidDel="004A2543">
          <w:rPr>
            <w:color w:val="000000"/>
          </w:rPr>
          <w:tab/>
        </w:r>
      </w:del>
      <w:commentRangeEnd w:id="301"/>
      <w:r w:rsidR="004A2543">
        <w:rPr>
          <w:rStyle w:val="CommentReference"/>
        </w:rPr>
        <w:commentReference w:id="301"/>
      </w:r>
      <w:del w:id="302" w:author="Microsoft Office User" w:date="2015-03-11T18:19:00Z">
        <w:r w:rsidDel="00213CAE">
          <w:rPr>
            <w:color w:val="000000"/>
          </w:rPr>
          <w:delText>2</w:delText>
        </w:r>
      </w:del>
      <w:ins w:id="303" w:author="Microsoft Office User" w:date="2015-03-11T18:19:00Z">
        <w:r w:rsidR="00213CAE">
          <w:rPr>
            <w:rStyle w:val="CommentReference"/>
          </w:rPr>
          <w:tab/>
          <w:t>3</w:t>
        </w:r>
      </w:ins>
      <w:r>
        <w:rPr>
          <w:color w:val="000000"/>
        </w:rPr>
        <w:t>.</w:t>
      </w:r>
      <w:r>
        <w:rPr>
          <w:color w:val="000000"/>
        </w:rPr>
        <w:tab/>
      </w:r>
      <w:proofErr w:type="gramStart"/>
      <w:r>
        <w:rPr>
          <w:color w:val="000000"/>
        </w:rPr>
        <w:t>pain</w:t>
      </w:r>
      <w:proofErr w:type="gramEnd"/>
      <w:r>
        <w:rPr>
          <w:color w:val="000000"/>
        </w:rPr>
        <w:t xml:space="preserve"> at other times (fixed interval, at discharge or admission)</w:t>
      </w:r>
    </w:p>
    <w:p w14:paraId="4C1438A8" w14:textId="6904F4A3" w:rsidR="004A2543" w:rsidRDefault="004A2543">
      <w:pPr>
        <w:tabs>
          <w:tab w:val="left" w:pos="940"/>
          <w:tab w:val="left" w:pos="1440"/>
        </w:tabs>
        <w:ind w:left="1440" w:hanging="1440"/>
        <w:rPr>
          <w:color w:val="000000"/>
        </w:rPr>
      </w:pPr>
      <w:ins w:id="304" w:author="Patrick Linehan" w:date="2015-02-04T20:44:00Z">
        <w:r>
          <w:rPr>
            <w:color w:val="000000"/>
          </w:rPr>
          <w:tab/>
        </w:r>
      </w:ins>
    </w:p>
    <w:p w14:paraId="59CA5C2A" w14:textId="77777777" w:rsidR="00FA059F" w:rsidRDefault="00FA059F">
      <w:pPr>
        <w:tabs>
          <w:tab w:val="left" w:pos="220"/>
          <w:tab w:val="left" w:pos="720"/>
        </w:tabs>
        <w:ind w:left="720" w:hanging="720"/>
        <w:rPr>
          <w:color w:val="000000"/>
        </w:rPr>
      </w:pPr>
      <w:r>
        <w:rPr>
          <w:color w:val="000000"/>
        </w:rPr>
        <w:tab/>
        <w:t>6.</w:t>
      </w:r>
      <w:r>
        <w:rPr>
          <w:color w:val="000000"/>
        </w:rPr>
        <w:tab/>
        <w:t>Adverse events</w:t>
      </w:r>
    </w:p>
    <w:p w14:paraId="659A2471" w14:textId="77777777" w:rsidR="004A2543" w:rsidRDefault="00FA059F">
      <w:pPr>
        <w:tabs>
          <w:tab w:val="left" w:pos="940"/>
          <w:tab w:val="left" w:pos="1440"/>
        </w:tabs>
        <w:ind w:left="1440" w:hanging="1440"/>
        <w:rPr>
          <w:ins w:id="305" w:author="Patrick Linehan" w:date="2015-02-04T20:46:00Z"/>
          <w:color w:val="000000"/>
        </w:rPr>
      </w:pPr>
      <w:r>
        <w:rPr>
          <w:color w:val="000000"/>
        </w:rPr>
        <w:tab/>
        <w:t>1.</w:t>
      </w:r>
      <w:r>
        <w:rPr>
          <w:color w:val="000000"/>
        </w:rPr>
        <w:tab/>
      </w:r>
      <w:proofErr w:type="gramStart"/>
      <w:r>
        <w:rPr>
          <w:color w:val="000000"/>
        </w:rPr>
        <w:t>nausea</w:t>
      </w:r>
      <w:proofErr w:type="gramEnd"/>
      <w:r>
        <w:rPr>
          <w:color w:val="000000"/>
        </w:rPr>
        <w:t xml:space="preserve"> and </w:t>
      </w:r>
      <w:commentRangeStart w:id="306"/>
      <w:r>
        <w:rPr>
          <w:color w:val="000000"/>
        </w:rPr>
        <w:t>vomiting</w:t>
      </w:r>
      <w:commentRangeEnd w:id="306"/>
      <w:r w:rsidR="00C2305E">
        <w:rPr>
          <w:rStyle w:val="CommentReference"/>
        </w:rPr>
        <w:commentReference w:id="306"/>
      </w:r>
    </w:p>
    <w:p w14:paraId="433E9631" w14:textId="266B3996" w:rsidR="00FA059F" w:rsidRDefault="004A2543">
      <w:pPr>
        <w:tabs>
          <w:tab w:val="left" w:pos="940"/>
          <w:tab w:val="left" w:pos="1440"/>
        </w:tabs>
        <w:ind w:left="1440" w:hanging="1440"/>
        <w:rPr>
          <w:color w:val="000000"/>
        </w:rPr>
      </w:pPr>
      <w:ins w:id="307" w:author="Patrick Linehan" w:date="2015-02-04T20:46:00Z">
        <w:r>
          <w:rPr>
            <w:color w:val="000000"/>
          </w:rPr>
          <w:tab/>
        </w:r>
      </w:ins>
      <w:del w:id="308" w:author="Patrick Linehan" w:date="2015-02-04T20:46:00Z">
        <w:r w:rsidR="00FA059F" w:rsidDel="004A2543">
          <w:rPr>
            <w:color w:val="000000"/>
          </w:rPr>
          <w:cr/>
        </w:r>
        <w:r w:rsidR="00FA059F" w:rsidDel="004A2543">
          <w:rPr>
            <w:color w:val="000000"/>
          </w:rPr>
          <w:tab/>
        </w:r>
      </w:del>
      <w:r w:rsidR="00FA059F">
        <w:rPr>
          <w:color w:val="000000"/>
        </w:rPr>
        <w:t>2.</w:t>
      </w:r>
      <w:r w:rsidR="00FA059F">
        <w:rPr>
          <w:color w:val="000000"/>
        </w:rPr>
        <w:tab/>
      </w:r>
      <w:proofErr w:type="gramStart"/>
      <w:r w:rsidR="00FA059F">
        <w:rPr>
          <w:color w:val="000000"/>
        </w:rPr>
        <w:t>respiratory</w:t>
      </w:r>
      <w:proofErr w:type="gramEnd"/>
      <w:r w:rsidR="00FA059F">
        <w:rPr>
          <w:color w:val="000000"/>
        </w:rPr>
        <w:t xml:space="preserve"> depression (minor: decreased respiratory rate or needing supplemental oxygen, major: needing naloxone or an airway intervention)</w:t>
      </w:r>
      <w:r w:rsidR="00FA059F">
        <w:rPr>
          <w:color w:val="000000"/>
        </w:rPr>
        <w:cr/>
      </w:r>
      <w:del w:id="309" w:author="Patrick Linehan" w:date="2015-02-04T20:48:00Z">
        <w:r w:rsidR="00FA059F" w:rsidDel="00C2305E">
          <w:rPr>
            <w:color w:val="000000"/>
          </w:rPr>
          <w:tab/>
        </w:r>
      </w:del>
      <w:r w:rsidR="00FA059F">
        <w:rPr>
          <w:color w:val="000000"/>
        </w:rPr>
        <w:t>3.</w:t>
      </w:r>
      <w:r w:rsidR="00FA059F">
        <w:rPr>
          <w:color w:val="000000"/>
        </w:rPr>
        <w:tab/>
      </w:r>
      <w:proofErr w:type="gramStart"/>
      <w:r w:rsidR="00FA059F">
        <w:rPr>
          <w:color w:val="000000"/>
        </w:rPr>
        <w:t>rescue</w:t>
      </w:r>
      <w:proofErr w:type="gramEnd"/>
      <w:r w:rsidR="00FA059F">
        <w:rPr>
          <w:color w:val="000000"/>
        </w:rPr>
        <w:t xml:space="preserve"> analgesia</w:t>
      </w:r>
      <w:r w:rsidR="00FA059F">
        <w:rPr>
          <w:color w:val="000000"/>
        </w:rPr>
        <w:cr/>
      </w:r>
      <w:del w:id="310" w:author="Patrick Linehan" w:date="2015-02-04T20:48:00Z">
        <w:r w:rsidR="00FA059F" w:rsidDel="00C2305E">
          <w:rPr>
            <w:color w:val="000000"/>
          </w:rPr>
          <w:tab/>
        </w:r>
      </w:del>
      <w:r w:rsidR="00FA059F">
        <w:rPr>
          <w:color w:val="000000"/>
        </w:rPr>
        <w:t>4.</w:t>
      </w:r>
      <w:r w:rsidR="00FA059F">
        <w:rPr>
          <w:color w:val="000000"/>
        </w:rPr>
        <w:tab/>
      </w:r>
      <w:proofErr w:type="gramStart"/>
      <w:r w:rsidR="00FA059F">
        <w:rPr>
          <w:color w:val="000000"/>
        </w:rPr>
        <w:t>persistent</w:t>
      </w:r>
      <w:proofErr w:type="gramEnd"/>
      <w:r w:rsidR="00FA059F">
        <w:rPr>
          <w:color w:val="000000"/>
        </w:rPr>
        <w:t xml:space="preserve"> pain</w:t>
      </w:r>
      <w:r w:rsidR="00FA059F">
        <w:rPr>
          <w:color w:val="000000"/>
        </w:rPr>
        <w:cr/>
      </w:r>
      <w:del w:id="311" w:author="Patrick Linehan" w:date="2015-02-04T20:48:00Z">
        <w:r w:rsidR="00FA059F" w:rsidDel="00C2305E">
          <w:rPr>
            <w:color w:val="000000"/>
          </w:rPr>
          <w:tab/>
        </w:r>
      </w:del>
      <w:r w:rsidR="00FA059F">
        <w:rPr>
          <w:color w:val="000000"/>
        </w:rPr>
        <w:t>5.</w:t>
      </w:r>
      <w:r w:rsidR="00FA059F">
        <w:rPr>
          <w:color w:val="000000"/>
        </w:rPr>
        <w:tab/>
      </w:r>
      <w:proofErr w:type="gramStart"/>
      <w:r w:rsidR="00FA059F">
        <w:rPr>
          <w:color w:val="000000"/>
        </w:rPr>
        <w:t>diagnostic</w:t>
      </w:r>
      <w:proofErr w:type="gramEnd"/>
      <w:r w:rsidR="00FA059F">
        <w:rPr>
          <w:color w:val="000000"/>
        </w:rPr>
        <w:t xml:space="preserve"> interference (has been assessed in other studies and will not be a major outcome in these reviews)</w:t>
      </w:r>
    </w:p>
    <w:p w14:paraId="5314B4F5" w14:textId="77777777" w:rsidR="00FA059F" w:rsidRDefault="00FA059F">
      <w:pPr>
        <w:tabs>
          <w:tab w:val="left" w:pos="220"/>
          <w:tab w:val="left" w:pos="720"/>
        </w:tabs>
        <w:ind w:left="720" w:hanging="720"/>
        <w:rPr>
          <w:color w:val="000000"/>
        </w:rPr>
      </w:pPr>
      <w:r>
        <w:rPr>
          <w:color w:val="000000"/>
        </w:rPr>
        <w:lastRenderedPageBreak/>
        <w:tab/>
        <w:t>7.</w:t>
      </w:r>
      <w:r>
        <w:rPr>
          <w:color w:val="000000"/>
        </w:rPr>
        <w:tab/>
        <w:t>Follow up duration</w:t>
      </w:r>
    </w:p>
    <w:p w14:paraId="5C6F0F11" w14:textId="77777777" w:rsidR="00FA059F" w:rsidRDefault="00FA059F">
      <w:pPr>
        <w:tabs>
          <w:tab w:val="left" w:pos="940"/>
          <w:tab w:val="left" w:pos="1440"/>
        </w:tabs>
        <w:ind w:left="1440" w:hanging="1440"/>
        <w:rPr>
          <w:color w:val="000000"/>
        </w:rPr>
      </w:pPr>
      <w:r>
        <w:rPr>
          <w:color w:val="000000"/>
        </w:rPr>
        <w:tab/>
        <w:t>1.</w:t>
      </w:r>
      <w:r>
        <w:rPr>
          <w:color w:val="000000"/>
        </w:rPr>
        <w:tab/>
      </w:r>
      <w:proofErr w:type="gramStart"/>
      <w:r>
        <w:rPr>
          <w:color w:val="000000"/>
        </w:rPr>
        <w:t>while</w:t>
      </w:r>
      <w:proofErr w:type="gramEnd"/>
      <w:r>
        <w:rPr>
          <w:color w:val="000000"/>
        </w:rPr>
        <w:t xml:space="preserve"> in emergency</w:t>
      </w:r>
      <w:r>
        <w:rPr>
          <w:color w:val="000000"/>
        </w:rPr>
        <w:cr/>
      </w:r>
      <w:r>
        <w:rPr>
          <w:color w:val="000000"/>
        </w:rPr>
        <w:tab/>
        <w:t>2.</w:t>
      </w:r>
      <w:r>
        <w:rPr>
          <w:color w:val="000000"/>
        </w:rPr>
        <w:tab/>
      </w:r>
      <w:proofErr w:type="gramStart"/>
      <w:r>
        <w:rPr>
          <w:color w:val="000000"/>
        </w:rPr>
        <w:t>after</w:t>
      </w:r>
      <w:proofErr w:type="gramEnd"/>
      <w:r>
        <w:rPr>
          <w:color w:val="000000"/>
        </w:rPr>
        <w:t xml:space="preserve"> discharge or admission</w:t>
      </w:r>
    </w:p>
    <w:p w14:paraId="4A8E3F51" w14:textId="77777777" w:rsidR="00213CAE" w:rsidRDefault="00FA059F">
      <w:pPr>
        <w:tabs>
          <w:tab w:val="left" w:pos="220"/>
          <w:tab w:val="left" w:pos="720"/>
        </w:tabs>
        <w:spacing w:after="240"/>
        <w:ind w:left="720" w:hanging="720"/>
        <w:rPr>
          <w:ins w:id="312" w:author="Microsoft Office User" w:date="2015-03-11T18:22:00Z"/>
          <w:color w:val="000000"/>
        </w:rPr>
      </w:pPr>
      <w:r>
        <w:rPr>
          <w:color w:val="000000"/>
        </w:rPr>
        <w:tab/>
        <w:t>8.</w:t>
      </w:r>
      <w:r>
        <w:rPr>
          <w:color w:val="000000"/>
        </w:rPr>
        <w:tab/>
        <w:t>Withdrawals, lost to follow up</w:t>
      </w:r>
      <w:r>
        <w:rPr>
          <w:color w:val="000000"/>
        </w:rPr>
        <w:br/>
      </w:r>
    </w:p>
    <w:p w14:paraId="3966D14E" w14:textId="77777777" w:rsidR="00213CAE" w:rsidRDefault="00FA059F">
      <w:pPr>
        <w:tabs>
          <w:tab w:val="left" w:pos="220"/>
          <w:tab w:val="left" w:pos="720"/>
        </w:tabs>
        <w:spacing w:after="240"/>
        <w:ind w:left="720" w:hanging="720"/>
        <w:rPr>
          <w:ins w:id="313" w:author="Microsoft Office User" w:date="2015-03-11T18:22:00Z"/>
          <w:color w:val="000000"/>
        </w:rPr>
      </w:pPr>
      <w:del w:id="314" w:author="Microsoft Office User" w:date="2015-03-11T18:22:00Z">
        <w:r w:rsidDel="00213CAE">
          <w:rPr>
            <w:color w:val="000000"/>
          </w:rPr>
          <w:cr/>
        </w:r>
        <w:r w:rsidDel="00213CAE">
          <w:rPr>
            <w:color w:val="000000"/>
          </w:rPr>
          <w:tab/>
        </w:r>
      </w:del>
      <w:r>
        <w:rPr>
          <w:color w:val="000000"/>
        </w:rPr>
        <w:t>9.</w:t>
      </w:r>
      <w:r>
        <w:rPr>
          <w:color w:val="000000"/>
        </w:rPr>
        <w:tab/>
        <w:t>Study risk of bias</w:t>
      </w:r>
      <w:ins w:id="315" w:author="Microsoft Office User" w:date="2015-03-11T18:22:00Z">
        <w:r w:rsidR="00213CAE">
          <w:rPr>
            <w:color w:val="000000"/>
          </w:rPr>
          <w:t xml:space="preserve"> </w:t>
        </w:r>
      </w:ins>
    </w:p>
    <w:p w14:paraId="0E52B737" w14:textId="0737B561" w:rsidR="0030411D" w:rsidRDefault="0030411D" w:rsidP="0030411D">
      <w:pPr>
        <w:widowControl w:val="0"/>
        <w:autoSpaceDE w:val="0"/>
        <w:autoSpaceDN w:val="0"/>
        <w:adjustRightInd w:val="0"/>
        <w:spacing w:after="240"/>
        <w:rPr>
          <w:ins w:id="316" w:author="Microsoft Office User" w:date="2015-03-11T18:30:00Z"/>
          <w:rFonts w:cs="Times"/>
          <w:szCs w:val="24"/>
          <w:lang w:eastAsia="en-US"/>
        </w:rPr>
      </w:pPr>
      <w:ins w:id="317" w:author="Microsoft Office User" w:date="2015-03-11T18:22:00Z">
        <w:r>
          <w:rPr>
            <w:color w:val="000000"/>
          </w:rPr>
          <w:t xml:space="preserve">10. GRADE </w:t>
        </w:r>
        <w:proofErr w:type="spellStart"/>
        <w:r>
          <w:rPr>
            <w:color w:val="000000"/>
          </w:rPr>
          <w:t>asse</w:t>
        </w:r>
      </w:ins>
      <w:ins w:id="318" w:author="Microsoft Office User" w:date="2015-03-11T18:24:00Z">
        <w:r>
          <w:rPr>
            <w:color w:val="000000"/>
          </w:rPr>
          <w:t>s</w:t>
        </w:r>
      </w:ins>
      <w:ins w:id="319" w:author="Microsoft Office User" w:date="2015-03-11T18:22:00Z">
        <w:r>
          <w:rPr>
            <w:color w:val="000000"/>
          </w:rPr>
          <w:t>ment</w:t>
        </w:r>
        <w:proofErr w:type="spellEnd"/>
        <w:r>
          <w:rPr>
            <w:color w:val="000000"/>
          </w:rPr>
          <w:t xml:space="preserve"> of the </w:t>
        </w:r>
      </w:ins>
      <w:ins w:id="320" w:author="Microsoft Office User" w:date="2015-03-11T18:24:00Z">
        <w:r>
          <w:rPr>
            <w:rFonts w:cs="Times"/>
            <w:szCs w:val="24"/>
            <w:lang w:eastAsia="en-US"/>
          </w:rPr>
          <w:t>confidence in effect estimates (quality of evidence</w:t>
        </w:r>
        <w:proofErr w:type="gramStart"/>
        <w:r>
          <w:rPr>
            <w:rFonts w:cs="Times"/>
            <w:szCs w:val="24"/>
            <w:lang w:eastAsia="en-US"/>
          </w:rPr>
          <w:t xml:space="preserve">) </w:t>
        </w:r>
      </w:ins>
      <w:ins w:id="321" w:author="Microsoft Office User" w:date="2015-03-11T18:27:00Z">
        <w:r>
          <w:rPr>
            <w:rFonts w:cs="Times"/>
            <w:szCs w:val="24"/>
            <w:lang w:eastAsia="en-US"/>
          </w:rPr>
          <w:t xml:space="preserve"> that</w:t>
        </w:r>
        <w:proofErr w:type="gramEnd"/>
        <w:r>
          <w:rPr>
            <w:rFonts w:cs="Times"/>
            <w:szCs w:val="24"/>
            <w:lang w:eastAsia="en-US"/>
          </w:rPr>
          <w:t xml:space="preserve"> apply to an individual study:</w:t>
        </w:r>
      </w:ins>
    </w:p>
    <w:p w14:paraId="3D619849" w14:textId="680B2363" w:rsidR="0030411D" w:rsidRDefault="0030411D" w:rsidP="0030411D">
      <w:pPr>
        <w:widowControl w:val="0"/>
        <w:autoSpaceDE w:val="0"/>
        <w:autoSpaceDN w:val="0"/>
        <w:adjustRightInd w:val="0"/>
        <w:spacing w:after="240"/>
        <w:rPr>
          <w:ins w:id="322" w:author="Microsoft Office User" w:date="2015-03-11T18:24:00Z"/>
          <w:rFonts w:cs="Times"/>
          <w:szCs w:val="24"/>
          <w:lang w:eastAsia="en-US"/>
        </w:rPr>
      </w:pPr>
      <w:proofErr w:type="gramStart"/>
      <w:ins w:id="323" w:author="Microsoft Office User" w:date="2015-03-11T18:30:00Z">
        <w:r>
          <w:rPr>
            <w:rFonts w:cs="Times"/>
            <w:szCs w:val="24"/>
            <w:lang w:eastAsia="en-US"/>
          </w:rPr>
          <w:t>reasons</w:t>
        </w:r>
        <w:proofErr w:type="gramEnd"/>
        <w:r>
          <w:rPr>
            <w:rFonts w:cs="Times"/>
            <w:szCs w:val="24"/>
            <w:lang w:eastAsia="en-US"/>
          </w:rPr>
          <w:t xml:space="preserve"> for down rating confidence in </w:t>
        </w:r>
      </w:ins>
      <w:ins w:id="324" w:author="Microsoft Office User" w:date="2015-03-11T18:31:00Z">
        <w:r>
          <w:rPr>
            <w:rFonts w:cs="Times"/>
            <w:szCs w:val="24"/>
            <w:lang w:eastAsia="en-US"/>
          </w:rPr>
          <w:t>effect</w:t>
        </w:r>
      </w:ins>
      <w:ins w:id="325" w:author="Microsoft Office User" w:date="2015-03-11T18:30:00Z">
        <w:r>
          <w:rPr>
            <w:rFonts w:cs="Times"/>
            <w:szCs w:val="24"/>
            <w:lang w:eastAsia="en-US"/>
          </w:rPr>
          <w:t xml:space="preserve"> estimates</w:t>
        </w:r>
      </w:ins>
    </w:p>
    <w:p w14:paraId="6EF50786" w14:textId="55F0C846" w:rsidR="0030411D" w:rsidRDefault="0030411D" w:rsidP="0030411D">
      <w:pPr>
        <w:widowControl w:val="0"/>
        <w:autoSpaceDE w:val="0"/>
        <w:autoSpaceDN w:val="0"/>
        <w:adjustRightInd w:val="0"/>
        <w:spacing w:after="240"/>
        <w:rPr>
          <w:ins w:id="326" w:author="Microsoft Office User" w:date="2015-03-11T18:26:00Z"/>
          <w:rFonts w:cs="Times"/>
          <w:szCs w:val="24"/>
          <w:lang w:eastAsia="en-US"/>
        </w:rPr>
      </w:pPr>
      <w:ins w:id="327" w:author="Microsoft Office User" w:date="2015-03-11T18:24:00Z">
        <w:r>
          <w:rPr>
            <w:rFonts w:cs="Times"/>
            <w:szCs w:val="24"/>
            <w:lang w:eastAsia="en-US"/>
          </w:rPr>
          <w:tab/>
          <w:t xml:space="preserve">1. </w:t>
        </w:r>
      </w:ins>
      <w:ins w:id="328" w:author="Microsoft Office User" w:date="2015-03-11T18:26:00Z">
        <w:r>
          <w:rPr>
            <w:rFonts w:cs="Times"/>
            <w:szCs w:val="24"/>
            <w:lang w:eastAsia="en-US"/>
          </w:rPr>
          <w:t xml:space="preserve"> </w:t>
        </w:r>
        <w:proofErr w:type="gramStart"/>
        <w:r>
          <w:rPr>
            <w:rFonts w:cs="Times"/>
            <w:szCs w:val="24"/>
            <w:lang w:eastAsia="en-US"/>
          </w:rPr>
          <w:t>risk</w:t>
        </w:r>
        <w:proofErr w:type="gramEnd"/>
        <w:r>
          <w:rPr>
            <w:rFonts w:cs="Times"/>
            <w:szCs w:val="24"/>
            <w:lang w:eastAsia="en-US"/>
          </w:rPr>
          <w:t xml:space="preserve"> of bias</w:t>
        </w:r>
      </w:ins>
    </w:p>
    <w:p w14:paraId="19BBD540" w14:textId="5F254C41" w:rsidR="0030411D" w:rsidRDefault="0030411D" w:rsidP="0030411D">
      <w:pPr>
        <w:widowControl w:val="0"/>
        <w:autoSpaceDE w:val="0"/>
        <w:autoSpaceDN w:val="0"/>
        <w:adjustRightInd w:val="0"/>
        <w:spacing w:after="240"/>
        <w:rPr>
          <w:ins w:id="329" w:author="Microsoft Office User" w:date="2015-03-11T18:26:00Z"/>
          <w:rFonts w:cs="Times"/>
          <w:szCs w:val="24"/>
          <w:lang w:eastAsia="en-US"/>
        </w:rPr>
      </w:pPr>
      <w:ins w:id="330" w:author="Microsoft Office User" w:date="2015-03-11T18:26:00Z">
        <w:r>
          <w:rPr>
            <w:rFonts w:cs="Times"/>
            <w:szCs w:val="24"/>
            <w:lang w:eastAsia="en-US"/>
          </w:rPr>
          <w:tab/>
          <w:t xml:space="preserve">2. </w:t>
        </w:r>
        <w:proofErr w:type="gramStart"/>
        <w:r>
          <w:rPr>
            <w:rFonts w:cs="Times"/>
            <w:szCs w:val="24"/>
            <w:lang w:eastAsia="en-US"/>
          </w:rPr>
          <w:t>imprecision</w:t>
        </w:r>
        <w:proofErr w:type="gramEnd"/>
      </w:ins>
    </w:p>
    <w:p w14:paraId="5336BF77" w14:textId="20E1E4C0" w:rsidR="0030411D" w:rsidRDefault="0030411D" w:rsidP="0030411D">
      <w:pPr>
        <w:widowControl w:val="0"/>
        <w:autoSpaceDE w:val="0"/>
        <w:autoSpaceDN w:val="0"/>
        <w:adjustRightInd w:val="0"/>
        <w:spacing w:after="240"/>
        <w:rPr>
          <w:ins w:id="331" w:author="Microsoft Office User" w:date="2015-03-11T18:28:00Z"/>
          <w:rFonts w:cs="Times"/>
          <w:szCs w:val="24"/>
          <w:lang w:eastAsia="en-US"/>
        </w:rPr>
      </w:pPr>
      <w:ins w:id="332" w:author="Microsoft Office User" w:date="2015-03-11T18:26:00Z">
        <w:r>
          <w:rPr>
            <w:rFonts w:cs="Times"/>
            <w:szCs w:val="24"/>
            <w:lang w:eastAsia="en-US"/>
          </w:rPr>
          <w:tab/>
          <w:t xml:space="preserve">3. </w:t>
        </w:r>
      </w:ins>
      <w:ins w:id="333" w:author="Microsoft Office User" w:date="2015-03-11T18:28:00Z">
        <w:r>
          <w:rPr>
            <w:rFonts w:cs="Times"/>
            <w:szCs w:val="24"/>
            <w:lang w:eastAsia="en-US"/>
          </w:rPr>
          <w:t xml:space="preserve"> </w:t>
        </w:r>
        <w:proofErr w:type="gramStart"/>
        <w:r>
          <w:rPr>
            <w:rFonts w:cs="Times"/>
            <w:szCs w:val="24"/>
            <w:lang w:eastAsia="en-US"/>
          </w:rPr>
          <w:t>inconsistency</w:t>
        </w:r>
        <w:proofErr w:type="gramEnd"/>
        <w:r>
          <w:rPr>
            <w:rFonts w:cs="Times"/>
            <w:szCs w:val="24"/>
            <w:lang w:eastAsia="en-US"/>
          </w:rPr>
          <w:t xml:space="preserve"> </w:t>
        </w:r>
        <w:bookmarkStart w:id="334" w:name="OLE_LINK7"/>
        <w:bookmarkStart w:id="335" w:name="OLE_LINK8"/>
        <w:r>
          <w:rPr>
            <w:rFonts w:cs="Times"/>
            <w:szCs w:val="24"/>
            <w:lang w:eastAsia="en-US"/>
          </w:rPr>
          <w:t>(does not apply to an individual study)</w:t>
        </w:r>
        <w:bookmarkEnd w:id="334"/>
        <w:bookmarkEnd w:id="335"/>
      </w:ins>
    </w:p>
    <w:p w14:paraId="464201CC" w14:textId="566FFD59" w:rsidR="0030411D" w:rsidRDefault="0030411D" w:rsidP="0030411D">
      <w:pPr>
        <w:widowControl w:val="0"/>
        <w:autoSpaceDE w:val="0"/>
        <w:autoSpaceDN w:val="0"/>
        <w:adjustRightInd w:val="0"/>
        <w:spacing w:after="240"/>
        <w:rPr>
          <w:ins w:id="336" w:author="Microsoft Office User" w:date="2015-03-11T18:29:00Z"/>
          <w:rFonts w:cs="Times"/>
          <w:szCs w:val="24"/>
          <w:lang w:eastAsia="en-US"/>
        </w:rPr>
      </w:pPr>
      <w:ins w:id="337" w:author="Microsoft Office User" w:date="2015-03-11T18:28:00Z">
        <w:r>
          <w:rPr>
            <w:rFonts w:cs="Times"/>
            <w:szCs w:val="24"/>
            <w:lang w:eastAsia="en-US"/>
          </w:rPr>
          <w:tab/>
          <w:t xml:space="preserve">4. </w:t>
        </w:r>
      </w:ins>
      <w:ins w:id="338" w:author="Microsoft Office User" w:date="2015-03-11T18:29:00Z">
        <w:r>
          <w:rPr>
            <w:rFonts w:cs="Times"/>
            <w:szCs w:val="24"/>
            <w:lang w:eastAsia="en-US"/>
          </w:rPr>
          <w:t xml:space="preserve"> </w:t>
        </w:r>
        <w:proofErr w:type="gramStart"/>
        <w:r>
          <w:rPr>
            <w:rFonts w:cs="Times"/>
            <w:szCs w:val="24"/>
            <w:lang w:eastAsia="en-US"/>
          </w:rPr>
          <w:t>indirectness</w:t>
        </w:r>
        <w:proofErr w:type="gramEnd"/>
      </w:ins>
    </w:p>
    <w:p w14:paraId="15115ED6" w14:textId="14B64098" w:rsidR="0030411D" w:rsidRDefault="0030411D" w:rsidP="0030411D">
      <w:pPr>
        <w:widowControl w:val="0"/>
        <w:autoSpaceDE w:val="0"/>
        <w:autoSpaceDN w:val="0"/>
        <w:adjustRightInd w:val="0"/>
        <w:spacing w:after="240"/>
        <w:rPr>
          <w:ins w:id="339" w:author="Microsoft Office User" w:date="2015-03-11T18:31:00Z"/>
          <w:rFonts w:cs="Times"/>
          <w:szCs w:val="24"/>
          <w:lang w:eastAsia="en-US"/>
        </w:rPr>
      </w:pPr>
      <w:ins w:id="340" w:author="Microsoft Office User" w:date="2015-03-11T18:29:00Z">
        <w:r>
          <w:rPr>
            <w:rFonts w:cs="Times"/>
            <w:szCs w:val="24"/>
            <w:lang w:eastAsia="en-US"/>
          </w:rPr>
          <w:tab/>
          <w:t xml:space="preserve">5. </w:t>
        </w:r>
        <w:proofErr w:type="gramStart"/>
        <w:r>
          <w:rPr>
            <w:rFonts w:cs="Times"/>
            <w:szCs w:val="24"/>
            <w:lang w:eastAsia="en-US"/>
          </w:rPr>
          <w:t>publication</w:t>
        </w:r>
        <w:proofErr w:type="gramEnd"/>
        <w:r>
          <w:rPr>
            <w:rFonts w:cs="Times"/>
            <w:szCs w:val="24"/>
            <w:lang w:eastAsia="en-US"/>
          </w:rPr>
          <w:t xml:space="preserve"> bias </w:t>
        </w:r>
      </w:ins>
      <w:ins w:id="341" w:author="Microsoft Office User" w:date="2015-03-11T18:30:00Z">
        <w:r>
          <w:rPr>
            <w:rFonts w:cs="Times"/>
            <w:szCs w:val="24"/>
            <w:lang w:eastAsia="en-US"/>
          </w:rPr>
          <w:t>(does not apply to an individual study)</w:t>
        </w:r>
      </w:ins>
    </w:p>
    <w:p w14:paraId="0E598886" w14:textId="2C647D6A" w:rsidR="0030411D" w:rsidRDefault="0030411D" w:rsidP="0030411D">
      <w:pPr>
        <w:widowControl w:val="0"/>
        <w:autoSpaceDE w:val="0"/>
        <w:autoSpaceDN w:val="0"/>
        <w:adjustRightInd w:val="0"/>
        <w:spacing w:after="240"/>
        <w:rPr>
          <w:ins w:id="342" w:author="Microsoft Office User" w:date="2015-03-11T18:31:00Z"/>
          <w:rFonts w:cs="Times"/>
          <w:szCs w:val="24"/>
          <w:lang w:eastAsia="en-US"/>
        </w:rPr>
      </w:pPr>
      <w:proofErr w:type="gramStart"/>
      <w:ins w:id="343" w:author="Microsoft Office User" w:date="2015-03-11T18:31:00Z">
        <w:r>
          <w:rPr>
            <w:rFonts w:cs="Times"/>
            <w:szCs w:val="24"/>
            <w:lang w:eastAsia="en-US"/>
          </w:rPr>
          <w:t>reasons</w:t>
        </w:r>
        <w:proofErr w:type="gramEnd"/>
        <w:r>
          <w:rPr>
            <w:rFonts w:cs="Times"/>
            <w:szCs w:val="24"/>
            <w:lang w:eastAsia="en-US"/>
          </w:rPr>
          <w:t xml:space="preserve"> for up rating the confidence in effect estimates</w:t>
        </w:r>
      </w:ins>
    </w:p>
    <w:p w14:paraId="1BD74450" w14:textId="0DDDBB80" w:rsidR="0030411D" w:rsidRDefault="008C65EB" w:rsidP="008C65EB">
      <w:pPr>
        <w:pStyle w:val="ListParagraph"/>
        <w:widowControl w:val="0"/>
        <w:numPr>
          <w:ilvl w:val="0"/>
          <w:numId w:val="3"/>
        </w:numPr>
        <w:autoSpaceDE w:val="0"/>
        <w:autoSpaceDN w:val="0"/>
        <w:adjustRightInd w:val="0"/>
        <w:spacing w:after="240"/>
        <w:rPr>
          <w:ins w:id="344" w:author="Microsoft Office User" w:date="2015-03-11T18:32:00Z"/>
          <w:rFonts w:cs="Times"/>
          <w:szCs w:val="24"/>
          <w:lang w:eastAsia="en-US"/>
        </w:rPr>
        <w:pPrChange w:id="345" w:author="Microsoft Office User" w:date="2015-03-11T18:32:00Z">
          <w:pPr>
            <w:widowControl w:val="0"/>
            <w:autoSpaceDE w:val="0"/>
            <w:autoSpaceDN w:val="0"/>
            <w:adjustRightInd w:val="0"/>
            <w:spacing w:after="240"/>
          </w:pPr>
        </w:pPrChange>
      </w:pPr>
      <w:ins w:id="346" w:author="Microsoft Office User" w:date="2015-03-11T18:32:00Z">
        <w:r>
          <w:rPr>
            <w:rFonts w:cs="Times"/>
            <w:szCs w:val="24"/>
            <w:lang w:eastAsia="en-US"/>
          </w:rPr>
          <w:t>Large magnitude of effect</w:t>
        </w:r>
      </w:ins>
    </w:p>
    <w:p w14:paraId="3511FB2D" w14:textId="2184FF53" w:rsidR="008C65EB" w:rsidRDefault="008C65EB" w:rsidP="008C65EB">
      <w:pPr>
        <w:pStyle w:val="ListParagraph"/>
        <w:widowControl w:val="0"/>
        <w:numPr>
          <w:ilvl w:val="0"/>
          <w:numId w:val="3"/>
        </w:numPr>
        <w:autoSpaceDE w:val="0"/>
        <w:autoSpaceDN w:val="0"/>
        <w:adjustRightInd w:val="0"/>
        <w:spacing w:after="240"/>
        <w:rPr>
          <w:ins w:id="347" w:author="Microsoft Office User" w:date="2015-03-11T18:32:00Z"/>
          <w:rFonts w:cs="Times"/>
          <w:szCs w:val="24"/>
          <w:lang w:eastAsia="en-US"/>
        </w:rPr>
        <w:pPrChange w:id="348" w:author="Microsoft Office User" w:date="2015-03-11T18:32:00Z">
          <w:pPr>
            <w:widowControl w:val="0"/>
            <w:autoSpaceDE w:val="0"/>
            <w:autoSpaceDN w:val="0"/>
            <w:adjustRightInd w:val="0"/>
            <w:spacing w:after="240"/>
          </w:pPr>
        </w:pPrChange>
      </w:pPr>
      <w:ins w:id="349" w:author="Microsoft Office User" w:date="2015-03-11T18:32:00Z">
        <w:r>
          <w:rPr>
            <w:rFonts w:cs="Times"/>
            <w:szCs w:val="24"/>
            <w:lang w:eastAsia="en-US"/>
          </w:rPr>
          <w:t>Dose-response gradient</w:t>
        </w:r>
      </w:ins>
    </w:p>
    <w:p w14:paraId="492EBFE8" w14:textId="0643D70B" w:rsidR="008C65EB" w:rsidRPr="008C65EB" w:rsidRDefault="008C65EB" w:rsidP="008C65EB">
      <w:pPr>
        <w:pStyle w:val="ListParagraph"/>
        <w:widowControl w:val="0"/>
        <w:numPr>
          <w:ilvl w:val="0"/>
          <w:numId w:val="3"/>
        </w:numPr>
        <w:autoSpaceDE w:val="0"/>
        <w:autoSpaceDN w:val="0"/>
        <w:adjustRightInd w:val="0"/>
        <w:spacing w:after="240"/>
        <w:rPr>
          <w:ins w:id="350" w:author="Microsoft Office User" w:date="2015-03-11T18:30:00Z"/>
          <w:rFonts w:cs="Times"/>
          <w:szCs w:val="24"/>
          <w:lang w:eastAsia="en-US"/>
        </w:rPr>
        <w:pPrChange w:id="351" w:author="Microsoft Office User" w:date="2015-03-11T18:32:00Z">
          <w:pPr>
            <w:widowControl w:val="0"/>
            <w:autoSpaceDE w:val="0"/>
            <w:autoSpaceDN w:val="0"/>
            <w:adjustRightInd w:val="0"/>
            <w:spacing w:after="240"/>
          </w:pPr>
        </w:pPrChange>
      </w:pPr>
      <w:ins w:id="352" w:author="Microsoft Office User" w:date="2015-03-11T18:33:00Z">
        <w:r>
          <w:rPr>
            <w:rFonts w:cs="Times"/>
            <w:szCs w:val="24"/>
            <w:lang w:eastAsia="en-US"/>
          </w:rPr>
          <w:t>All plausible biases would increase confidence in the effect estimate</w:t>
        </w:r>
      </w:ins>
    </w:p>
    <w:p w14:paraId="2ED8B573" w14:textId="4AB5D963" w:rsidR="0030411D" w:rsidRDefault="0030411D" w:rsidP="0030411D">
      <w:pPr>
        <w:widowControl w:val="0"/>
        <w:autoSpaceDE w:val="0"/>
        <w:autoSpaceDN w:val="0"/>
        <w:adjustRightInd w:val="0"/>
        <w:spacing w:after="240"/>
        <w:rPr>
          <w:ins w:id="353" w:author="Microsoft Office User" w:date="2015-03-11T18:24:00Z"/>
          <w:rFonts w:cs="Times"/>
          <w:szCs w:val="24"/>
          <w:lang w:eastAsia="en-US"/>
        </w:rPr>
      </w:pPr>
      <w:ins w:id="354" w:author="Microsoft Office User" w:date="2015-03-11T18:30:00Z">
        <w:r>
          <w:rPr>
            <w:rFonts w:cs="Times"/>
            <w:szCs w:val="24"/>
            <w:lang w:eastAsia="en-US"/>
          </w:rPr>
          <w:tab/>
        </w:r>
      </w:ins>
    </w:p>
    <w:p w14:paraId="2BA1E6E1" w14:textId="3EB97C01" w:rsidR="00FA059F" w:rsidRDefault="00FA059F">
      <w:pPr>
        <w:tabs>
          <w:tab w:val="left" w:pos="220"/>
          <w:tab w:val="left" w:pos="720"/>
        </w:tabs>
        <w:spacing w:after="240"/>
        <w:ind w:left="720" w:hanging="720"/>
        <w:rPr>
          <w:color w:val="000000"/>
        </w:rPr>
      </w:pPr>
      <w:r>
        <w:rPr>
          <w:color w:val="000000"/>
        </w:rPr>
        <w:br/>
      </w:r>
    </w:p>
    <w:p w14:paraId="7D230832" w14:textId="77777777" w:rsidR="00FA059F" w:rsidRDefault="00FA059F">
      <w:pPr>
        <w:spacing w:after="280"/>
        <w:rPr>
          <w:b/>
          <w:color w:val="000000"/>
          <w:sz w:val="28"/>
        </w:rPr>
      </w:pPr>
      <w:r>
        <w:rPr>
          <w:b/>
          <w:color w:val="000000"/>
          <w:sz w:val="28"/>
        </w:rPr>
        <w:t xml:space="preserve">Risk of Bias Tool (Within Studies) </w:t>
      </w:r>
      <w:r>
        <w:rPr>
          <w:b/>
          <w:i/>
          <w:color w:val="000000"/>
          <w:sz w:val="28"/>
        </w:rPr>
        <w:t>(# 12)</w:t>
      </w:r>
    </w:p>
    <w:p w14:paraId="43FE6ACA" w14:textId="299B3D03" w:rsidR="00FA059F" w:rsidRDefault="00FA059F">
      <w:pPr>
        <w:spacing w:after="240"/>
        <w:rPr>
          <w:color w:val="000000"/>
        </w:rPr>
      </w:pPr>
      <w:r>
        <w:rPr>
          <w:color w:val="000000"/>
        </w:rPr>
        <w:t xml:space="preserve">Randomized controlled trials will be assessed using the Cochrane Risk of Bias Tool. Cohort studies will be assessed using the SIGN tool for cohort </w:t>
      </w:r>
      <w:commentRangeStart w:id="355"/>
      <w:r>
        <w:rPr>
          <w:color w:val="000000"/>
        </w:rPr>
        <w:t>studies</w:t>
      </w:r>
      <w:commentRangeEnd w:id="355"/>
      <w:r w:rsidR="0086277D">
        <w:rPr>
          <w:rStyle w:val="CommentReference"/>
        </w:rPr>
        <w:commentReference w:id="355"/>
      </w:r>
      <w:r>
        <w:rPr>
          <w:color w:val="000000"/>
        </w:rPr>
        <w:t>.</w:t>
      </w:r>
      <w:ins w:id="358" w:author="Patrick Linehan" w:date="2015-02-04T21:12:00Z">
        <w:r w:rsidR="00326310">
          <w:rPr>
            <w:color w:val="000000"/>
          </w:rPr>
          <w:t xml:space="preserve"> </w:t>
        </w:r>
      </w:ins>
      <w:ins w:id="359" w:author="Microsoft Office User" w:date="2015-03-11T18:34:00Z">
        <w:r w:rsidR="008C65EB">
          <w:rPr>
            <w:color w:val="000000"/>
          </w:rPr>
          <w:t xml:space="preserve"> Each study will also be rated according to the GRADE </w:t>
        </w:r>
      </w:ins>
      <w:ins w:id="360" w:author="Microsoft Office User" w:date="2015-03-11T18:35:00Z">
        <w:r w:rsidR="008C65EB">
          <w:rPr>
            <w:color w:val="000000"/>
          </w:rPr>
          <w:t xml:space="preserve">guidelines. </w:t>
        </w:r>
      </w:ins>
      <w:ins w:id="361" w:author="Microsoft Office User" w:date="2015-03-11T18:39:00Z">
        <w:r w:rsidR="008C65EB">
          <w:rPr>
            <w:color w:val="000000"/>
          </w:rPr>
          <w:t xml:space="preserve">There will be a standardized data form that will be used by each reviewer. </w:t>
        </w:r>
        <w:proofErr w:type="gramStart"/>
        <w:r w:rsidR="008C65EB">
          <w:rPr>
            <w:color w:val="000000"/>
          </w:rPr>
          <w:t xml:space="preserve">(Appendix </w:t>
        </w:r>
      </w:ins>
      <w:ins w:id="362" w:author="Microsoft Office User" w:date="2015-03-11T18:40:00Z">
        <w:r w:rsidR="008C65EB">
          <w:rPr>
            <w:color w:val="000000"/>
          </w:rPr>
          <w:t>4).</w:t>
        </w:r>
        <w:proofErr w:type="gramEnd"/>
        <w:r w:rsidR="008C65EB">
          <w:rPr>
            <w:color w:val="000000"/>
          </w:rPr>
          <w:t xml:space="preserve"> </w:t>
        </w:r>
      </w:ins>
      <w:ins w:id="363" w:author="Patrick Linehan" w:date="2015-02-04T21:12:00Z">
        <w:r w:rsidR="00326310">
          <w:t xml:space="preserve">Each relevant article will be critically </w:t>
        </w:r>
        <w:proofErr w:type="gramStart"/>
        <w:r w:rsidR="00326310">
          <w:t>appraised  by</w:t>
        </w:r>
        <w:proofErr w:type="gramEnd"/>
        <w:r w:rsidR="00326310">
          <w:t xml:space="preserve"> two reviewers, independently. Disagreements will be resolved through </w:t>
        </w:r>
        <w:proofErr w:type="spellStart"/>
        <w:r w:rsidR="00326310">
          <w:t>concensus</w:t>
        </w:r>
        <w:proofErr w:type="spellEnd"/>
        <w:r w:rsidR="00326310">
          <w:t>, and where this is not possible, a third reviewer will be consulted.</w:t>
        </w:r>
      </w:ins>
    </w:p>
    <w:p w14:paraId="12538E58" w14:textId="77777777" w:rsidR="00FA059F" w:rsidRDefault="00FA059F">
      <w:pPr>
        <w:spacing w:after="280"/>
        <w:rPr>
          <w:b/>
          <w:color w:val="000000"/>
          <w:sz w:val="28"/>
        </w:rPr>
      </w:pPr>
      <w:r>
        <w:rPr>
          <w:b/>
          <w:color w:val="000000"/>
          <w:sz w:val="28"/>
        </w:rPr>
        <w:t xml:space="preserve">Summary Measures to Include </w:t>
      </w:r>
      <w:r>
        <w:rPr>
          <w:b/>
          <w:i/>
          <w:color w:val="000000"/>
          <w:sz w:val="28"/>
        </w:rPr>
        <w:t>(# 13)</w:t>
      </w:r>
    </w:p>
    <w:p w14:paraId="2A8879F8" w14:textId="43805C01" w:rsidR="00FA059F" w:rsidRDefault="00FA059F">
      <w:pPr>
        <w:spacing w:after="240"/>
        <w:rPr>
          <w:color w:val="000000"/>
        </w:rPr>
      </w:pPr>
      <w:r>
        <w:rPr>
          <w:color w:val="000000"/>
        </w:rPr>
        <w:t xml:space="preserve">The main summary measure will be the </w:t>
      </w:r>
      <w:del w:id="364" w:author="Microsoft Office User" w:date="2015-03-11T18:36:00Z">
        <w:r w:rsidDel="008C65EB">
          <w:rPr>
            <w:color w:val="000000"/>
          </w:rPr>
          <w:delText xml:space="preserve">mean difference in pain </w:delText>
        </w:r>
        <w:commentRangeStart w:id="365"/>
        <w:r w:rsidDel="008C65EB">
          <w:rPr>
            <w:color w:val="000000"/>
          </w:rPr>
          <w:delText>score</w:delText>
        </w:r>
        <w:commentRangeEnd w:id="365"/>
        <w:r w:rsidR="00326310" w:rsidDel="008C65EB">
          <w:rPr>
            <w:rStyle w:val="CommentReference"/>
          </w:rPr>
          <w:commentReference w:id="365"/>
        </w:r>
      </w:del>
      <w:ins w:id="366" w:author="Microsoft Office User" w:date="2015-03-11T18:36:00Z">
        <w:r w:rsidR="008C65EB">
          <w:rPr>
            <w:color w:val="000000"/>
          </w:rPr>
          <w:t>patient</w:t>
        </w:r>
      </w:ins>
      <w:ins w:id="367" w:author="Microsoft Office User" w:date="2015-03-11T18:37:00Z">
        <w:r w:rsidR="008C65EB">
          <w:rPr>
            <w:color w:val="000000"/>
          </w:rPr>
          <w:t>’s assessment of whether they have had enough medication to treat their pain</w:t>
        </w:r>
      </w:ins>
      <w:r>
        <w:rPr>
          <w:color w:val="000000"/>
        </w:rPr>
        <w:t xml:space="preserve">. </w:t>
      </w:r>
      <w:ins w:id="368" w:author="Microsoft Office User" w:date="2015-03-11T18:40:00Z">
        <w:r w:rsidR="008C65EB">
          <w:rPr>
            <w:color w:val="000000"/>
          </w:rPr>
          <w:t xml:space="preserve"> </w:t>
        </w:r>
      </w:ins>
      <w:r>
        <w:rPr>
          <w:color w:val="000000"/>
        </w:rPr>
        <w:t>Secondary measures will be rates of adverse events.</w:t>
      </w:r>
    </w:p>
    <w:p w14:paraId="2E5669E2" w14:textId="77777777" w:rsidR="008C65EB" w:rsidRDefault="00FA059F">
      <w:pPr>
        <w:spacing w:after="280"/>
        <w:rPr>
          <w:ins w:id="369" w:author="Microsoft Office User" w:date="2015-03-11T18:40:00Z"/>
          <w:b/>
          <w:color w:val="000000"/>
          <w:sz w:val="28"/>
        </w:rPr>
      </w:pPr>
      <w:r>
        <w:rPr>
          <w:b/>
          <w:color w:val="000000"/>
          <w:sz w:val="28"/>
        </w:rPr>
        <w:lastRenderedPageBreak/>
        <w:t xml:space="preserve">Synthesis Methods </w:t>
      </w:r>
      <w:r>
        <w:rPr>
          <w:b/>
          <w:i/>
          <w:color w:val="000000"/>
          <w:sz w:val="28"/>
        </w:rPr>
        <w:t>(# 14)</w:t>
      </w:r>
      <w:r>
        <w:rPr>
          <w:b/>
          <w:color w:val="000000"/>
          <w:sz w:val="28"/>
        </w:rPr>
        <w:cr/>
      </w:r>
    </w:p>
    <w:p w14:paraId="7B044254" w14:textId="3AED0E7B" w:rsidR="008C65EB" w:rsidRDefault="008C65EB">
      <w:pPr>
        <w:spacing w:after="280"/>
        <w:rPr>
          <w:ins w:id="370" w:author="Microsoft Office User" w:date="2015-03-11T18:40:00Z"/>
          <w:b/>
          <w:color w:val="000000"/>
          <w:sz w:val="28"/>
        </w:rPr>
      </w:pPr>
      <w:ins w:id="371" w:author="Microsoft Office User" w:date="2015-03-11T18:40:00Z">
        <w:r>
          <w:rPr>
            <w:b/>
            <w:color w:val="000000"/>
            <w:sz w:val="28"/>
          </w:rPr>
          <w:t xml:space="preserve">There will be a Summary of Findings Table as recommended by the </w:t>
        </w:r>
      </w:ins>
      <w:ins w:id="372" w:author="Microsoft Office User" w:date="2015-03-11T18:41:00Z">
        <w:r>
          <w:rPr>
            <w:b/>
            <w:color w:val="000000"/>
            <w:sz w:val="28"/>
          </w:rPr>
          <w:t xml:space="preserve">GRADE guidelines.  If there </w:t>
        </w:r>
        <w:proofErr w:type="gramStart"/>
        <w:r>
          <w:rPr>
            <w:b/>
            <w:color w:val="000000"/>
            <w:sz w:val="28"/>
          </w:rPr>
          <w:t>are</w:t>
        </w:r>
        <w:proofErr w:type="gramEnd"/>
        <w:r>
          <w:rPr>
            <w:b/>
            <w:color w:val="000000"/>
            <w:sz w:val="28"/>
          </w:rPr>
          <w:t xml:space="preserve"> enough studies to do a meta-analysis the heterogeneity of the studies will be assessed using </w:t>
        </w:r>
      </w:ins>
      <w:ins w:id="373" w:author="Microsoft Office User" w:date="2015-03-11T18:42:00Z">
        <w:r w:rsidR="00BA2B38">
          <w:rPr>
            <w:b/>
            <w:color w:val="000000"/>
            <w:sz w:val="28"/>
          </w:rPr>
          <w:t xml:space="preserve">I-squared. </w:t>
        </w:r>
      </w:ins>
      <w:ins w:id="374" w:author="Microsoft Office User" w:date="2015-03-11T18:57:00Z">
        <w:r w:rsidR="00051344">
          <w:rPr>
            <w:b/>
            <w:color w:val="000000"/>
            <w:sz w:val="28"/>
          </w:rPr>
          <w:t xml:space="preserve"> A random effects meta-analysis will be done, as it is anticipated that the studies will have a </w:t>
        </w:r>
        <w:proofErr w:type="spellStart"/>
        <w:r w:rsidR="00051344">
          <w:rPr>
            <w:b/>
            <w:color w:val="000000"/>
            <w:sz w:val="28"/>
          </w:rPr>
          <w:t>heterogenous</w:t>
        </w:r>
        <w:proofErr w:type="spellEnd"/>
        <w:r w:rsidR="00051344">
          <w:rPr>
            <w:b/>
            <w:color w:val="000000"/>
            <w:sz w:val="28"/>
          </w:rPr>
          <w:t xml:space="preserve"> mix of </w:t>
        </w:r>
      </w:ins>
      <w:ins w:id="375" w:author="Microsoft Office User" w:date="2015-03-11T18:59:00Z">
        <w:r w:rsidR="00051344">
          <w:rPr>
            <w:b/>
            <w:color w:val="000000"/>
            <w:sz w:val="28"/>
          </w:rPr>
          <w:t>patients</w:t>
        </w:r>
      </w:ins>
      <w:ins w:id="376" w:author="Microsoft Office User" w:date="2015-03-11T19:00:00Z">
        <w:r w:rsidR="00051344">
          <w:rPr>
            <w:b/>
            <w:color w:val="000000"/>
            <w:sz w:val="28"/>
          </w:rPr>
          <w:t xml:space="preserve">, a </w:t>
        </w:r>
        <w:proofErr w:type="spellStart"/>
        <w:r w:rsidR="00051344">
          <w:rPr>
            <w:b/>
            <w:color w:val="000000"/>
            <w:sz w:val="28"/>
          </w:rPr>
          <w:t>heterogenous</w:t>
        </w:r>
        <w:proofErr w:type="spellEnd"/>
        <w:r w:rsidR="00051344">
          <w:rPr>
            <w:b/>
            <w:color w:val="000000"/>
            <w:sz w:val="28"/>
          </w:rPr>
          <w:t xml:space="preserve"> mix of acutely painful conditions</w:t>
        </w:r>
      </w:ins>
      <w:proofErr w:type="gramStart"/>
      <w:ins w:id="377" w:author="Microsoft Office User" w:date="2015-03-11T18:57:00Z">
        <w:r w:rsidR="00051344">
          <w:rPr>
            <w:b/>
            <w:color w:val="000000"/>
            <w:sz w:val="28"/>
          </w:rPr>
          <w:t xml:space="preserve">, </w:t>
        </w:r>
      </w:ins>
      <w:ins w:id="378" w:author="Microsoft Office User" w:date="2015-03-11T19:01:00Z">
        <w:r w:rsidR="00051344">
          <w:rPr>
            <w:b/>
            <w:color w:val="000000"/>
            <w:sz w:val="28"/>
          </w:rPr>
          <w:t xml:space="preserve"> and</w:t>
        </w:r>
        <w:proofErr w:type="gramEnd"/>
        <w:r w:rsidR="00051344">
          <w:rPr>
            <w:b/>
            <w:color w:val="000000"/>
            <w:sz w:val="28"/>
          </w:rPr>
          <w:t xml:space="preserve"> a </w:t>
        </w:r>
      </w:ins>
      <w:proofErr w:type="spellStart"/>
      <w:ins w:id="379" w:author="Microsoft Office User" w:date="2015-03-11T18:57:00Z">
        <w:r w:rsidR="00051344">
          <w:rPr>
            <w:b/>
            <w:color w:val="000000"/>
            <w:sz w:val="28"/>
          </w:rPr>
          <w:t>heterogenous</w:t>
        </w:r>
        <w:proofErr w:type="spellEnd"/>
        <w:r w:rsidR="00051344">
          <w:rPr>
            <w:b/>
            <w:color w:val="000000"/>
            <w:sz w:val="28"/>
          </w:rPr>
          <w:t xml:space="preserve"> </w:t>
        </w:r>
      </w:ins>
      <w:ins w:id="380" w:author="Microsoft Office User" w:date="2015-03-11T19:01:00Z">
        <w:r w:rsidR="00051344">
          <w:rPr>
            <w:b/>
            <w:color w:val="000000"/>
            <w:sz w:val="28"/>
          </w:rPr>
          <w:t>mix of comparison treatments.</w:t>
        </w:r>
      </w:ins>
      <w:ins w:id="381" w:author="Microsoft Office User" w:date="2015-03-11T18:57:00Z">
        <w:r w:rsidR="00051344">
          <w:rPr>
            <w:b/>
            <w:color w:val="000000"/>
            <w:sz w:val="28"/>
          </w:rPr>
          <w:t xml:space="preserve"> </w:t>
        </w:r>
      </w:ins>
    </w:p>
    <w:p w14:paraId="69D71317" w14:textId="77777777" w:rsidR="008C65EB" w:rsidRDefault="008C65EB">
      <w:pPr>
        <w:spacing w:after="280"/>
        <w:rPr>
          <w:ins w:id="382" w:author="Microsoft Office User" w:date="2015-03-11T18:40:00Z"/>
          <w:b/>
          <w:color w:val="000000"/>
          <w:sz w:val="28"/>
        </w:rPr>
      </w:pPr>
    </w:p>
    <w:p w14:paraId="5E4C22B5" w14:textId="77777777" w:rsidR="00BA2B38" w:rsidRDefault="00FA059F">
      <w:pPr>
        <w:spacing w:after="280"/>
        <w:rPr>
          <w:ins w:id="383" w:author="Microsoft Office User" w:date="2015-03-11T18:42:00Z"/>
          <w:b/>
          <w:color w:val="000000"/>
          <w:sz w:val="28"/>
        </w:rPr>
      </w:pPr>
      <w:commentRangeStart w:id="384"/>
      <w:r>
        <w:rPr>
          <w:b/>
          <w:color w:val="000000"/>
          <w:sz w:val="28"/>
        </w:rPr>
        <w:t>Risk</w:t>
      </w:r>
      <w:commentRangeEnd w:id="384"/>
      <w:r w:rsidR="0086277D">
        <w:rPr>
          <w:rStyle w:val="CommentReference"/>
        </w:rPr>
        <w:commentReference w:id="384"/>
      </w:r>
      <w:r>
        <w:rPr>
          <w:b/>
          <w:color w:val="000000"/>
          <w:sz w:val="28"/>
        </w:rPr>
        <w:t xml:space="preserve"> of Bias Across Studies </w:t>
      </w:r>
      <w:r>
        <w:rPr>
          <w:b/>
          <w:i/>
          <w:color w:val="000000"/>
          <w:sz w:val="28"/>
        </w:rPr>
        <w:t>(# 15)</w:t>
      </w:r>
      <w:r>
        <w:rPr>
          <w:b/>
          <w:color w:val="000000"/>
          <w:sz w:val="28"/>
        </w:rPr>
        <w:cr/>
      </w:r>
    </w:p>
    <w:p w14:paraId="2D820C63" w14:textId="182763D1" w:rsidR="00BA2B38" w:rsidRDefault="00BA2B38">
      <w:pPr>
        <w:spacing w:after="280"/>
        <w:rPr>
          <w:ins w:id="385" w:author="Microsoft Office User" w:date="2015-03-11T18:42:00Z"/>
          <w:b/>
          <w:color w:val="000000"/>
          <w:sz w:val="28"/>
        </w:rPr>
      </w:pPr>
      <w:ins w:id="386" w:author="Microsoft Office User" w:date="2015-03-11T18:42:00Z">
        <w:r>
          <w:rPr>
            <w:b/>
            <w:color w:val="000000"/>
            <w:sz w:val="28"/>
          </w:rPr>
          <w:t xml:space="preserve">The GRADE items relative to risk of bias across studies, </w:t>
        </w:r>
      </w:ins>
      <w:ins w:id="387" w:author="Microsoft Office User" w:date="2015-03-11T18:43:00Z">
        <w:r>
          <w:rPr>
            <w:b/>
            <w:color w:val="000000"/>
            <w:sz w:val="28"/>
          </w:rPr>
          <w:t xml:space="preserve">inconsistency and publication </w:t>
        </w:r>
        <w:proofErr w:type="gramStart"/>
        <w:r>
          <w:rPr>
            <w:b/>
            <w:color w:val="000000"/>
            <w:sz w:val="28"/>
          </w:rPr>
          <w:t>bias</w:t>
        </w:r>
      </w:ins>
      <w:ins w:id="388" w:author="Microsoft Office User" w:date="2015-03-11T18:44:00Z">
        <w:r>
          <w:rPr>
            <w:b/>
            <w:color w:val="000000"/>
            <w:sz w:val="28"/>
          </w:rPr>
          <w:t>,</w:t>
        </w:r>
      </w:ins>
      <w:proofErr w:type="gramEnd"/>
      <w:ins w:id="389" w:author="Microsoft Office User" w:date="2015-03-11T18:43:00Z">
        <w:r>
          <w:rPr>
            <w:b/>
            <w:color w:val="000000"/>
            <w:sz w:val="28"/>
          </w:rPr>
          <w:t xml:space="preserve"> will be assessed. </w:t>
        </w:r>
      </w:ins>
    </w:p>
    <w:p w14:paraId="07AA5B6D" w14:textId="77777777" w:rsidR="00BA2B38" w:rsidRDefault="00BA2B38">
      <w:pPr>
        <w:spacing w:after="280"/>
        <w:rPr>
          <w:ins w:id="390" w:author="Microsoft Office User" w:date="2015-03-11T18:42:00Z"/>
          <w:b/>
          <w:color w:val="000000"/>
          <w:sz w:val="28"/>
        </w:rPr>
      </w:pPr>
    </w:p>
    <w:p w14:paraId="50BBFB2E" w14:textId="29DC68B9" w:rsidR="00FA059F" w:rsidRDefault="00FA059F">
      <w:pPr>
        <w:spacing w:after="280"/>
        <w:rPr>
          <w:b/>
          <w:color w:val="000000"/>
          <w:sz w:val="28"/>
        </w:rPr>
      </w:pPr>
      <w:r>
        <w:rPr>
          <w:b/>
          <w:color w:val="000000"/>
          <w:sz w:val="28"/>
        </w:rPr>
        <w:t xml:space="preserve">Additional Analyses </w:t>
      </w:r>
      <w:r>
        <w:rPr>
          <w:b/>
          <w:i/>
          <w:color w:val="000000"/>
          <w:sz w:val="28"/>
        </w:rPr>
        <w:t>(# 16)</w:t>
      </w:r>
    </w:p>
    <w:p w14:paraId="569FF69D" w14:textId="77777777" w:rsidR="00FA059F" w:rsidRDefault="00FA059F">
      <w:pPr>
        <w:spacing w:after="240"/>
        <w:rPr>
          <w:color w:val="000000"/>
        </w:rPr>
      </w:pPr>
      <w:r>
        <w:rPr>
          <w:color w:val="000000"/>
        </w:rPr>
        <w:t xml:space="preserve">Subgroups that will be </w:t>
      </w:r>
      <w:proofErr w:type="spellStart"/>
      <w:r>
        <w:rPr>
          <w:color w:val="000000"/>
        </w:rPr>
        <w:t>analysed</w:t>
      </w:r>
      <w:proofErr w:type="spellEnd"/>
      <w:r>
        <w:rPr>
          <w:color w:val="000000"/>
        </w:rPr>
        <w:t xml:space="preserve"> include:</w:t>
      </w:r>
    </w:p>
    <w:p w14:paraId="6B1B0FEA" w14:textId="60B944EB" w:rsidR="00BA2B38" w:rsidRPr="00BA2B38" w:rsidRDefault="00FA059F" w:rsidP="00BA2B38">
      <w:pPr>
        <w:pStyle w:val="ListParagraph"/>
        <w:numPr>
          <w:ilvl w:val="0"/>
          <w:numId w:val="4"/>
        </w:numPr>
        <w:tabs>
          <w:tab w:val="left" w:pos="220"/>
          <w:tab w:val="left" w:pos="720"/>
        </w:tabs>
        <w:rPr>
          <w:ins w:id="391" w:author="Microsoft Office User" w:date="2015-03-11T18:44:00Z"/>
          <w:color w:val="000000"/>
          <w:rPrChange w:id="392" w:author="Microsoft Office User" w:date="2015-03-11T18:44:00Z">
            <w:rPr>
              <w:ins w:id="393" w:author="Microsoft Office User" w:date="2015-03-11T18:44:00Z"/>
            </w:rPr>
          </w:rPrChange>
        </w:rPr>
        <w:pPrChange w:id="394" w:author="Microsoft Office User" w:date="2015-03-11T18:44:00Z">
          <w:pPr>
            <w:tabs>
              <w:tab w:val="left" w:pos="220"/>
              <w:tab w:val="left" w:pos="720"/>
            </w:tabs>
            <w:ind w:left="720" w:hanging="720"/>
          </w:pPr>
        </w:pPrChange>
      </w:pPr>
      <w:del w:id="395" w:author="Microsoft Office User" w:date="2015-03-11T18:44:00Z">
        <w:r w:rsidRPr="00BA2B38" w:rsidDel="00BA2B38">
          <w:rPr>
            <w:color w:val="000000"/>
            <w:rPrChange w:id="396" w:author="Microsoft Office User" w:date="2015-03-11T18:44:00Z">
              <w:rPr/>
            </w:rPrChange>
          </w:rPr>
          <w:tab/>
          <w:delText>1.</w:delText>
        </w:r>
        <w:r w:rsidRPr="00BA2B38" w:rsidDel="00BA2B38">
          <w:rPr>
            <w:color w:val="000000"/>
            <w:rPrChange w:id="397" w:author="Microsoft Office User" w:date="2015-03-11T18:44:00Z">
              <w:rPr/>
            </w:rPrChange>
          </w:rPr>
          <w:tab/>
        </w:r>
      </w:del>
      <w:proofErr w:type="spellStart"/>
      <w:proofErr w:type="gramStart"/>
      <w:r w:rsidRPr="00BA2B38">
        <w:rPr>
          <w:color w:val="000000"/>
          <w:rPrChange w:id="398" w:author="Microsoft Office User" w:date="2015-03-11T18:44:00Z">
            <w:rPr/>
          </w:rPrChange>
        </w:rPr>
        <w:t>prehospital</w:t>
      </w:r>
      <w:proofErr w:type="spellEnd"/>
      <w:proofErr w:type="gramEnd"/>
      <w:r w:rsidRPr="00BA2B38">
        <w:rPr>
          <w:color w:val="000000"/>
          <w:rPrChange w:id="399" w:author="Microsoft Office User" w:date="2015-03-11T18:44:00Z">
            <w:rPr/>
          </w:rPrChange>
        </w:rPr>
        <w:t xml:space="preserve"> and emergency department studies</w:t>
      </w:r>
    </w:p>
    <w:p w14:paraId="3B2A1669" w14:textId="77777777" w:rsidR="00BA2B38" w:rsidRDefault="00FA059F" w:rsidP="00BA2B38">
      <w:pPr>
        <w:pStyle w:val="ListParagraph"/>
        <w:numPr>
          <w:ilvl w:val="0"/>
          <w:numId w:val="4"/>
        </w:numPr>
        <w:tabs>
          <w:tab w:val="left" w:pos="220"/>
          <w:tab w:val="left" w:pos="720"/>
        </w:tabs>
        <w:rPr>
          <w:ins w:id="400" w:author="Microsoft Office User" w:date="2015-03-11T18:45:00Z"/>
          <w:color w:val="000000"/>
        </w:rPr>
        <w:pPrChange w:id="401" w:author="Microsoft Office User" w:date="2015-03-11T18:44:00Z">
          <w:pPr>
            <w:tabs>
              <w:tab w:val="left" w:pos="220"/>
              <w:tab w:val="left" w:pos="720"/>
            </w:tabs>
            <w:ind w:left="720" w:hanging="720"/>
          </w:pPr>
        </w:pPrChange>
      </w:pPr>
      <w:del w:id="402" w:author="Microsoft Office User" w:date="2015-03-11T18:44:00Z">
        <w:r w:rsidRPr="00BA2B38" w:rsidDel="00BA2B38">
          <w:rPr>
            <w:color w:val="000000"/>
            <w:rPrChange w:id="403" w:author="Microsoft Office User" w:date="2015-03-11T18:44:00Z">
              <w:rPr/>
            </w:rPrChange>
          </w:rPr>
          <w:cr/>
        </w:r>
        <w:r w:rsidRPr="00BA2B38" w:rsidDel="00BA2B38">
          <w:rPr>
            <w:color w:val="000000"/>
            <w:rPrChange w:id="404" w:author="Microsoft Office User" w:date="2015-03-11T18:44:00Z">
              <w:rPr/>
            </w:rPrChange>
          </w:rPr>
          <w:tab/>
        </w:r>
      </w:del>
      <w:del w:id="405" w:author="Microsoft Office User" w:date="2015-03-11T18:45:00Z">
        <w:r w:rsidRPr="00BA2B38" w:rsidDel="00BA2B38">
          <w:rPr>
            <w:color w:val="000000"/>
            <w:rPrChange w:id="406" w:author="Microsoft Office User" w:date="2015-03-11T18:44:00Z">
              <w:rPr/>
            </w:rPrChange>
          </w:rPr>
          <w:delText>2.</w:delText>
        </w:r>
        <w:r w:rsidRPr="00BA2B38" w:rsidDel="00BA2B38">
          <w:rPr>
            <w:color w:val="000000"/>
            <w:rPrChange w:id="407" w:author="Microsoft Office User" w:date="2015-03-11T18:44:00Z">
              <w:rPr/>
            </w:rPrChange>
          </w:rPr>
          <w:tab/>
        </w:r>
      </w:del>
      <w:proofErr w:type="gramStart"/>
      <w:r w:rsidRPr="00BA2B38">
        <w:rPr>
          <w:color w:val="000000"/>
          <w:rPrChange w:id="408" w:author="Microsoft Office User" w:date="2015-03-11T18:44:00Z">
            <w:rPr/>
          </w:rPrChange>
        </w:rPr>
        <w:t>adult</w:t>
      </w:r>
      <w:proofErr w:type="gramEnd"/>
      <w:r w:rsidRPr="00BA2B38">
        <w:rPr>
          <w:color w:val="000000"/>
          <w:rPrChange w:id="409" w:author="Microsoft Office User" w:date="2015-03-11T18:44:00Z">
            <w:rPr/>
          </w:rPrChange>
        </w:rPr>
        <w:t xml:space="preserve"> and pediatric patients</w:t>
      </w:r>
    </w:p>
    <w:p w14:paraId="51C4DC3F" w14:textId="58AA86B8" w:rsidR="00FA059F" w:rsidRPr="00BA2B38" w:rsidRDefault="00FA059F" w:rsidP="00BA2B38">
      <w:pPr>
        <w:pStyle w:val="ListParagraph"/>
        <w:numPr>
          <w:ilvl w:val="0"/>
          <w:numId w:val="4"/>
        </w:numPr>
        <w:tabs>
          <w:tab w:val="left" w:pos="220"/>
          <w:tab w:val="left" w:pos="720"/>
        </w:tabs>
        <w:rPr>
          <w:ins w:id="410" w:author="Microsoft Office User" w:date="2015-03-11T18:44:00Z"/>
          <w:color w:val="000000"/>
          <w:rPrChange w:id="411" w:author="Microsoft Office User" w:date="2015-03-11T18:44:00Z">
            <w:rPr>
              <w:ins w:id="412" w:author="Microsoft Office User" w:date="2015-03-11T18:44:00Z"/>
            </w:rPr>
          </w:rPrChange>
        </w:rPr>
        <w:pPrChange w:id="413" w:author="Microsoft Office User" w:date="2015-03-11T18:44:00Z">
          <w:pPr>
            <w:tabs>
              <w:tab w:val="left" w:pos="220"/>
              <w:tab w:val="left" w:pos="720"/>
            </w:tabs>
            <w:ind w:left="720" w:hanging="720"/>
          </w:pPr>
        </w:pPrChange>
      </w:pPr>
      <w:del w:id="414" w:author="Microsoft Office User" w:date="2015-03-11T18:44:00Z">
        <w:r w:rsidRPr="00BA2B38" w:rsidDel="00BA2B38">
          <w:rPr>
            <w:color w:val="000000"/>
            <w:rPrChange w:id="415" w:author="Microsoft Office User" w:date="2015-03-11T18:44:00Z">
              <w:rPr/>
            </w:rPrChange>
          </w:rPr>
          <w:cr/>
        </w:r>
        <w:r w:rsidRPr="00BA2B38" w:rsidDel="00BA2B38">
          <w:rPr>
            <w:color w:val="000000"/>
            <w:rPrChange w:id="416" w:author="Microsoft Office User" w:date="2015-03-11T18:44:00Z">
              <w:rPr/>
            </w:rPrChange>
          </w:rPr>
          <w:tab/>
        </w:r>
      </w:del>
      <w:del w:id="417" w:author="Microsoft Office User" w:date="2015-03-11T18:45:00Z">
        <w:r w:rsidRPr="00BA2B38" w:rsidDel="00BA2B38">
          <w:rPr>
            <w:color w:val="000000"/>
            <w:rPrChange w:id="418" w:author="Microsoft Office User" w:date="2015-03-11T18:44:00Z">
              <w:rPr/>
            </w:rPrChange>
          </w:rPr>
          <w:delText>3.</w:delText>
        </w:r>
        <w:r w:rsidRPr="00BA2B38" w:rsidDel="00BA2B38">
          <w:rPr>
            <w:color w:val="000000"/>
            <w:rPrChange w:id="419" w:author="Microsoft Office User" w:date="2015-03-11T18:44:00Z">
              <w:rPr/>
            </w:rPrChange>
          </w:rPr>
          <w:tab/>
        </w:r>
      </w:del>
      <w:proofErr w:type="gramStart"/>
      <w:r w:rsidRPr="00BA2B38">
        <w:rPr>
          <w:color w:val="000000"/>
          <w:rPrChange w:id="420" w:author="Microsoft Office User" w:date="2015-03-11T18:44:00Z">
            <w:rPr/>
          </w:rPrChange>
        </w:rPr>
        <w:t>studies</w:t>
      </w:r>
      <w:proofErr w:type="gramEnd"/>
      <w:r w:rsidRPr="00BA2B38">
        <w:rPr>
          <w:color w:val="000000"/>
          <w:rPrChange w:id="421" w:author="Microsoft Office User" w:date="2015-03-11T18:44:00Z">
            <w:rPr/>
          </w:rPrChange>
        </w:rPr>
        <w:t xml:space="preserve"> in different risk of bias categories</w:t>
      </w:r>
    </w:p>
    <w:p w14:paraId="3A2D0D7C" w14:textId="77777777" w:rsidR="00BA2B38" w:rsidRDefault="00BA2B38">
      <w:pPr>
        <w:tabs>
          <w:tab w:val="left" w:pos="220"/>
          <w:tab w:val="left" w:pos="720"/>
        </w:tabs>
        <w:ind w:left="720" w:hanging="720"/>
        <w:rPr>
          <w:ins w:id="422" w:author="Microsoft Office User" w:date="2015-03-11T18:44:00Z"/>
          <w:color w:val="000000"/>
        </w:rPr>
      </w:pPr>
    </w:p>
    <w:p w14:paraId="6D6B2F9A" w14:textId="77777777" w:rsidR="00BA2B38" w:rsidRDefault="00BA2B38">
      <w:pPr>
        <w:tabs>
          <w:tab w:val="left" w:pos="220"/>
          <w:tab w:val="left" w:pos="720"/>
        </w:tabs>
        <w:ind w:left="720" w:hanging="720"/>
        <w:rPr>
          <w:ins w:id="423" w:author="Microsoft Office User" w:date="2015-03-11T18:44:00Z"/>
          <w:color w:val="000000"/>
        </w:rPr>
      </w:pPr>
    </w:p>
    <w:p w14:paraId="440E13D1" w14:textId="77777777" w:rsidR="00BA2B38" w:rsidRDefault="00BA2B38">
      <w:pPr>
        <w:tabs>
          <w:tab w:val="left" w:pos="220"/>
          <w:tab w:val="left" w:pos="720"/>
        </w:tabs>
        <w:ind w:left="720" w:hanging="720"/>
        <w:rPr>
          <w:color w:val="000000"/>
        </w:rPr>
      </w:pPr>
    </w:p>
    <w:p w14:paraId="0842365B" w14:textId="77777777" w:rsidR="00FA059F" w:rsidRDefault="00FA059F">
      <w:pPr>
        <w:spacing w:after="298"/>
        <w:rPr>
          <w:b/>
          <w:color w:val="000000"/>
          <w:sz w:val="36"/>
        </w:rPr>
      </w:pPr>
      <w:proofErr w:type="spellStart"/>
      <w:r>
        <w:rPr>
          <w:b/>
          <w:color w:val="000000"/>
          <w:sz w:val="36"/>
        </w:rPr>
        <w:t>Prisma</w:t>
      </w:r>
      <w:proofErr w:type="spellEnd"/>
      <w:r>
        <w:rPr>
          <w:b/>
          <w:color w:val="000000"/>
          <w:sz w:val="36"/>
        </w:rPr>
        <w:t xml:space="preserve"> Results</w:t>
      </w:r>
    </w:p>
    <w:p w14:paraId="6F2BEFE3" w14:textId="77777777" w:rsidR="00FA059F" w:rsidRDefault="00FA059F">
      <w:pPr>
        <w:spacing w:after="280"/>
        <w:rPr>
          <w:b/>
          <w:color w:val="000000"/>
          <w:sz w:val="28"/>
        </w:rPr>
      </w:pPr>
      <w:r>
        <w:rPr>
          <w:b/>
          <w:color w:val="000000"/>
          <w:sz w:val="28"/>
        </w:rPr>
        <w:t xml:space="preserve">Study Flow Diagram </w:t>
      </w:r>
      <w:r>
        <w:rPr>
          <w:b/>
          <w:i/>
          <w:color w:val="000000"/>
          <w:sz w:val="28"/>
        </w:rPr>
        <w:t>(# 17)</w:t>
      </w:r>
    </w:p>
    <w:p w14:paraId="039EC577" w14:textId="77777777" w:rsidR="00FA059F" w:rsidRDefault="00FA059F">
      <w:pPr>
        <w:spacing w:after="240"/>
        <w:rPr>
          <w:color w:val="000000"/>
        </w:rPr>
      </w:pPr>
      <w:r>
        <w:rPr>
          <w:color w:val="000000"/>
        </w:rPr>
        <w:t>The results of the literature search and study selection will be presented in a flow diagram.</w:t>
      </w:r>
    </w:p>
    <w:p w14:paraId="20FF331D" w14:textId="77777777" w:rsidR="00BA2B38" w:rsidRDefault="00FA059F">
      <w:pPr>
        <w:spacing w:after="280"/>
        <w:rPr>
          <w:ins w:id="424" w:author="Microsoft Office User" w:date="2015-03-11T18:45:00Z"/>
          <w:b/>
          <w:color w:val="000000"/>
          <w:sz w:val="28"/>
        </w:rPr>
      </w:pPr>
      <w:r>
        <w:rPr>
          <w:b/>
          <w:color w:val="000000"/>
          <w:sz w:val="28"/>
        </w:rPr>
        <w:t xml:space="preserve">Study Characteristics (Table) </w:t>
      </w:r>
      <w:r>
        <w:rPr>
          <w:b/>
          <w:i/>
          <w:color w:val="000000"/>
          <w:sz w:val="28"/>
        </w:rPr>
        <w:t>(# 18)</w:t>
      </w:r>
      <w:r>
        <w:rPr>
          <w:b/>
          <w:color w:val="000000"/>
          <w:sz w:val="28"/>
        </w:rPr>
        <w:cr/>
      </w:r>
      <w:bookmarkStart w:id="425" w:name="_GoBack"/>
      <w:bookmarkEnd w:id="425"/>
    </w:p>
    <w:p w14:paraId="2D6C9B32" w14:textId="3A8AA2BC" w:rsidR="00BA2B38" w:rsidRDefault="00BA2B38">
      <w:pPr>
        <w:spacing w:after="280"/>
        <w:rPr>
          <w:ins w:id="426" w:author="Microsoft Office User" w:date="2015-03-11T18:45:00Z"/>
          <w:b/>
          <w:color w:val="000000"/>
          <w:sz w:val="28"/>
        </w:rPr>
      </w:pPr>
      <w:bookmarkStart w:id="427" w:name="OLE_LINK9"/>
      <w:bookmarkStart w:id="428" w:name="OLE_LINK10"/>
      <w:ins w:id="429" w:author="Microsoft Office User" w:date="2015-03-11T18:45:00Z">
        <w:r>
          <w:rPr>
            <w:b/>
            <w:color w:val="000000"/>
            <w:sz w:val="28"/>
          </w:rPr>
          <w:t>These will be presented according to the GRADE guidelines summary of findings table.</w:t>
        </w:r>
      </w:ins>
    </w:p>
    <w:bookmarkEnd w:id="427"/>
    <w:bookmarkEnd w:id="428"/>
    <w:p w14:paraId="560F8BA2" w14:textId="77777777" w:rsidR="00BA2B38" w:rsidRDefault="00BA2B38">
      <w:pPr>
        <w:spacing w:after="280"/>
        <w:rPr>
          <w:ins w:id="430" w:author="Microsoft Office User" w:date="2015-03-11T18:45:00Z"/>
          <w:b/>
          <w:color w:val="000000"/>
          <w:sz w:val="28"/>
        </w:rPr>
      </w:pPr>
    </w:p>
    <w:p w14:paraId="6CD97E47" w14:textId="77777777" w:rsidR="00BA2B38" w:rsidRDefault="00FA059F">
      <w:pPr>
        <w:spacing w:after="280"/>
        <w:rPr>
          <w:ins w:id="431" w:author="Microsoft Office User" w:date="2015-03-11T18:46:00Z"/>
          <w:b/>
          <w:color w:val="000000"/>
          <w:sz w:val="28"/>
        </w:rPr>
      </w:pPr>
      <w:r>
        <w:rPr>
          <w:b/>
          <w:color w:val="000000"/>
          <w:sz w:val="28"/>
        </w:rPr>
        <w:t xml:space="preserve">Study Risk of Bias (Table) </w:t>
      </w:r>
      <w:r>
        <w:rPr>
          <w:b/>
          <w:i/>
          <w:color w:val="000000"/>
          <w:sz w:val="28"/>
        </w:rPr>
        <w:t>(# 19)</w:t>
      </w:r>
      <w:r>
        <w:rPr>
          <w:b/>
          <w:color w:val="000000"/>
          <w:sz w:val="28"/>
        </w:rPr>
        <w:cr/>
      </w:r>
    </w:p>
    <w:p w14:paraId="0043A7B3" w14:textId="77777777" w:rsidR="00BA2B38" w:rsidRDefault="00BA2B38" w:rsidP="00BA2B38">
      <w:pPr>
        <w:spacing w:after="280"/>
        <w:rPr>
          <w:ins w:id="432" w:author="Microsoft Office User" w:date="2015-03-11T18:46:00Z"/>
          <w:b/>
          <w:color w:val="000000"/>
          <w:sz w:val="28"/>
        </w:rPr>
      </w:pPr>
      <w:ins w:id="433" w:author="Microsoft Office User" w:date="2015-03-11T18:46:00Z">
        <w:r>
          <w:rPr>
            <w:b/>
            <w:color w:val="000000"/>
            <w:sz w:val="28"/>
          </w:rPr>
          <w:t>These will be presented according to the GRADE guidelines summary of findings table.</w:t>
        </w:r>
      </w:ins>
    </w:p>
    <w:p w14:paraId="24FD1E3B" w14:textId="77777777" w:rsidR="00BA2B38" w:rsidRDefault="00FA059F">
      <w:pPr>
        <w:spacing w:after="280"/>
        <w:rPr>
          <w:ins w:id="434" w:author="Microsoft Office User" w:date="2015-03-11T18:46:00Z"/>
          <w:b/>
          <w:color w:val="000000"/>
          <w:sz w:val="28"/>
        </w:rPr>
      </w:pPr>
      <w:r>
        <w:rPr>
          <w:b/>
          <w:color w:val="000000"/>
          <w:sz w:val="28"/>
        </w:rPr>
        <w:t xml:space="preserve">Study Results (Table) </w:t>
      </w:r>
      <w:r>
        <w:rPr>
          <w:b/>
          <w:i/>
          <w:color w:val="000000"/>
          <w:sz w:val="28"/>
        </w:rPr>
        <w:t>(# 20)</w:t>
      </w:r>
      <w:r>
        <w:rPr>
          <w:b/>
          <w:color w:val="000000"/>
          <w:sz w:val="28"/>
        </w:rPr>
        <w:cr/>
      </w:r>
    </w:p>
    <w:p w14:paraId="70AF08D2" w14:textId="77777777" w:rsidR="00BA2B38" w:rsidRDefault="00BA2B38" w:rsidP="00BA2B38">
      <w:pPr>
        <w:spacing w:after="280"/>
        <w:rPr>
          <w:ins w:id="435" w:author="Microsoft Office User" w:date="2015-03-11T18:46:00Z"/>
          <w:b/>
          <w:color w:val="000000"/>
          <w:sz w:val="28"/>
        </w:rPr>
      </w:pPr>
      <w:ins w:id="436" w:author="Microsoft Office User" w:date="2015-03-11T18:46:00Z">
        <w:r>
          <w:rPr>
            <w:b/>
            <w:color w:val="000000"/>
            <w:sz w:val="28"/>
          </w:rPr>
          <w:t>These will be presented according to the GRADE guidelines summary of findings table.</w:t>
        </w:r>
      </w:ins>
    </w:p>
    <w:p w14:paraId="7D0A0C37" w14:textId="1D7D72EF" w:rsidR="00FA059F" w:rsidRDefault="00FA059F">
      <w:pPr>
        <w:spacing w:after="280"/>
        <w:rPr>
          <w:b/>
          <w:color w:val="000000"/>
          <w:sz w:val="28"/>
        </w:rPr>
      </w:pPr>
      <w:r>
        <w:rPr>
          <w:b/>
          <w:color w:val="000000"/>
          <w:sz w:val="28"/>
        </w:rPr>
        <w:t xml:space="preserve">Across Study Risk of Bias </w:t>
      </w:r>
      <w:r>
        <w:rPr>
          <w:b/>
          <w:i/>
          <w:color w:val="000000"/>
          <w:sz w:val="28"/>
        </w:rPr>
        <w:t>(# 23)</w:t>
      </w:r>
    </w:p>
    <w:p w14:paraId="5B009B80" w14:textId="77777777" w:rsidR="00BA2B38" w:rsidRDefault="00BA2B38" w:rsidP="00BA2B38">
      <w:pPr>
        <w:spacing w:after="280"/>
        <w:rPr>
          <w:ins w:id="437" w:author="Microsoft Office User" w:date="2015-03-11T18:47:00Z"/>
          <w:b/>
          <w:color w:val="000000"/>
          <w:sz w:val="28"/>
        </w:rPr>
      </w:pPr>
      <w:ins w:id="438" w:author="Microsoft Office User" w:date="2015-03-11T18:47:00Z">
        <w:r>
          <w:rPr>
            <w:b/>
            <w:color w:val="000000"/>
            <w:sz w:val="28"/>
          </w:rPr>
          <w:t>These will be presented according to the GRADE guidelines summary of findings table.</w:t>
        </w:r>
      </w:ins>
    </w:p>
    <w:p w14:paraId="05839DB5" w14:textId="2B399472" w:rsidR="00FA059F" w:rsidDel="00BA2B38" w:rsidRDefault="00FA059F">
      <w:pPr>
        <w:spacing w:after="240"/>
        <w:rPr>
          <w:del w:id="439" w:author="Microsoft Office User" w:date="2015-03-11T18:47:00Z"/>
          <w:color w:val="000000"/>
        </w:rPr>
      </w:pPr>
      <w:del w:id="440" w:author="Microsoft Office User" w:date="2015-03-11T18:47:00Z">
        <w:r w:rsidDel="00BA2B38">
          <w:rPr>
            <w:color w:val="000000"/>
          </w:rPr>
          <w:delText>There will be a summary of publication bias and risk of biased reporting.</w:delText>
        </w:r>
      </w:del>
    </w:p>
    <w:p w14:paraId="2545E8D2" w14:textId="77777777" w:rsidR="00FA059F" w:rsidRDefault="00FA059F">
      <w:pPr>
        <w:spacing w:after="280"/>
        <w:rPr>
          <w:b/>
          <w:color w:val="000000"/>
          <w:sz w:val="28"/>
        </w:rPr>
      </w:pPr>
      <w:r>
        <w:rPr>
          <w:b/>
          <w:color w:val="000000"/>
          <w:sz w:val="28"/>
        </w:rPr>
        <w:t xml:space="preserve">Additional Analyses </w:t>
      </w:r>
      <w:r>
        <w:rPr>
          <w:b/>
          <w:i/>
          <w:color w:val="000000"/>
          <w:sz w:val="28"/>
        </w:rPr>
        <w:t>(# 24)</w:t>
      </w:r>
    </w:p>
    <w:p w14:paraId="06017F62" w14:textId="77777777" w:rsidR="00FA059F" w:rsidRDefault="00FA059F">
      <w:pPr>
        <w:spacing w:after="240"/>
        <w:rPr>
          <w:color w:val="000000"/>
        </w:rPr>
      </w:pPr>
      <w:r>
        <w:rPr>
          <w:color w:val="000000"/>
        </w:rPr>
        <w:t>There will be tables summarizing study characteristics, risk of bias, and results, and additional analyses.</w:t>
      </w:r>
    </w:p>
    <w:p w14:paraId="028083D5" w14:textId="77777777" w:rsidR="00FA059F" w:rsidRDefault="00FA059F">
      <w:pPr>
        <w:spacing w:after="298"/>
        <w:rPr>
          <w:b/>
          <w:color w:val="000000"/>
          <w:sz w:val="36"/>
        </w:rPr>
      </w:pPr>
      <w:r>
        <w:rPr>
          <w:b/>
          <w:color w:val="000000"/>
          <w:sz w:val="36"/>
        </w:rPr>
        <w:t>PRISMA Discussion</w:t>
      </w:r>
    </w:p>
    <w:p w14:paraId="174E42D2" w14:textId="77777777" w:rsidR="00FA059F" w:rsidRDefault="00FA059F">
      <w:pPr>
        <w:spacing w:after="280"/>
        <w:rPr>
          <w:b/>
          <w:color w:val="000000"/>
          <w:sz w:val="28"/>
        </w:rPr>
      </w:pPr>
      <w:r>
        <w:rPr>
          <w:b/>
          <w:color w:val="000000"/>
          <w:sz w:val="28"/>
        </w:rPr>
        <w:t xml:space="preserve">Summary of Evidence </w:t>
      </w:r>
      <w:r>
        <w:rPr>
          <w:b/>
          <w:i/>
          <w:color w:val="000000"/>
          <w:sz w:val="28"/>
        </w:rPr>
        <w:t>(# 24)</w:t>
      </w:r>
    </w:p>
    <w:p w14:paraId="30662DDC" w14:textId="2E45DA24" w:rsidR="00FA059F" w:rsidRDefault="00FA059F">
      <w:pPr>
        <w:spacing w:after="240"/>
        <w:rPr>
          <w:color w:val="000000"/>
        </w:rPr>
      </w:pPr>
      <w:r>
        <w:rPr>
          <w:color w:val="000000"/>
        </w:rPr>
        <w:t>The summary of evidence will be done using the Grading of Recommendations Assessment, Development and Evaluation (GRADE)</w:t>
      </w:r>
      <w:r>
        <w:rPr>
          <w:color w:val="0000E9"/>
          <w:u w:val="single"/>
        </w:rPr>
        <w:t>[9]</w:t>
      </w:r>
      <w:r>
        <w:rPr>
          <w:color w:val="000000"/>
        </w:rPr>
        <w:t xml:space="preserve"> guidelines</w:t>
      </w:r>
      <w:ins w:id="441" w:author="Microsoft Office User" w:date="2015-03-11T18:53:00Z">
        <w:r w:rsidR="00051344">
          <w:rPr>
            <w:color w:val="000000"/>
          </w:rPr>
          <w:t xml:space="preserve">, and presented in a summary of findings table. </w:t>
        </w:r>
      </w:ins>
      <w:del w:id="442" w:author="Microsoft Office User" w:date="2015-03-11T18:53:00Z">
        <w:r w:rsidDel="00051344">
          <w:rPr>
            <w:color w:val="000000"/>
          </w:rPr>
          <w:delText>.</w:delText>
        </w:r>
      </w:del>
      <w:r w:rsidR="007B2255">
        <w:rPr>
          <w:color w:val="000000"/>
        </w:rPr>
        <w:t xml:space="preserve"> </w:t>
      </w:r>
      <w:del w:id="443" w:author="Microsoft Office User" w:date="2015-03-11T18:49:00Z">
        <w:r w:rsidR="007B2255" w:rsidDel="00BA2B38">
          <w:rPr>
            <w:color w:val="000000"/>
          </w:rPr>
          <w:delText xml:space="preserve">These guidelines state </w:delText>
        </w:r>
        <w:commentRangeStart w:id="444"/>
        <w:commentRangeStart w:id="445"/>
        <w:r w:rsidR="007B2255" w:rsidDel="00BA2B38">
          <w:rPr>
            <w:color w:val="000000"/>
          </w:rPr>
          <w:delText>that</w:delText>
        </w:r>
        <w:commentRangeEnd w:id="444"/>
        <w:r w:rsidR="007B2255" w:rsidDel="00BA2B38">
          <w:rPr>
            <w:rStyle w:val="CommentReference"/>
          </w:rPr>
          <w:commentReference w:id="444"/>
        </w:r>
        <w:commentRangeEnd w:id="445"/>
        <w:r w:rsidR="00326310" w:rsidDel="00BA2B38">
          <w:rPr>
            <w:rStyle w:val="CommentReference"/>
          </w:rPr>
          <w:commentReference w:id="445"/>
        </w:r>
        <w:r w:rsidR="007B2255" w:rsidDel="00BA2B38">
          <w:rPr>
            <w:color w:val="000000"/>
          </w:rPr>
          <w:delText>…</w:delText>
        </w:r>
      </w:del>
      <w:ins w:id="446" w:author="Microsoft Office User" w:date="2015-03-11T18:49:00Z">
        <w:r w:rsidR="00BA2B38">
          <w:rPr>
            <w:color w:val="000000"/>
          </w:rPr>
          <w:t xml:space="preserve">The critical outcomes of patient-assessed </w:t>
        </w:r>
      </w:ins>
      <w:ins w:id="447" w:author="Microsoft Office User" w:date="2015-03-11T18:50:00Z">
        <w:r w:rsidR="00BA2B38">
          <w:rPr>
            <w:color w:val="000000"/>
          </w:rPr>
          <w:t>adequacy</w:t>
        </w:r>
      </w:ins>
      <w:ins w:id="448" w:author="Microsoft Office User" w:date="2015-03-11T18:49:00Z">
        <w:r w:rsidR="00BA2B38">
          <w:rPr>
            <w:color w:val="000000"/>
          </w:rPr>
          <w:t xml:space="preserve"> </w:t>
        </w:r>
      </w:ins>
      <w:ins w:id="449" w:author="Microsoft Office User" w:date="2015-03-11T18:50:00Z">
        <w:r w:rsidR="00BA2B38">
          <w:rPr>
            <w:color w:val="000000"/>
          </w:rPr>
          <w:t xml:space="preserve">of pain relief and </w:t>
        </w:r>
      </w:ins>
      <w:ins w:id="450" w:author="Microsoft Office User" w:date="2015-03-11T18:51:00Z">
        <w:r w:rsidR="00BA2B38">
          <w:rPr>
            <w:color w:val="000000"/>
          </w:rPr>
          <w:t xml:space="preserve">severe adverse effects </w:t>
        </w:r>
      </w:ins>
      <w:ins w:id="451" w:author="Microsoft Office User" w:date="2015-03-11T18:52:00Z">
        <w:r w:rsidR="00051344">
          <w:rPr>
            <w:color w:val="000000"/>
          </w:rPr>
          <w:t xml:space="preserve">will have </w:t>
        </w:r>
      </w:ins>
      <w:ins w:id="452" w:author="Microsoft Office User" w:date="2015-03-11T18:54:00Z">
        <w:r w:rsidR="00051344">
          <w:rPr>
            <w:color w:val="000000"/>
          </w:rPr>
          <w:t xml:space="preserve">be used to </w:t>
        </w:r>
      </w:ins>
    </w:p>
    <w:p w14:paraId="5AFA2AE9" w14:textId="77777777" w:rsidR="00FA059F" w:rsidRDefault="00FA059F">
      <w:pPr>
        <w:spacing w:after="280"/>
        <w:rPr>
          <w:b/>
          <w:color w:val="000000"/>
          <w:sz w:val="28"/>
        </w:rPr>
      </w:pPr>
      <w:r>
        <w:rPr>
          <w:b/>
          <w:color w:val="000000"/>
          <w:sz w:val="28"/>
        </w:rPr>
        <w:t xml:space="preserve">Limitations </w:t>
      </w:r>
      <w:r>
        <w:rPr>
          <w:b/>
          <w:i/>
          <w:color w:val="000000"/>
          <w:sz w:val="28"/>
        </w:rPr>
        <w:t>(# 25)</w:t>
      </w:r>
    </w:p>
    <w:p w14:paraId="4A4D0C41" w14:textId="77777777" w:rsidR="00FA059F" w:rsidRDefault="00FA059F">
      <w:pPr>
        <w:spacing w:after="240"/>
        <w:rPr>
          <w:color w:val="000000"/>
        </w:rPr>
      </w:pPr>
      <w:r>
        <w:rPr>
          <w:color w:val="000000"/>
        </w:rPr>
        <w:t>The limitations of the review will be discussed.</w:t>
      </w:r>
    </w:p>
    <w:p w14:paraId="08DBEAC4" w14:textId="77777777" w:rsidR="00FA059F" w:rsidRDefault="00FA059F">
      <w:pPr>
        <w:spacing w:after="280"/>
        <w:rPr>
          <w:b/>
          <w:color w:val="000000"/>
          <w:sz w:val="28"/>
        </w:rPr>
      </w:pPr>
      <w:r>
        <w:rPr>
          <w:b/>
          <w:color w:val="000000"/>
          <w:sz w:val="28"/>
        </w:rPr>
        <w:t xml:space="preserve">Conclusions </w:t>
      </w:r>
      <w:r>
        <w:rPr>
          <w:b/>
          <w:i/>
          <w:color w:val="000000"/>
          <w:sz w:val="28"/>
        </w:rPr>
        <w:t>(# 26)</w:t>
      </w:r>
    </w:p>
    <w:p w14:paraId="77CA09D0" w14:textId="77777777" w:rsidR="00FA059F" w:rsidRDefault="00FA059F">
      <w:pPr>
        <w:spacing w:after="240"/>
        <w:rPr>
          <w:color w:val="000000"/>
        </w:rPr>
      </w:pPr>
      <w:r>
        <w:rPr>
          <w:color w:val="000000"/>
        </w:rPr>
        <w:t xml:space="preserve">Recommendations will be made as recommended in the GRADE guidelines. </w:t>
      </w:r>
      <w:r>
        <w:rPr>
          <w:color w:val="0000E9"/>
          <w:u w:val="single"/>
        </w:rPr>
        <w:t>[10]</w:t>
      </w:r>
    </w:p>
    <w:p w14:paraId="1CE75BA3" w14:textId="77777777" w:rsidR="00FA059F" w:rsidRDefault="00FA059F">
      <w:pPr>
        <w:spacing w:after="280"/>
        <w:rPr>
          <w:b/>
          <w:color w:val="000000"/>
          <w:sz w:val="28"/>
        </w:rPr>
      </w:pPr>
      <w:r>
        <w:rPr>
          <w:b/>
          <w:color w:val="000000"/>
          <w:sz w:val="28"/>
        </w:rPr>
        <w:t xml:space="preserve">Funding </w:t>
      </w:r>
      <w:r>
        <w:rPr>
          <w:b/>
          <w:i/>
          <w:color w:val="000000"/>
          <w:sz w:val="28"/>
        </w:rPr>
        <w:t>(# 27)</w:t>
      </w:r>
    </w:p>
    <w:p w14:paraId="72B3456B" w14:textId="77777777" w:rsidR="00FA059F" w:rsidRDefault="00FA059F">
      <w:pPr>
        <w:spacing w:after="120"/>
        <w:rPr>
          <w:color w:val="000000"/>
        </w:rPr>
      </w:pPr>
    </w:p>
    <w:p w14:paraId="627B0577" w14:textId="77777777" w:rsidR="00FA059F" w:rsidRDefault="00FA059F">
      <w:pPr>
        <w:tabs>
          <w:tab w:val="left" w:pos="220"/>
          <w:tab w:val="left" w:pos="720"/>
        </w:tabs>
        <w:spacing w:after="240"/>
        <w:ind w:left="720" w:hanging="720"/>
        <w:rPr>
          <w:ins w:id="453" w:author="Patrick Linehan" w:date="2015-02-05T11:21:00Z"/>
          <w:color w:val="000000"/>
        </w:rPr>
      </w:pPr>
      <w:r>
        <w:rPr>
          <w:color w:val="000000"/>
        </w:rPr>
        <w:tab/>
        <w:t>1.</w:t>
      </w:r>
      <w:r>
        <w:rPr>
          <w:color w:val="000000"/>
        </w:rPr>
        <w:tab/>
      </w:r>
      <w:proofErr w:type="spellStart"/>
      <w:r>
        <w:rPr>
          <w:color w:val="000000"/>
        </w:rPr>
        <w:t>Poonai</w:t>
      </w:r>
      <w:proofErr w:type="spellEnd"/>
      <w:r>
        <w:rPr>
          <w:color w:val="000000"/>
        </w:rPr>
        <w:t xml:space="preserve"> N, </w:t>
      </w:r>
      <w:proofErr w:type="spellStart"/>
      <w:r>
        <w:rPr>
          <w:color w:val="000000"/>
        </w:rPr>
        <w:t>Paskar</w:t>
      </w:r>
      <w:proofErr w:type="spellEnd"/>
      <w:r>
        <w:rPr>
          <w:color w:val="000000"/>
        </w:rPr>
        <w:t xml:space="preserve"> D, Konrad S-L, </w:t>
      </w:r>
      <w:proofErr w:type="spellStart"/>
      <w:r>
        <w:rPr>
          <w:color w:val="000000"/>
        </w:rPr>
        <w:t>Rieder</w:t>
      </w:r>
      <w:proofErr w:type="spellEnd"/>
      <w:r>
        <w:rPr>
          <w:color w:val="000000"/>
        </w:rPr>
        <w:t xml:space="preserve"> M, </w:t>
      </w:r>
      <w:proofErr w:type="spellStart"/>
      <w:r>
        <w:rPr>
          <w:color w:val="000000"/>
        </w:rPr>
        <w:t>Joubert</w:t>
      </w:r>
      <w:proofErr w:type="spellEnd"/>
      <w:r>
        <w:rPr>
          <w:color w:val="000000"/>
        </w:rPr>
        <w:t xml:space="preserve"> G, Lim R, et al. Opioid Analgesia for Acute Abdominal Pain in Children: A Systematic Review and Meta-analysis. Academic emergency </w:t>
      </w:r>
      <w:proofErr w:type="gramStart"/>
      <w:r>
        <w:rPr>
          <w:color w:val="000000"/>
        </w:rPr>
        <w:t>medicine :</w:t>
      </w:r>
      <w:proofErr w:type="gramEnd"/>
      <w:r>
        <w:rPr>
          <w:color w:val="000000"/>
        </w:rPr>
        <w:t xml:space="preserve"> official journal of the Society for Academic Emergency Medicine. 2014 Nov</w:t>
      </w:r>
      <w:proofErr w:type="gramStart"/>
      <w:r>
        <w:rPr>
          <w:color w:val="000000"/>
        </w:rPr>
        <w:t>;21</w:t>
      </w:r>
      <w:proofErr w:type="gramEnd"/>
      <w:r>
        <w:rPr>
          <w:color w:val="000000"/>
        </w:rPr>
        <w:t xml:space="preserve">(11):1183–92. </w:t>
      </w:r>
      <w:r>
        <w:rPr>
          <w:color w:val="000000"/>
        </w:rPr>
        <w:br/>
      </w:r>
      <w:r>
        <w:rPr>
          <w:color w:val="000000"/>
        </w:rPr>
        <w:cr/>
      </w:r>
      <w:r>
        <w:rPr>
          <w:color w:val="000000"/>
        </w:rPr>
        <w:tab/>
        <w:t>2.</w:t>
      </w:r>
      <w:r>
        <w:rPr>
          <w:color w:val="000000"/>
        </w:rPr>
        <w:tab/>
      </w:r>
      <w:proofErr w:type="spellStart"/>
      <w:r>
        <w:rPr>
          <w:color w:val="000000"/>
        </w:rPr>
        <w:t>Lipp</w:t>
      </w:r>
      <w:proofErr w:type="spellEnd"/>
      <w:r>
        <w:rPr>
          <w:color w:val="000000"/>
        </w:rPr>
        <w:t xml:space="preserve"> C, Dhaliwal R, Lang E. Analgesia in the emergency department: a GRADE-based evaluation of research evidence and recommendations for practice. </w:t>
      </w:r>
      <w:proofErr w:type="gramStart"/>
      <w:r>
        <w:rPr>
          <w:color w:val="000000"/>
        </w:rPr>
        <w:t>Critical care (London, England).</w:t>
      </w:r>
      <w:proofErr w:type="gramEnd"/>
      <w:r>
        <w:rPr>
          <w:color w:val="000000"/>
        </w:rPr>
        <w:t xml:space="preserve"> 2013 Mar 19</w:t>
      </w:r>
      <w:proofErr w:type="gramStart"/>
      <w:r>
        <w:rPr>
          <w:color w:val="000000"/>
        </w:rPr>
        <w:t>;17</w:t>
      </w:r>
      <w:proofErr w:type="gramEnd"/>
      <w:r>
        <w:rPr>
          <w:color w:val="000000"/>
        </w:rPr>
        <w:t xml:space="preserve">(2):212. </w:t>
      </w:r>
      <w:r>
        <w:rPr>
          <w:color w:val="000000"/>
        </w:rPr>
        <w:br/>
      </w:r>
      <w:r>
        <w:rPr>
          <w:color w:val="000000"/>
        </w:rPr>
        <w:cr/>
      </w:r>
      <w:r>
        <w:rPr>
          <w:color w:val="000000"/>
        </w:rPr>
        <w:tab/>
        <w:t>3.</w:t>
      </w:r>
      <w:r>
        <w:rPr>
          <w:color w:val="000000"/>
        </w:rPr>
        <w:tab/>
      </w:r>
      <w:proofErr w:type="spellStart"/>
      <w:r>
        <w:rPr>
          <w:color w:val="000000"/>
        </w:rPr>
        <w:t>Manterola</w:t>
      </w:r>
      <w:proofErr w:type="spellEnd"/>
      <w:r>
        <w:rPr>
          <w:color w:val="000000"/>
        </w:rPr>
        <w:t xml:space="preserve"> C, Vial M, Moraga J, </w:t>
      </w:r>
      <w:proofErr w:type="spellStart"/>
      <w:r>
        <w:rPr>
          <w:color w:val="000000"/>
        </w:rPr>
        <w:t>Astudillo</w:t>
      </w:r>
      <w:proofErr w:type="spellEnd"/>
      <w:r>
        <w:rPr>
          <w:color w:val="000000"/>
        </w:rPr>
        <w:t xml:space="preserve"> P. Analgesia in patients with acute abdominal pain. </w:t>
      </w:r>
      <w:proofErr w:type="gramStart"/>
      <w:r>
        <w:rPr>
          <w:color w:val="000000"/>
        </w:rPr>
        <w:t>Cochrane database of systematic reviews (Online).</w:t>
      </w:r>
      <w:proofErr w:type="gramEnd"/>
      <w:r>
        <w:rPr>
          <w:color w:val="000000"/>
        </w:rPr>
        <w:t xml:space="preserve"> 2011;(1)</w:t>
      </w:r>
      <w:proofErr w:type="gramStart"/>
      <w:r>
        <w:rPr>
          <w:color w:val="000000"/>
        </w:rPr>
        <w:t>:CD005660</w:t>
      </w:r>
      <w:proofErr w:type="gramEnd"/>
      <w:r>
        <w:rPr>
          <w:color w:val="000000"/>
        </w:rPr>
        <w:t xml:space="preserve">. </w:t>
      </w:r>
      <w:r>
        <w:rPr>
          <w:color w:val="000000"/>
        </w:rPr>
        <w:br/>
      </w:r>
      <w:r>
        <w:rPr>
          <w:color w:val="000000"/>
        </w:rPr>
        <w:cr/>
      </w:r>
      <w:r>
        <w:rPr>
          <w:color w:val="000000"/>
        </w:rPr>
        <w:tab/>
        <w:t>4.</w:t>
      </w:r>
      <w:r>
        <w:rPr>
          <w:color w:val="000000"/>
        </w:rPr>
        <w:tab/>
      </w:r>
      <w:proofErr w:type="spellStart"/>
      <w:r>
        <w:rPr>
          <w:color w:val="000000"/>
        </w:rPr>
        <w:t>Niemi-Murola</w:t>
      </w:r>
      <w:proofErr w:type="spellEnd"/>
      <w:r>
        <w:rPr>
          <w:color w:val="000000"/>
        </w:rPr>
        <w:t xml:space="preserve"> L, </w:t>
      </w:r>
      <w:proofErr w:type="spellStart"/>
      <w:r>
        <w:rPr>
          <w:color w:val="000000"/>
        </w:rPr>
        <w:t>Unkuri</w:t>
      </w:r>
      <w:proofErr w:type="spellEnd"/>
      <w:r>
        <w:rPr>
          <w:color w:val="000000"/>
        </w:rPr>
        <w:t xml:space="preserve"> J, </w:t>
      </w:r>
      <w:proofErr w:type="spellStart"/>
      <w:r>
        <w:rPr>
          <w:color w:val="000000"/>
        </w:rPr>
        <w:t>Hamunen</w:t>
      </w:r>
      <w:proofErr w:type="spellEnd"/>
      <w:r>
        <w:rPr>
          <w:color w:val="000000"/>
        </w:rPr>
        <w:t xml:space="preserve"> K. Parenteral opioids in emergency medicine–A systematic review of efficacy and safety. </w:t>
      </w:r>
      <w:proofErr w:type="gramStart"/>
      <w:r>
        <w:rPr>
          <w:color w:val="000000"/>
        </w:rPr>
        <w:t>Scandinavian Journal of Pain.</w:t>
      </w:r>
      <w:proofErr w:type="gramEnd"/>
      <w:r>
        <w:rPr>
          <w:color w:val="000000"/>
        </w:rPr>
        <w:t xml:space="preserve"> Elsevier; 2011</w:t>
      </w:r>
      <w:proofErr w:type="gramStart"/>
      <w:r>
        <w:rPr>
          <w:color w:val="000000"/>
        </w:rPr>
        <w:t>;2</w:t>
      </w:r>
      <w:proofErr w:type="gramEnd"/>
      <w:r>
        <w:rPr>
          <w:color w:val="000000"/>
        </w:rPr>
        <w:t xml:space="preserve">(4):187–94. </w:t>
      </w:r>
      <w:r>
        <w:rPr>
          <w:color w:val="000000"/>
        </w:rPr>
        <w:br/>
      </w:r>
      <w:r>
        <w:rPr>
          <w:color w:val="000000"/>
        </w:rPr>
        <w:cr/>
      </w:r>
      <w:r>
        <w:rPr>
          <w:color w:val="000000"/>
        </w:rPr>
        <w:tab/>
        <w:t>5.</w:t>
      </w:r>
      <w:r>
        <w:rPr>
          <w:color w:val="000000"/>
        </w:rPr>
        <w:tab/>
      </w:r>
      <w:proofErr w:type="spellStart"/>
      <w:r>
        <w:rPr>
          <w:color w:val="000000"/>
        </w:rPr>
        <w:t>Patanwala</w:t>
      </w:r>
      <w:proofErr w:type="spellEnd"/>
      <w:r>
        <w:rPr>
          <w:color w:val="000000"/>
        </w:rPr>
        <w:t xml:space="preserve"> AE, </w:t>
      </w:r>
      <w:proofErr w:type="spellStart"/>
      <w:r>
        <w:rPr>
          <w:color w:val="000000"/>
        </w:rPr>
        <w:t>Keim</w:t>
      </w:r>
      <w:proofErr w:type="spellEnd"/>
      <w:r>
        <w:rPr>
          <w:color w:val="000000"/>
        </w:rPr>
        <w:t xml:space="preserve"> SM, </w:t>
      </w:r>
      <w:proofErr w:type="spellStart"/>
      <w:r>
        <w:rPr>
          <w:color w:val="000000"/>
        </w:rPr>
        <w:t>Erstad</w:t>
      </w:r>
      <w:proofErr w:type="spellEnd"/>
      <w:r>
        <w:rPr>
          <w:color w:val="000000"/>
        </w:rPr>
        <w:t xml:space="preserve"> BL. Intravenous opioids for severe acute pain in the emergency department. Ann </w:t>
      </w:r>
      <w:proofErr w:type="spellStart"/>
      <w:r>
        <w:rPr>
          <w:color w:val="000000"/>
        </w:rPr>
        <w:t>Pharmacother</w:t>
      </w:r>
      <w:proofErr w:type="spellEnd"/>
      <w:r>
        <w:rPr>
          <w:color w:val="000000"/>
        </w:rPr>
        <w:t>. 2010 Nov</w:t>
      </w:r>
      <w:proofErr w:type="gramStart"/>
      <w:r>
        <w:rPr>
          <w:color w:val="000000"/>
        </w:rPr>
        <w:t>;44</w:t>
      </w:r>
      <w:proofErr w:type="gramEnd"/>
      <w:r>
        <w:rPr>
          <w:color w:val="000000"/>
        </w:rPr>
        <w:t xml:space="preserve">(11):1800–9. </w:t>
      </w:r>
      <w:r>
        <w:rPr>
          <w:color w:val="000000"/>
        </w:rPr>
        <w:br/>
      </w:r>
      <w:r>
        <w:rPr>
          <w:color w:val="000000"/>
        </w:rPr>
        <w:cr/>
      </w:r>
      <w:r>
        <w:rPr>
          <w:color w:val="000000"/>
        </w:rPr>
        <w:tab/>
        <w:t>6.</w:t>
      </w:r>
      <w:r>
        <w:rPr>
          <w:color w:val="000000"/>
        </w:rPr>
        <w:tab/>
      </w:r>
      <w:proofErr w:type="spellStart"/>
      <w:r>
        <w:rPr>
          <w:color w:val="000000"/>
        </w:rPr>
        <w:t>Ranji</w:t>
      </w:r>
      <w:proofErr w:type="spellEnd"/>
      <w:r>
        <w:rPr>
          <w:color w:val="000000"/>
        </w:rPr>
        <w:t xml:space="preserve"> SR, Goldman LE, </w:t>
      </w:r>
      <w:proofErr w:type="spellStart"/>
      <w:r>
        <w:rPr>
          <w:color w:val="000000"/>
        </w:rPr>
        <w:t>Simel</w:t>
      </w:r>
      <w:proofErr w:type="spellEnd"/>
      <w:r>
        <w:rPr>
          <w:color w:val="000000"/>
        </w:rPr>
        <w:t xml:space="preserve"> DL, </w:t>
      </w:r>
      <w:proofErr w:type="spellStart"/>
      <w:r>
        <w:rPr>
          <w:color w:val="000000"/>
        </w:rPr>
        <w:t>Shojania</w:t>
      </w:r>
      <w:proofErr w:type="spellEnd"/>
      <w:r>
        <w:rPr>
          <w:color w:val="000000"/>
        </w:rPr>
        <w:t xml:space="preserve"> KG. Do opiates affect the clinical evaluation of patients with acute abdominal pain? JAMA. American Medical Association; 2006 Oct 11</w:t>
      </w:r>
      <w:proofErr w:type="gramStart"/>
      <w:r>
        <w:rPr>
          <w:color w:val="000000"/>
        </w:rPr>
        <w:t>;296</w:t>
      </w:r>
      <w:proofErr w:type="gramEnd"/>
      <w:r>
        <w:rPr>
          <w:color w:val="000000"/>
        </w:rPr>
        <w:t xml:space="preserve">(14):1764–74. </w:t>
      </w:r>
      <w:r>
        <w:rPr>
          <w:color w:val="000000"/>
        </w:rPr>
        <w:br/>
      </w:r>
      <w:r>
        <w:rPr>
          <w:color w:val="000000"/>
        </w:rPr>
        <w:cr/>
      </w:r>
      <w:r>
        <w:rPr>
          <w:color w:val="0000E9"/>
        </w:rPr>
        <w:tab/>
        <w:t>7.</w:t>
      </w:r>
      <w:r>
        <w:rPr>
          <w:color w:val="0000E9"/>
        </w:rPr>
        <w:tab/>
      </w:r>
      <w:r>
        <w:rPr>
          <w:color w:val="0000E9"/>
          <w:u w:val="single"/>
        </w:rPr>
        <w:t>http://www.prisma-statement.org</w:t>
      </w:r>
      <w:r>
        <w:rPr>
          <w:color w:val="000000"/>
        </w:rPr>
        <w:br/>
      </w:r>
      <w:r>
        <w:rPr>
          <w:color w:val="000000"/>
        </w:rPr>
        <w:cr/>
      </w:r>
      <w:r>
        <w:rPr>
          <w:color w:val="0000E9"/>
        </w:rPr>
        <w:tab/>
        <w:t>8.</w:t>
      </w:r>
      <w:r>
        <w:rPr>
          <w:color w:val="0000E9"/>
        </w:rPr>
        <w:tab/>
      </w:r>
      <w:r>
        <w:rPr>
          <w:color w:val="0000E9"/>
          <w:u w:val="single"/>
        </w:rPr>
        <w:t>http://www.crd.york.ac.uk/PROSPERO</w:t>
      </w:r>
      <w:r>
        <w:rPr>
          <w:color w:val="000000"/>
        </w:rPr>
        <w:br/>
      </w:r>
      <w:r>
        <w:rPr>
          <w:color w:val="000000"/>
        </w:rPr>
        <w:cr/>
      </w:r>
      <w:r>
        <w:rPr>
          <w:color w:val="0000E9"/>
        </w:rPr>
        <w:tab/>
        <w:t>9.</w:t>
      </w:r>
      <w:r>
        <w:rPr>
          <w:color w:val="0000E9"/>
        </w:rPr>
        <w:tab/>
      </w:r>
      <w:r>
        <w:rPr>
          <w:color w:val="0000E9"/>
          <w:u w:val="single"/>
        </w:rPr>
        <w:t>http://www.gradeworkinggroup.org/index.htm</w:t>
      </w:r>
      <w:r>
        <w:rPr>
          <w:color w:val="000000"/>
        </w:rPr>
        <w:br/>
      </w:r>
      <w:r>
        <w:rPr>
          <w:color w:val="000000"/>
        </w:rPr>
        <w:cr/>
      </w:r>
      <w:r>
        <w:rPr>
          <w:color w:val="000000"/>
        </w:rPr>
        <w:tab/>
        <w:t>10.</w:t>
      </w:r>
      <w:r>
        <w:rPr>
          <w:color w:val="000000"/>
        </w:rPr>
        <w:tab/>
        <w:t xml:space="preserve">Andrews J, </w:t>
      </w:r>
      <w:proofErr w:type="spellStart"/>
      <w:r>
        <w:rPr>
          <w:color w:val="000000"/>
        </w:rPr>
        <w:t>Guyatt</w:t>
      </w:r>
      <w:proofErr w:type="spellEnd"/>
      <w:r>
        <w:rPr>
          <w:color w:val="000000"/>
        </w:rPr>
        <w:t xml:space="preserve"> G, </w:t>
      </w:r>
      <w:proofErr w:type="spellStart"/>
      <w:r>
        <w:rPr>
          <w:color w:val="000000"/>
        </w:rPr>
        <w:t>Oxman</w:t>
      </w:r>
      <w:proofErr w:type="spellEnd"/>
      <w:r>
        <w:rPr>
          <w:color w:val="000000"/>
        </w:rPr>
        <w:t xml:space="preserve"> AD, Alderson P, </w:t>
      </w:r>
      <w:proofErr w:type="spellStart"/>
      <w:r>
        <w:rPr>
          <w:color w:val="000000"/>
        </w:rPr>
        <w:t>Dahm</w:t>
      </w:r>
      <w:proofErr w:type="spellEnd"/>
      <w:r>
        <w:rPr>
          <w:color w:val="000000"/>
        </w:rPr>
        <w:t xml:space="preserve"> P, </w:t>
      </w:r>
      <w:proofErr w:type="spellStart"/>
      <w:r>
        <w:rPr>
          <w:color w:val="000000"/>
        </w:rPr>
        <w:t>Falck-Ytter</w:t>
      </w:r>
      <w:proofErr w:type="spellEnd"/>
      <w:r>
        <w:rPr>
          <w:color w:val="000000"/>
        </w:rPr>
        <w:t xml:space="preserve"> Y, et al. GRADE guidelines: 14. Going from evidence to recommendations: the significance and presentation of recommendations. </w:t>
      </w:r>
      <w:proofErr w:type="gramStart"/>
      <w:r>
        <w:rPr>
          <w:color w:val="000000"/>
        </w:rPr>
        <w:t>Journal of clinical epidemiology.</w:t>
      </w:r>
      <w:proofErr w:type="gramEnd"/>
      <w:r>
        <w:rPr>
          <w:color w:val="000000"/>
        </w:rPr>
        <w:t xml:space="preserve"> 2013 Jul</w:t>
      </w:r>
      <w:proofErr w:type="gramStart"/>
      <w:r>
        <w:rPr>
          <w:color w:val="000000"/>
        </w:rPr>
        <w:t>;66</w:t>
      </w:r>
      <w:proofErr w:type="gramEnd"/>
      <w:r>
        <w:rPr>
          <w:color w:val="000000"/>
        </w:rPr>
        <w:t xml:space="preserve">(7):719–25. </w:t>
      </w:r>
      <w:r>
        <w:rPr>
          <w:color w:val="000000"/>
        </w:rPr>
        <w:br/>
      </w:r>
    </w:p>
    <w:p w14:paraId="5069D1F2" w14:textId="77777777" w:rsidR="00716F76" w:rsidRDefault="00716F76">
      <w:pPr>
        <w:tabs>
          <w:tab w:val="left" w:pos="220"/>
          <w:tab w:val="left" w:pos="720"/>
        </w:tabs>
        <w:spacing w:after="240"/>
        <w:ind w:left="720" w:hanging="720"/>
        <w:rPr>
          <w:ins w:id="454" w:author="Patrick Linehan" w:date="2015-02-05T11:21:00Z"/>
          <w:color w:val="000000"/>
        </w:rPr>
      </w:pPr>
    </w:p>
    <w:p w14:paraId="6C7D7EA4" w14:textId="77777777" w:rsidR="00DA31F4" w:rsidRDefault="00DA31F4">
      <w:pPr>
        <w:tabs>
          <w:tab w:val="left" w:pos="220"/>
          <w:tab w:val="left" w:pos="720"/>
        </w:tabs>
        <w:spacing w:after="240"/>
        <w:ind w:left="720" w:hanging="720"/>
        <w:rPr>
          <w:ins w:id="455" w:author="Patrick Linehan" w:date="2015-02-05T11:30:00Z"/>
          <w:color w:val="000000"/>
        </w:rPr>
      </w:pPr>
    </w:p>
    <w:p w14:paraId="60653418" w14:textId="77777777" w:rsidR="00DA31F4" w:rsidRDefault="00DA31F4">
      <w:pPr>
        <w:tabs>
          <w:tab w:val="left" w:pos="220"/>
          <w:tab w:val="left" w:pos="720"/>
        </w:tabs>
        <w:spacing w:after="240"/>
        <w:ind w:left="720" w:hanging="720"/>
        <w:rPr>
          <w:ins w:id="456" w:author="Patrick Linehan" w:date="2015-02-05T11:30:00Z"/>
          <w:color w:val="000000"/>
        </w:rPr>
      </w:pPr>
    </w:p>
    <w:p w14:paraId="47FD10B9" w14:textId="77777777" w:rsidR="00B75ED0" w:rsidRDefault="00DA31F4" w:rsidP="00B75ED0">
      <w:pPr>
        <w:widowControl w:val="0"/>
        <w:tabs>
          <w:tab w:val="left" w:pos="480"/>
        </w:tabs>
        <w:autoSpaceDE w:val="0"/>
        <w:autoSpaceDN w:val="0"/>
        <w:adjustRightInd w:val="0"/>
        <w:spacing w:after="240"/>
        <w:ind w:left="480" w:hanging="480"/>
        <w:rPr>
          <w:ins w:id="457" w:author="Patrick Linehan" w:date="2015-02-05T11:42:00Z"/>
          <w:rFonts w:cs="Times"/>
          <w:szCs w:val="24"/>
          <w:lang w:eastAsia="en-US"/>
        </w:rPr>
      </w:pPr>
      <w:ins w:id="458" w:author="Patrick Linehan" w:date="2015-02-05T11:30:00Z">
        <w:r>
          <w:rPr>
            <w:color w:val="000000"/>
          </w:rPr>
          <w:fldChar w:fldCharType="begin"/>
        </w:r>
        <w:r>
          <w:rPr>
            <w:color w:val="000000"/>
          </w:rPr>
          <w:instrText xml:space="preserve"> ADDIN PAPERS2_CITATIONS &lt;papers2_bibliography/&gt;</w:instrText>
        </w:r>
      </w:ins>
      <w:r>
        <w:rPr>
          <w:color w:val="000000"/>
        </w:rPr>
        <w:fldChar w:fldCharType="separate"/>
      </w:r>
      <w:ins w:id="459" w:author="Patrick Linehan" w:date="2015-02-05T11:42:00Z">
        <w:r w:rsidR="00B75ED0">
          <w:rPr>
            <w:rFonts w:cs="Times"/>
            <w:szCs w:val="24"/>
            <w:lang w:eastAsia="en-US"/>
          </w:rPr>
          <w:t>1.</w:t>
        </w:r>
        <w:r w:rsidR="00B75ED0">
          <w:rPr>
            <w:rFonts w:cs="Times"/>
            <w:szCs w:val="24"/>
            <w:lang w:eastAsia="en-US"/>
          </w:rPr>
          <w:tab/>
          <w:t xml:space="preserve">Wilson JE, Pendleton JM. Oligoanalgesia in the emergency department. American Journal of Emergency Medicine. 1989 Nov;7(6):620–3. </w:t>
        </w:r>
      </w:ins>
    </w:p>
    <w:p w14:paraId="5277531F" w14:textId="77777777" w:rsidR="00B75ED0" w:rsidRDefault="00B75ED0" w:rsidP="00B75ED0">
      <w:pPr>
        <w:widowControl w:val="0"/>
        <w:tabs>
          <w:tab w:val="left" w:pos="480"/>
        </w:tabs>
        <w:autoSpaceDE w:val="0"/>
        <w:autoSpaceDN w:val="0"/>
        <w:adjustRightInd w:val="0"/>
        <w:spacing w:after="240"/>
        <w:ind w:left="480" w:hanging="480"/>
        <w:rPr>
          <w:ins w:id="460" w:author="Patrick Linehan" w:date="2015-02-05T11:42:00Z"/>
          <w:rFonts w:cs="Times"/>
          <w:szCs w:val="24"/>
          <w:lang w:eastAsia="en-US"/>
        </w:rPr>
      </w:pPr>
      <w:ins w:id="461" w:author="Patrick Linehan" w:date="2015-02-05T11:42:00Z">
        <w:r>
          <w:rPr>
            <w:rFonts w:cs="Times"/>
            <w:szCs w:val="24"/>
            <w:lang w:eastAsia="en-US"/>
          </w:rPr>
          <w:lastRenderedPageBreak/>
          <w:t>2.</w:t>
        </w:r>
        <w:r>
          <w:rPr>
            <w:rFonts w:cs="Times"/>
            <w:szCs w:val="24"/>
            <w:lang w:eastAsia="en-US"/>
          </w:rPr>
          <w:tab/>
          <w:t xml:space="preserve">Rupp T, Delaney KA. Inadequate analgesia in emergency medicine. Ann Emerg Med. 2004 Apr;43(4):494–503. </w:t>
        </w:r>
      </w:ins>
    </w:p>
    <w:p w14:paraId="46BCC08D" w14:textId="77777777" w:rsidR="00B75ED0" w:rsidRDefault="00B75ED0" w:rsidP="00B75ED0">
      <w:pPr>
        <w:widowControl w:val="0"/>
        <w:tabs>
          <w:tab w:val="left" w:pos="480"/>
        </w:tabs>
        <w:autoSpaceDE w:val="0"/>
        <w:autoSpaceDN w:val="0"/>
        <w:adjustRightInd w:val="0"/>
        <w:spacing w:after="240"/>
        <w:ind w:left="480" w:hanging="480"/>
        <w:rPr>
          <w:ins w:id="462" w:author="Patrick Linehan" w:date="2015-02-05T11:42:00Z"/>
          <w:rFonts w:cs="Times"/>
          <w:szCs w:val="24"/>
          <w:lang w:eastAsia="en-US"/>
        </w:rPr>
      </w:pPr>
      <w:ins w:id="463" w:author="Patrick Linehan" w:date="2015-02-05T11:42:00Z">
        <w:r>
          <w:rPr>
            <w:rFonts w:cs="Times"/>
            <w:szCs w:val="24"/>
            <w:lang w:eastAsia="en-US"/>
          </w:rPr>
          <w:t>3.</w:t>
        </w:r>
        <w:r>
          <w:rPr>
            <w:rFonts w:cs="Times"/>
            <w:szCs w:val="24"/>
            <w:lang w:eastAsia="en-US"/>
          </w:rPr>
          <w:tab/>
          <w:t xml:space="preserve">Miner JR, Todd KH. Pain Management in the Emergency Department. Practical Management of Pain. Elsevier; 2014. pp. 1009–1014.e2. </w:t>
        </w:r>
      </w:ins>
    </w:p>
    <w:p w14:paraId="5233B777" w14:textId="77777777" w:rsidR="00B75ED0" w:rsidRDefault="00B75ED0" w:rsidP="00B75ED0">
      <w:pPr>
        <w:widowControl w:val="0"/>
        <w:tabs>
          <w:tab w:val="left" w:pos="480"/>
        </w:tabs>
        <w:autoSpaceDE w:val="0"/>
        <w:autoSpaceDN w:val="0"/>
        <w:adjustRightInd w:val="0"/>
        <w:spacing w:after="240"/>
        <w:ind w:left="480" w:hanging="480"/>
        <w:rPr>
          <w:ins w:id="464" w:author="Patrick Linehan" w:date="2015-02-05T11:42:00Z"/>
          <w:rFonts w:cs="Times"/>
          <w:szCs w:val="24"/>
          <w:lang w:eastAsia="en-US"/>
        </w:rPr>
      </w:pPr>
      <w:ins w:id="465" w:author="Patrick Linehan" w:date="2015-02-05T11:42:00Z">
        <w:r>
          <w:rPr>
            <w:rFonts w:cs="Times"/>
            <w:szCs w:val="24"/>
            <w:lang w:eastAsia="en-US"/>
          </w:rPr>
          <w:t>4.</w:t>
        </w:r>
        <w:r>
          <w:rPr>
            <w:rFonts w:cs="Times"/>
            <w:szCs w:val="24"/>
            <w:lang w:eastAsia="en-US"/>
          </w:rPr>
          <w:tab/>
          <w:t xml:space="preserve">Ducharme J. Why is improving pain care so hard? Emerg Med Australas. 2013 Apr 7;25(2):110–1. </w:t>
        </w:r>
      </w:ins>
    </w:p>
    <w:p w14:paraId="25122CB2" w14:textId="77777777" w:rsidR="00B75ED0" w:rsidRDefault="00B75ED0" w:rsidP="00B75ED0">
      <w:pPr>
        <w:widowControl w:val="0"/>
        <w:tabs>
          <w:tab w:val="left" w:pos="480"/>
        </w:tabs>
        <w:autoSpaceDE w:val="0"/>
        <w:autoSpaceDN w:val="0"/>
        <w:adjustRightInd w:val="0"/>
        <w:spacing w:after="240"/>
        <w:ind w:left="480" w:hanging="480"/>
        <w:rPr>
          <w:ins w:id="466" w:author="Patrick Linehan" w:date="2015-02-05T11:42:00Z"/>
          <w:rFonts w:cs="Times"/>
          <w:szCs w:val="24"/>
          <w:lang w:eastAsia="en-US"/>
        </w:rPr>
      </w:pPr>
      <w:ins w:id="467" w:author="Patrick Linehan" w:date="2015-02-05T11:42:00Z">
        <w:r>
          <w:rPr>
            <w:rFonts w:cs="Times"/>
            <w:szCs w:val="24"/>
            <w:lang w:eastAsia="en-US"/>
          </w:rPr>
          <w:t>5.</w:t>
        </w:r>
        <w:r>
          <w:rPr>
            <w:rFonts w:cs="Times"/>
            <w:szCs w:val="24"/>
            <w:lang w:eastAsia="en-US"/>
          </w:rPr>
          <w:tab/>
          <w:t xml:space="preserve">Albrecht E, Taffe P, Yersin B, Schoettker P, Decosterd I, Hugli O. Undertreatment of acute pain (oligoanalgesia) and medical practice variation in prehospital analgesia of adult trauma patients: a 10 yr retrospective study. British journal of anaesthesia. 2013 Jan;110(1):96–106. </w:t>
        </w:r>
      </w:ins>
    </w:p>
    <w:p w14:paraId="454961AF" w14:textId="77777777" w:rsidR="00B75ED0" w:rsidRDefault="00B75ED0" w:rsidP="00B75ED0">
      <w:pPr>
        <w:widowControl w:val="0"/>
        <w:tabs>
          <w:tab w:val="left" w:pos="480"/>
        </w:tabs>
        <w:autoSpaceDE w:val="0"/>
        <w:autoSpaceDN w:val="0"/>
        <w:adjustRightInd w:val="0"/>
        <w:spacing w:after="240"/>
        <w:ind w:left="480" w:hanging="480"/>
        <w:rPr>
          <w:ins w:id="468" w:author="Patrick Linehan" w:date="2015-02-05T11:42:00Z"/>
          <w:rFonts w:cs="Times"/>
          <w:szCs w:val="24"/>
          <w:lang w:eastAsia="en-US"/>
        </w:rPr>
      </w:pPr>
      <w:ins w:id="469" w:author="Patrick Linehan" w:date="2015-02-05T11:42:00Z">
        <w:r>
          <w:rPr>
            <w:rFonts w:cs="Times"/>
            <w:szCs w:val="24"/>
            <w:lang w:eastAsia="en-US"/>
          </w:rPr>
          <w:t>6.</w:t>
        </w:r>
        <w:r>
          <w:rPr>
            <w:rFonts w:cs="Times"/>
            <w:szCs w:val="24"/>
            <w:lang w:eastAsia="en-US"/>
          </w:rPr>
          <w:tab/>
          <w:t xml:space="preserve">Heins JK, Heins A, Grammas M, Costello M, Huang K, Mishra S. Disparities in analgesia and opioid prescribing practices for patients with musculoskeletal pain in the emergency department. Journal of emergency nursing: JEN : official publication of the Emergency Department Nurses Association. 2006 Jun;32(3):219–24. </w:t>
        </w:r>
      </w:ins>
    </w:p>
    <w:p w14:paraId="2B35592E" w14:textId="77777777" w:rsidR="00B75ED0" w:rsidRDefault="00B75ED0" w:rsidP="00B75ED0">
      <w:pPr>
        <w:widowControl w:val="0"/>
        <w:tabs>
          <w:tab w:val="left" w:pos="480"/>
        </w:tabs>
        <w:autoSpaceDE w:val="0"/>
        <w:autoSpaceDN w:val="0"/>
        <w:adjustRightInd w:val="0"/>
        <w:spacing w:after="240"/>
        <w:ind w:left="480" w:hanging="480"/>
        <w:rPr>
          <w:ins w:id="470" w:author="Patrick Linehan" w:date="2015-02-05T11:42:00Z"/>
          <w:rFonts w:cs="Times"/>
          <w:szCs w:val="24"/>
          <w:lang w:eastAsia="en-US"/>
        </w:rPr>
      </w:pPr>
      <w:ins w:id="471" w:author="Patrick Linehan" w:date="2015-02-05T11:42:00Z">
        <w:r>
          <w:rPr>
            <w:rFonts w:cs="Times"/>
            <w:szCs w:val="24"/>
            <w:lang w:eastAsia="en-US"/>
          </w:rPr>
          <w:t>7.</w:t>
        </w:r>
        <w:r>
          <w:rPr>
            <w:rFonts w:cs="Times"/>
            <w:szCs w:val="24"/>
            <w:lang w:eastAsia="en-US"/>
          </w:rPr>
          <w:tab/>
          <w:t xml:space="preserve">Bijur PE, Esses D, Chang AK, Gallagher EJ. Dosing and titration of intravenous opioid analgesics administered to ED patients in acute severe pain. The American Journal of Emergency Medicine. 2012 Sep;30(7):1241–4. </w:t>
        </w:r>
      </w:ins>
    </w:p>
    <w:p w14:paraId="38AB150D" w14:textId="77777777" w:rsidR="00B75ED0" w:rsidRDefault="00B75ED0" w:rsidP="00B75ED0">
      <w:pPr>
        <w:widowControl w:val="0"/>
        <w:tabs>
          <w:tab w:val="left" w:pos="480"/>
        </w:tabs>
        <w:autoSpaceDE w:val="0"/>
        <w:autoSpaceDN w:val="0"/>
        <w:adjustRightInd w:val="0"/>
        <w:spacing w:after="240"/>
        <w:ind w:left="480" w:hanging="480"/>
        <w:rPr>
          <w:ins w:id="472" w:author="Patrick Linehan" w:date="2015-02-05T11:42:00Z"/>
          <w:rFonts w:cs="Times"/>
          <w:szCs w:val="24"/>
          <w:lang w:eastAsia="en-US"/>
        </w:rPr>
      </w:pPr>
      <w:ins w:id="473" w:author="Patrick Linehan" w:date="2015-02-05T11:42:00Z">
        <w:r>
          <w:rPr>
            <w:rFonts w:cs="Times"/>
            <w:szCs w:val="24"/>
            <w:lang w:eastAsia="en-US"/>
          </w:rPr>
          <w:t>8.</w:t>
        </w:r>
        <w:r>
          <w:rPr>
            <w:rFonts w:cs="Times"/>
            <w:szCs w:val="24"/>
            <w:lang w:eastAsia="en-US"/>
          </w:rPr>
          <w:tab/>
          <w:t xml:space="preserve">O'Connor AB, Zwemer FL, Hays DP, Feng C. Intravenous opioid dosing and outcomes in emergency patients: a prospective cohort analysis. The American Journal of Emergency Medicine. 2010 Nov;28(9):1041–6. </w:t>
        </w:r>
      </w:ins>
    </w:p>
    <w:p w14:paraId="16535750" w14:textId="77777777" w:rsidR="00B75ED0" w:rsidRDefault="00B75ED0" w:rsidP="00B75ED0">
      <w:pPr>
        <w:widowControl w:val="0"/>
        <w:tabs>
          <w:tab w:val="left" w:pos="480"/>
        </w:tabs>
        <w:autoSpaceDE w:val="0"/>
        <w:autoSpaceDN w:val="0"/>
        <w:adjustRightInd w:val="0"/>
        <w:spacing w:after="240"/>
        <w:ind w:left="480" w:hanging="480"/>
        <w:rPr>
          <w:ins w:id="474" w:author="Patrick Linehan" w:date="2015-02-05T11:42:00Z"/>
          <w:rFonts w:cs="Times"/>
          <w:szCs w:val="24"/>
          <w:lang w:eastAsia="en-US"/>
        </w:rPr>
      </w:pPr>
      <w:ins w:id="475" w:author="Patrick Linehan" w:date="2015-02-05T11:42:00Z">
        <w:r>
          <w:rPr>
            <w:rFonts w:cs="Times"/>
            <w:szCs w:val="24"/>
            <w:lang w:eastAsia="en-US"/>
          </w:rPr>
          <w:t>9.</w:t>
        </w:r>
        <w:r>
          <w:rPr>
            <w:rFonts w:cs="Times"/>
            <w:szCs w:val="24"/>
            <w:lang w:eastAsia="en-US"/>
          </w:rPr>
          <w:tab/>
          <w:t xml:space="preserve">O'Connor AB, Lang VJ, Quill TE. Underdosing of morphine in comparison with other parenteral opioids in an acute hospital: a quality of care challenge. Pain Med. 2006 Jul;7(4):299–307. </w:t>
        </w:r>
      </w:ins>
    </w:p>
    <w:p w14:paraId="26300BDB" w14:textId="2C72B7AC" w:rsidR="00716F76" w:rsidRDefault="00DA31F4" w:rsidP="00B75ED0">
      <w:pPr>
        <w:widowControl w:val="0"/>
        <w:tabs>
          <w:tab w:val="left" w:pos="480"/>
        </w:tabs>
        <w:autoSpaceDE w:val="0"/>
        <w:autoSpaceDN w:val="0"/>
        <w:adjustRightInd w:val="0"/>
        <w:spacing w:after="240"/>
        <w:ind w:left="480" w:hanging="480"/>
        <w:rPr>
          <w:color w:val="000000"/>
        </w:rPr>
      </w:pPr>
      <w:ins w:id="476" w:author="Patrick Linehan" w:date="2015-02-05T11:30:00Z">
        <w:r>
          <w:rPr>
            <w:color w:val="000000"/>
          </w:rPr>
          <w:fldChar w:fldCharType="end"/>
        </w:r>
      </w:ins>
    </w:p>
    <w:sectPr w:rsidR="00716F7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Carroll, Linda" w:date="2014-12-12T12:07:00Z" w:initials="LC">
    <w:p w14:paraId="248DA024" w14:textId="77777777" w:rsidR="00C51BC4" w:rsidRDefault="00C51BC4">
      <w:pPr>
        <w:pStyle w:val="CommentText"/>
      </w:pPr>
      <w:r>
        <w:rPr>
          <w:rStyle w:val="CommentReference"/>
        </w:rPr>
        <w:annotationRef/>
      </w:r>
      <w:r>
        <w:t>Good point. Do you have a citation for this?</w:t>
      </w:r>
    </w:p>
  </w:comment>
  <w:comment w:id="7" w:author="Carroll, Linda" w:date="2014-12-12T12:07:00Z" w:initials="LC">
    <w:p w14:paraId="68454CDB" w14:textId="77777777" w:rsidR="00C51BC4" w:rsidRDefault="00C51BC4">
      <w:pPr>
        <w:pStyle w:val="CommentText"/>
      </w:pPr>
      <w:r>
        <w:rPr>
          <w:rStyle w:val="CommentReference"/>
        </w:rPr>
        <w:annotationRef/>
      </w:r>
      <w:r>
        <w:t>Can you also expand on why this is a problem and how widespread it is?</w:t>
      </w:r>
    </w:p>
  </w:comment>
  <w:comment w:id="25" w:author="Carroll, Linda" w:date="2014-12-12T12:07:00Z" w:initials="LC">
    <w:p w14:paraId="45A26E36" w14:textId="77777777" w:rsidR="00C51BC4" w:rsidRDefault="00C51BC4">
      <w:pPr>
        <w:pStyle w:val="CommentText"/>
      </w:pPr>
      <w:r>
        <w:rPr>
          <w:rStyle w:val="CommentReference"/>
        </w:rPr>
        <w:annotationRef/>
      </w:r>
      <w:r>
        <w:t>Yes. Can you expand on this and provide a citation?</w:t>
      </w:r>
    </w:p>
  </w:comment>
  <w:comment w:id="32" w:author="Carroll, Linda" w:date="2014-12-12T12:07:00Z" w:initials="LC">
    <w:p w14:paraId="036AE2BD" w14:textId="77777777" w:rsidR="00C51BC4" w:rsidRDefault="00C51BC4">
      <w:pPr>
        <w:pStyle w:val="CommentText"/>
      </w:pPr>
      <w:r>
        <w:rPr>
          <w:rStyle w:val="CommentReference"/>
        </w:rPr>
        <w:annotationRef/>
      </w:r>
      <w:r>
        <w:t>Please expand and provide a Citation?</w:t>
      </w:r>
    </w:p>
  </w:comment>
  <w:comment w:id="41" w:author="Carroll, Linda" w:date="2014-12-12T12:07:00Z" w:initials="LC">
    <w:p w14:paraId="36892D53" w14:textId="77777777" w:rsidR="00C51BC4" w:rsidRDefault="00C51BC4">
      <w:pPr>
        <w:pStyle w:val="CommentText"/>
      </w:pPr>
      <w:r>
        <w:rPr>
          <w:rStyle w:val="CommentReference"/>
        </w:rPr>
        <w:annotationRef/>
      </w:r>
      <w:r>
        <w:t>Please expand on this and provide a Citation?</w:t>
      </w:r>
    </w:p>
  </w:comment>
  <w:comment w:id="104" w:author="Carroll, Linda" w:date="2014-12-12T12:07:00Z" w:initials="LC">
    <w:p w14:paraId="479C99A0" w14:textId="77777777" w:rsidR="00C51BC4" w:rsidRDefault="00C51BC4">
      <w:pPr>
        <w:pStyle w:val="CommentText"/>
      </w:pPr>
      <w:r>
        <w:rPr>
          <w:rStyle w:val="CommentReference"/>
        </w:rPr>
        <w:annotationRef/>
      </w:r>
      <w:r>
        <w:t xml:space="preserve">Was this last point yours or theirs. </w:t>
      </w:r>
    </w:p>
    <w:p w14:paraId="5DBE6C1C" w14:textId="77777777" w:rsidR="00C51BC4" w:rsidRDefault="00C51BC4">
      <w:pPr>
        <w:pStyle w:val="CommentText"/>
      </w:pPr>
      <w:r>
        <w:t xml:space="preserve">Do you have a critique of this review? </w:t>
      </w:r>
    </w:p>
  </w:comment>
  <w:comment w:id="110" w:author="Carroll, Linda" w:date="2014-12-12T12:07:00Z" w:initials="LC">
    <w:p w14:paraId="6D4657F8" w14:textId="77777777" w:rsidR="00C51BC4" w:rsidRDefault="00C51BC4">
      <w:pPr>
        <w:pStyle w:val="CommentText"/>
      </w:pPr>
      <w:r>
        <w:rPr>
          <w:rStyle w:val="CommentReference"/>
        </w:rPr>
        <w:annotationRef/>
      </w:r>
      <w:r>
        <w:t>Explain why very specific questions are less useful…</w:t>
      </w:r>
    </w:p>
  </w:comment>
  <w:comment w:id="135" w:author="Carroll, Linda" w:date="2014-12-12T12:07:00Z" w:initials="LC">
    <w:p w14:paraId="3EA9B137" w14:textId="77777777" w:rsidR="00C51BC4" w:rsidRDefault="00C51BC4">
      <w:pPr>
        <w:pStyle w:val="CommentText"/>
      </w:pPr>
      <w:r>
        <w:rPr>
          <w:rStyle w:val="CommentReference"/>
        </w:rPr>
        <w:annotationRef/>
      </w:r>
      <w:r>
        <w:t xml:space="preserve">Was this a systematic review as far as you could tell? Or was </w:t>
      </w:r>
      <w:proofErr w:type="gramStart"/>
      <w:r>
        <w:t>there  insufficient</w:t>
      </w:r>
      <w:proofErr w:type="gramEnd"/>
      <w:r>
        <w:t xml:space="preserve"> detail to even determine that?</w:t>
      </w:r>
    </w:p>
  </w:comment>
  <w:comment w:id="137" w:author="Carroll, Linda" w:date="2014-12-12T12:07:00Z" w:initials="LC">
    <w:p w14:paraId="0F006905" w14:textId="77777777" w:rsidR="00C51BC4" w:rsidRDefault="00C51BC4">
      <w:pPr>
        <w:pStyle w:val="CommentText"/>
      </w:pPr>
      <w:r>
        <w:rPr>
          <w:rStyle w:val="CommentReference"/>
        </w:rPr>
        <w:annotationRef/>
      </w:r>
      <w:r>
        <w:t>Was this a meta-analysis?</w:t>
      </w:r>
    </w:p>
  </w:comment>
  <w:comment w:id="145" w:author="Carroll, Linda" w:date="2014-12-12T12:07:00Z" w:initials="LC">
    <w:p w14:paraId="1DC996B9" w14:textId="77777777" w:rsidR="00C51BC4" w:rsidRDefault="00C51BC4">
      <w:pPr>
        <w:pStyle w:val="CommentText"/>
      </w:pPr>
      <w:r>
        <w:rPr>
          <w:rStyle w:val="CommentReference"/>
        </w:rPr>
        <w:annotationRef/>
      </w:r>
      <w:r>
        <w:t>Any weaknesses in this review?</w:t>
      </w:r>
    </w:p>
  </w:comment>
  <w:comment w:id="153" w:author="Carroll, Linda" w:date="2014-12-12T12:07:00Z" w:initials="LC">
    <w:p w14:paraId="59A7E9A2" w14:textId="77777777" w:rsidR="00C51BC4" w:rsidRDefault="00C51BC4">
      <w:pPr>
        <w:pStyle w:val="CommentText"/>
      </w:pPr>
      <w:r>
        <w:rPr>
          <w:rStyle w:val="CommentReference"/>
        </w:rPr>
        <w:annotationRef/>
      </w:r>
      <w:r>
        <w:t>Any comments about the usefulness or validity of this review?</w:t>
      </w:r>
    </w:p>
  </w:comment>
  <w:comment w:id="162" w:author="Carroll, Linda" w:date="2014-12-12T12:07:00Z" w:initials="LC">
    <w:p w14:paraId="19BACF0F" w14:textId="77777777" w:rsidR="00C51BC4" w:rsidRDefault="00C51BC4">
      <w:pPr>
        <w:pStyle w:val="CommentText"/>
      </w:pPr>
      <w:r>
        <w:rPr>
          <w:rStyle w:val="CommentReference"/>
        </w:rPr>
        <w:annotationRef/>
      </w:r>
      <w:r>
        <w:t xml:space="preserve">Summarize the findings. </w:t>
      </w:r>
    </w:p>
  </w:comment>
  <w:comment w:id="174" w:author="Carroll, Linda" w:date="2014-12-12T12:07:00Z" w:initials="LC">
    <w:p w14:paraId="2EA638CF" w14:textId="77777777" w:rsidR="00C51BC4" w:rsidRDefault="00C51BC4">
      <w:pPr>
        <w:pStyle w:val="CommentText"/>
      </w:pPr>
      <w:r>
        <w:rPr>
          <w:rStyle w:val="CommentReference"/>
        </w:rPr>
        <w:annotationRef/>
      </w:r>
      <w:r>
        <w:t xml:space="preserve">This should be the last one you report since it is the closest to your research questions. </w:t>
      </w:r>
    </w:p>
  </w:comment>
  <w:comment w:id="184" w:author="Carroll, Linda" w:date="2014-12-15T12:01:00Z" w:initials="LC">
    <w:p w14:paraId="39DE262E" w14:textId="77777777" w:rsidR="00C51BC4" w:rsidRDefault="00C51BC4">
      <w:pPr>
        <w:pStyle w:val="CommentText"/>
      </w:pPr>
      <w:r>
        <w:rPr>
          <w:rStyle w:val="CommentReference"/>
        </w:rPr>
        <w:annotationRef/>
      </w:r>
      <w:r>
        <w:t xml:space="preserve">Make sure you specify that there are two reviews and what those reviews will address. </w:t>
      </w:r>
    </w:p>
  </w:comment>
  <w:comment w:id="202" w:author="Carroll, Linda" w:date="2014-12-12T12:07:00Z" w:initials="LC">
    <w:p w14:paraId="1A6B8968" w14:textId="77777777" w:rsidR="00C51BC4" w:rsidRDefault="00C51BC4">
      <w:pPr>
        <w:pStyle w:val="CommentText"/>
      </w:pPr>
      <w:r>
        <w:rPr>
          <w:rStyle w:val="CommentReference"/>
        </w:rPr>
        <w:annotationRef/>
      </w:r>
      <w:r>
        <w:t xml:space="preserve">Provide a brief conceptual description of what reproducible research is </w:t>
      </w:r>
    </w:p>
  </w:comment>
  <w:comment w:id="246" w:author="Carroll, Linda" w:date="2014-12-12T12:07:00Z" w:initials="LC">
    <w:p w14:paraId="2A831454" w14:textId="77777777" w:rsidR="00C51BC4" w:rsidRDefault="00C51BC4">
      <w:pPr>
        <w:pStyle w:val="CommentText"/>
      </w:pPr>
      <w:r>
        <w:rPr>
          <w:rStyle w:val="CommentReference"/>
        </w:rPr>
        <w:annotationRef/>
      </w:r>
      <w:r>
        <w:t xml:space="preserve">This sentence comes a bit later. </w:t>
      </w:r>
    </w:p>
  </w:comment>
  <w:comment w:id="251" w:author="Carroll, Linda" w:date="2014-12-12T12:07:00Z" w:initials="LC">
    <w:p w14:paraId="01AFA12D" w14:textId="77777777" w:rsidR="00C51BC4" w:rsidRDefault="00C51BC4">
      <w:pPr>
        <w:pStyle w:val="CommentText"/>
      </w:pPr>
      <w:r>
        <w:rPr>
          <w:rStyle w:val="CommentReference"/>
        </w:rPr>
        <w:annotationRef/>
      </w:r>
      <w:r>
        <w:t>Will you also accept quasi randomized?</w:t>
      </w:r>
    </w:p>
  </w:comment>
  <w:comment w:id="285" w:author="Carroll, Linda" w:date="2014-12-12T12:07:00Z" w:initials="LC">
    <w:p w14:paraId="49C6F9D6" w14:textId="77777777" w:rsidR="00C51BC4" w:rsidRDefault="00C51BC4">
      <w:pPr>
        <w:pStyle w:val="CommentText"/>
      </w:pPr>
      <w:r>
        <w:rPr>
          <w:rStyle w:val="CommentReference"/>
        </w:rPr>
        <w:annotationRef/>
      </w:r>
      <w:r>
        <w:t>Develop a data form and include it as an appendix</w:t>
      </w:r>
    </w:p>
  </w:comment>
  <w:comment w:id="287" w:author="Carroll, Linda" w:date="2014-12-12T12:07:00Z" w:initials="LC">
    <w:p w14:paraId="716B7350" w14:textId="77777777" w:rsidR="00C51BC4" w:rsidRDefault="00C51BC4">
      <w:pPr>
        <w:pStyle w:val="CommentText"/>
      </w:pPr>
      <w:r>
        <w:rPr>
          <w:rStyle w:val="CommentReference"/>
        </w:rPr>
        <w:annotationRef/>
      </w:r>
      <w:r>
        <w:t xml:space="preserve">Same one? Different one? If different, develop it and we will include it as an appendix </w:t>
      </w:r>
    </w:p>
  </w:comment>
  <w:comment w:id="291" w:author="Carroll, Linda" w:date="2014-12-15T11:57:00Z" w:initials="LC">
    <w:p w14:paraId="4233BC79" w14:textId="77777777" w:rsidR="00C51BC4" w:rsidRPr="007B2255" w:rsidRDefault="00C51BC4">
      <w:pPr>
        <w:pStyle w:val="CommentText"/>
        <w:rPr>
          <w:caps/>
        </w:rPr>
      </w:pPr>
      <w:r>
        <w:rPr>
          <w:rStyle w:val="CommentReference"/>
        </w:rPr>
        <w:annotationRef/>
      </w:r>
      <w:r>
        <w:rPr>
          <w:caps/>
        </w:rPr>
        <w:t xml:space="preserve">Develop a data form for the </w:t>
      </w:r>
      <w:proofErr w:type="gramStart"/>
      <w:r>
        <w:rPr>
          <w:caps/>
        </w:rPr>
        <w:t>Appendix .</w:t>
      </w:r>
      <w:proofErr w:type="gramEnd"/>
      <w:r>
        <w:rPr>
          <w:caps/>
        </w:rPr>
        <w:t xml:space="preserve"> Then you don’t need to include the following in the body of the proposal. </w:t>
      </w:r>
    </w:p>
  </w:comment>
  <w:comment w:id="301" w:author="Patrick Linehan" w:date="2015-02-04T20:48:00Z" w:initials="PL">
    <w:p w14:paraId="79088A91" w14:textId="4485E528" w:rsidR="00C51BC4" w:rsidRDefault="00C51BC4">
      <w:pPr>
        <w:pStyle w:val="CommentText"/>
      </w:pPr>
      <w:r>
        <w:rPr>
          <w:rStyle w:val="CommentReference"/>
        </w:rPr>
        <w:annotationRef/>
      </w:r>
      <w:r>
        <w:t xml:space="preserve">To do: review choice of outcome of interest and try to define patient oriented outcomes, is change in VAS really patient oriented? Probably less important than patient perceived improvement </w:t>
      </w:r>
      <w:r w:rsidRPr="00C2305E">
        <w:t>{Ducharme</w:t>
      </w:r>
      <w:proofErr w:type="gramStart"/>
      <w:r w:rsidRPr="00C2305E">
        <w:t>:2013bp</w:t>
      </w:r>
      <w:proofErr w:type="gramEnd"/>
      <w:r w:rsidRPr="00C2305E">
        <w:t>}</w:t>
      </w:r>
    </w:p>
  </w:comment>
  <w:comment w:id="306" w:author="Patrick Linehan" w:date="2015-02-04T20:50:00Z" w:initials="PL">
    <w:p w14:paraId="247216A8" w14:textId="7C2B428A" w:rsidR="00C51BC4" w:rsidRDefault="00C51BC4">
      <w:pPr>
        <w:pStyle w:val="CommentText"/>
      </w:pPr>
      <w:r>
        <w:rPr>
          <w:rStyle w:val="CommentReference"/>
        </w:rPr>
        <w:annotationRef/>
      </w:r>
      <w:r>
        <w:t>Important outcomes n v rescue pain</w:t>
      </w:r>
    </w:p>
  </w:comment>
  <w:comment w:id="355" w:author="Carroll, Linda" w:date="2015-02-04T21:12:00Z" w:initials="LC">
    <w:p w14:paraId="55D243E6" w14:textId="77777777" w:rsidR="00C51BC4" w:rsidRDefault="00C51BC4">
      <w:pPr>
        <w:pStyle w:val="CommentText"/>
      </w:pPr>
      <w:r>
        <w:rPr>
          <w:rStyle w:val="CommentReference"/>
        </w:rPr>
        <w:annotationRef/>
      </w:r>
      <w:bookmarkStart w:id="356" w:name="OLE_LINK5"/>
      <w:bookmarkStart w:id="357" w:name="OLE_LINK6"/>
      <w:r>
        <w:t xml:space="preserve">Each relevant article will be critically </w:t>
      </w:r>
      <w:proofErr w:type="gramStart"/>
      <w:r>
        <w:t>appraised  by</w:t>
      </w:r>
      <w:proofErr w:type="gramEnd"/>
      <w:r>
        <w:t xml:space="preserve"> two reviewers, independently. Disagreements will be resolved through </w:t>
      </w:r>
      <w:proofErr w:type="spellStart"/>
      <w:r>
        <w:t>concensus</w:t>
      </w:r>
      <w:proofErr w:type="spellEnd"/>
      <w:r>
        <w:t>, and where this is not possible, a third reviewer will be consulted.</w:t>
      </w:r>
      <w:bookmarkEnd w:id="356"/>
      <w:bookmarkEnd w:id="357"/>
      <w:r>
        <w:t xml:space="preserve"> </w:t>
      </w:r>
    </w:p>
  </w:comment>
  <w:comment w:id="365" w:author="Patrick Linehan" w:date="2015-02-04T21:13:00Z" w:initials="PL">
    <w:p w14:paraId="0247F4C0" w14:textId="2DCF5F19" w:rsidR="00C51BC4" w:rsidRDefault="00C51BC4">
      <w:pPr>
        <w:pStyle w:val="CommentText"/>
      </w:pPr>
      <w:r>
        <w:rPr>
          <w:rStyle w:val="CommentReference"/>
        </w:rPr>
        <w:annotationRef/>
      </w:r>
      <w:r>
        <w:t>I really need to go into more detail about the patient oriented outcomes.</w:t>
      </w:r>
    </w:p>
  </w:comment>
  <w:comment w:id="384" w:author="Carroll, Linda" w:date="2014-12-15T12:00:00Z" w:initials="LC">
    <w:p w14:paraId="7E83B581" w14:textId="77777777" w:rsidR="00C51BC4" w:rsidRDefault="00C51BC4">
      <w:pPr>
        <w:pStyle w:val="CommentText"/>
      </w:pPr>
      <w:r>
        <w:rPr>
          <w:rStyle w:val="CommentReference"/>
        </w:rPr>
        <w:annotationRef/>
      </w:r>
      <w:r>
        <w:t xml:space="preserve">Can you put the rest of this proposal into paragraph style? </w:t>
      </w:r>
    </w:p>
  </w:comment>
  <w:comment w:id="444" w:author="Carroll, Linda" w:date="2014-12-12T12:07:00Z" w:initials="LC">
    <w:p w14:paraId="1DD705BC" w14:textId="77777777" w:rsidR="00C51BC4" w:rsidRDefault="00C51BC4">
      <w:pPr>
        <w:pStyle w:val="CommentText"/>
      </w:pPr>
      <w:r>
        <w:rPr>
          <w:rStyle w:val="CommentReference"/>
        </w:rPr>
        <w:annotationRef/>
      </w:r>
      <w:r>
        <w:t>Need to describe what GRADE says.</w:t>
      </w:r>
    </w:p>
  </w:comment>
  <w:comment w:id="445" w:author="Patrick Linehan" w:date="2015-02-04T21:11:00Z" w:initials="PL">
    <w:p w14:paraId="31465D78" w14:textId="55C9C765" w:rsidR="00C51BC4" w:rsidRDefault="00C51BC4">
      <w:pPr>
        <w:pStyle w:val="CommentText"/>
      </w:pPr>
      <w:r>
        <w:rPr>
          <w:rStyle w:val="CommentReference"/>
        </w:rPr>
        <w:annotationRef/>
      </w:r>
      <w:r>
        <w:t>Yes, I need to spend a couple of days going over GRADE in Depth</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8DA024" w15:done="0"/>
  <w15:commentEx w15:paraId="68454CDB" w15:done="0"/>
  <w15:commentEx w15:paraId="45A26E36" w15:done="0"/>
  <w15:commentEx w15:paraId="036AE2BD" w15:done="0"/>
  <w15:commentEx w15:paraId="36892D53" w15:done="0"/>
  <w15:commentEx w15:paraId="5DBE6C1C" w15:done="0"/>
  <w15:commentEx w15:paraId="6D4657F8" w15:done="0"/>
  <w15:commentEx w15:paraId="3EA9B137" w15:done="0"/>
  <w15:commentEx w15:paraId="0F006905" w15:done="0"/>
  <w15:commentEx w15:paraId="1DC996B9" w15:done="0"/>
  <w15:commentEx w15:paraId="59A7E9A2" w15:done="0"/>
  <w15:commentEx w15:paraId="19BACF0F" w15:done="0"/>
  <w15:commentEx w15:paraId="2EA638CF" w15:done="0"/>
  <w15:commentEx w15:paraId="39DE262E" w15:done="0"/>
  <w15:commentEx w15:paraId="1A6B8968" w15:done="0"/>
  <w15:commentEx w15:paraId="2A831454" w15:done="0"/>
  <w15:commentEx w15:paraId="01AFA12D" w15:done="0"/>
  <w15:commentEx w15:paraId="49C6F9D6" w15:done="0"/>
  <w15:commentEx w15:paraId="716B7350" w15:done="0"/>
  <w15:commentEx w15:paraId="4233BC79" w15:done="0"/>
  <w15:commentEx w15:paraId="79088A91" w15:done="0"/>
  <w15:commentEx w15:paraId="247216A8" w15:done="0"/>
  <w15:commentEx w15:paraId="55D243E6" w15:done="0"/>
  <w15:commentEx w15:paraId="0247F4C0" w15:done="0"/>
  <w15:commentEx w15:paraId="7E83B581" w15:done="0"/>
  <w15:commentEx w15:paraId="1DD705BC" w15:done="0"/>
  <w15:commentEx w15:paraId="31465D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C9C3E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137117"/>
    <w:multiLevelType w:val="hybridMultilevel"/>
    <w:tmpl w:val="96084AB0"/>
    <w:lvl w:ilvl="0" w:tplc="128E4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CED068F"/>
    <w:multiLevelType w:val="hybridMultilevel"/>
    <w:tmpl w:val="903E13B0"/>
    <w:lvl w:ilvl="0" w:tplc="F9BE8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95149B"/>
    <w:multiLevelType w:val="hybridMultilevel"/>
    <w:tmpl w:val="808CD89A"/>
    <w:lvl w:ilvl="0" w:tplc="3F3E8C80">
      <w:start w:val="1"/>
      <w:numFmt w:val="decimal"/>
      <w:lvlText w:val="%1."/>
      <w:lvlJc w:val="left"/>
      <w:pPr>
        <w:ind w:left="720" w:hanging="50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proofState w:spelling="clean" w:grammar="clean"/>
  <w:trackRevision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D3"/>
    <w:rsid w:val="00006D14"/>
    <w:rsid w:val="000268BC"/>
    <w:rsid w:val="00051344"/>
    <w:rsid w:val="000C336E"/>
    <w:rsid w:val="001C2E7D"/>
    <w:rsid w:val="00213CAE"/>
    <w:rsid w:val="00262FA7"/>
    <w:rsid w:val="002862D4"/>
    <w:rsid w:val="0030411D"/>
    <w:rsid w:val="00326310"/>
    <w:rsid w:val="003C799F"/>
    <w:rsid w:val="00423CE0"/>
    <w:rsid w:val="00436B18"/>
    <w:rsid w:val="004A0B65"/>
    <w:rsid w:val="004A2543"/>
    <w:rsid w:val="00524ABB"/>
    <w:rsid w:val="0054586E"/>
    <w:rsid w:val="00554114"/>
    <w:rsid w:val="00593C3A"/>
    <w:rsid w:val="005A3913"/>
    <w:rsid w:val="005D1B10"/>
    <w:rsid w:val="00603FA5"/>
    <w:rsid w:val="006E04EB"/>
    <w:rsid w:val="006E5E4D"/>
    <w:rsid w:val="00716F76"/>
    <w:rsid w:val="007415DA"/>
    <w:rsid w:val="00744541"/>
    <w:rsid w:val="00752F98"/>
    <w:rsid w:val="007B2255"/>
    <w:rsid w:val="007D419C"/>
    <w:rsid w:val="007F0713"/>
    <w:rsid w:val="0086277D"/>
    <w:rsid w:val="008A55E8"/>
    <w:rsid w:val="008C65EB"/>
    <w:rsid w:val="00923C3B"/>
    <w:rsid w:val="00AB3218"/>
    <w:rsid w:val="00B2066C"/>
    <w:rsid w:val="00B51421"/>
    <w:rsid w:val="00B75ED0"/>
    <w:rsid w:val="00BA2B38"/>
    <w:rsid w:val="00BC1083"/>
    <w:rsid w:val="00C2305E"/>
    <w:rsid w:val="00C461D3"/>
    <w:rsid w:val="00C51BC4"/>
    <w:rsid w:val="00DA31F4"/>
    <w:rsid w:val="00E14ADC"/>
    <w:rsid w:val="00E96723"/>
    <w:rsid w:val="00EC74DE"/>
    <w:rsid w:val="00F84A93"/>
    <w:rsid w:val="00FA059F"/>
    <w:rsid w:val="00FF0C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EB0F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B38"/>
    <w:rPr>
      <w:sz w:val="24"/>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C461D3"/>
    <w:rPr>
      <w:sz w:val="16"/>
      <w:szCs w:val="16"/>
    </w:rPr>
  </w:style>
  <w:style w:type="paragraph" w:styleId="CommentText">
    <w:name w:val="annotation text"/>
    <w:basedOn w:val="Normal"/>
    <w:link w:val="CommentTextChar"/>
    <w:uiPriority w:val="99"/>
    <w:semiHidden/>
    <w:unhideWhenUsed/>
    <w:rsid w:val="00C461D3"/>
    <w:rPr>
      <w:sz w:val="20"/>
    </w:rPr>
  </w:style>
  <w:style w:type="character" w:customStyle="1" w:styleId="CommentTextChar">
    <w:name w:val="Comment Text Char"/>
    <w:link w:val="CommentText"/>
    <w:uiPriority w:val="99"/>
    <w:semiHidden/>
    <w:rsid w:val="00C461D3"/>
    <w:rPr>
      <w:lang w:val="en-US"/>
    </w:rPr>
  </w:style>
  <w:style w:type="paragraph" w:styleId="CommentSubject">
    <w:name w:val="annotation subject"/>
    <w:basedOn w:val="CommentText"/>
    <w:next w:val="CommentText"/>
    <w:link w:val="CommentSubjectChar"/>
    <w:uiPriority w:val="99"/>
    <w:semiHidden/>
    <w:unhideWhenUsed/>
    <w:rsid w:val="00C461D3"/>
    <w:rPr>
      <w:b/>
      <w:bCs/>
    </w:rPr>
  </w:style>
  <w:style w:type="character" w:customStyle="1" w:styleId="CommentSubjectChar">
    <w:name w:val="Comment Subject Char"/>
    <w:link w:val="CommentSubject"/>
    <w:uiPriority w:val="99"/>
    <w:semiHidden/>
    <w:rsid w:val="00C461D3"/>
    <w:rPr>
      <w:b/>
      <w:bCs/>
      <w:lang w:val="en-US"/>
    </w:rPr>
  </w:style>
  <w:style w:type="paragraph" w:styleId="BalloonText">
    <w:name w:val="Balloon Text"/>
    <w:basedOn w:val="Normal"/>
    <w:link w:val="BalloonTextChar"/>
    <w:uiPriority w:val="99"/>
    <w:semiHidden/>
    <w:unhideWhenUsed/>
    <w:rsid w:val="00C461D3"/>
    <w:rPr>
      <w:rFonts w:ascii="Tahoma" w:hAnsi="Tahoma" w:cs="Tahoma"/>
      <w:sz w:val="16"/>
      <w:szCs w:val="16"/>
    </w:rPr>
  </w:style>
  <w:style w:type="character" w:customStyle="1" w:styleId="BalloonTextChar">
    <w:name w:val="Balloon Text Char"/>
    <w:link w:val="BalloonText"/>
    <w:uiPriority w:val="99"/>
    <w:semiHidden/>
    <w:rsid w:val="00C461D3"/>
    <w:rPr>
      <w:rFonts w:ascii="Tahoma" w:hAnsi="Tahoma" w:cs="Tahoma"/>
      <w:sz w:val="16"/>
      <w:szCs w:val="16"/>
      <w:lang w:val="en-US"/>
    </w:rPr>
  </w:style>
  <w:style w:type="paragraph" w:styleId="Revision">
    <w:name w:val="Revision"/>
    <w:hidden/>
    <w:uiPriority w:val="71"/>
    <w:rsid w:val="000C336E"/>
    <w:rPr>
      <w:sz w:val="24"/>
      <w:lang w:val="en-US" w:eastAsia="en-CA"/>
    </w:rPr>
  </w:style>
  <w:style w:type="character" w:styleId="Strong">
    <w:name w:val="Strong"/>
    <w:basedOn w:val="DefaultParagraphFont"/>
    <w:uiPriority w:val="22"/>
    <w:qFormat/>
    <w:rsid w:val="008A55E8"/>
    <w:rPr>
      <w:b/>
      <w:bCs/>
    </w:rPr>
  </w:style>
  <w:style w:type="paragraph" w:styleId="ListParagraph">
    <w:name w:val="List Paragraph"/>
    <w:basedOn w:val="Normal"/>
    <w:uiPriority w:val="72"/>
    <w:rsid w:val="008C6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454C76-25F0-694D-B217-372B76B2A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5077</Words>
  <Characters>28940</Characters>
  <Application>Microsoft Macintosh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ALberta</Company>
  <LinksUpToDate>false</LinksUpToDate>
  <CharactersWithSpaces>33950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Linda</dc:creator>
  <cp:keywords/>
  <cp:lastModifiedBy>Microsoft Office User</cp:lastModifiedBy>
  <cp:revision>2</cp:revision>
  <dcterms:created xsi:type="dcterms:W3CDTF">2015-03-12T17:02:00Z</dcterms:created>
  <dcterms:modified xsi:type="dcterms:W3CDTF">2015-03-12T17:02:00Z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id="http://www.zotero.org/styles/vancouver"/&gt;&lt;hasBiblio/&gt;&lt;format class="21"/&gt;&lt;count citations="9" publications="9"/&gt;&lt;/info&gt;PAPERS2_INFO_END</vt:lpwstr>
  </property>
</Properties>
</file>