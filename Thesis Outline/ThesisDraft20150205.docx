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A89F6" w14:textId="77777777" w:rsidR="00FA059F" w:rsidRDefault="00FA059F">
      <w:pPr>
        <w:spacing w:after="321"/>
        <w:rPr>
          <w:b/>
          <w:color w:val="000000"/>
          <w:sz w:val="48"/>
        </w:rPr>
      </w:pPr>
      <w:r>
        <w:rPr>
          <w:b/>
          <w:color w:val="000000"/>
          <w:sz w:val="48"/>
        </w:rPr>
        <w:t>Outline</w:t>
      </w:r>
    </w:p>
    <w:p w14:paraId="224B6C2C" w14:textId="77777777" w:rsidR="00FA059F" w:rsidRDefault="00FA059F">
      <w:pPr>
        <w:spacing w:after="280"/>
        <w:rPr>
          <w:b/>
          <w:color w:val="000000"/>
          <w:sz w:val="28"/>
        </w:rPr>
      </w:pPr>
      <w:r>
        <w:rPr>
          <w:b/>
          <w:color w:val="000000"/>
          <w:sz w:val="28"/>
        </w:rPr>
        <w:t xml:space="preserve">This thesis outline will be using the PRISMA Checklist for systematic reviews, so items corresponding to the PRISMA Checklist have their corresponding number appended </w:t>
      </w:r>
      <w:r>
        <w:rPr>
          <w:b/>
          <w:i/>
          <w:color w:val="000000"/>
          <w:sz w:val="28"/>
        </w:rPr>
        <w:t>(#)</w:t>
      </w:r>
      <w:r>
        <w:rPr>
          <w:b/>
          <w:color w:val="000000"/>
          <w:sz w:val="28"/>
        </w:rPr>
        <w:t>.</w:t>
      </w:r>
    </w:p>
    <w:p w14:paraId="4281AA9A" w14:textId="77777777" w:rsidR="00FA059F" w:rsidRDefault="00FA059F">
      <w:pPr>
        <w:tabs>
          <w:tab w:val="left" w:pos="220"/>
          <w:tab w:val="left" w:pos="720"/>
        </w:tabs>
        <w:ind w:left="720" w:hanging="720"/>
        <w:rPr>
          <w:color w:val="000000"/>
        </w:rPr>
      </w:pPr>
      <w:r>
        <w:rPr>
          <w:color w:val="000000"/>
        </w:rPr>
        <w:tab/>
        <w:t>1.</w:t>
      </w:r>
      <w:r>
        <w:rPr>
          <w:color w:val="000000"/>
        </w:rPr>
        <w:tab/>
        <w:t>Introduction</w:t>
      </w:r>
    </w:p>
    <w:p w14:paraId="037AAEE4" w14:textId="77777777" w:rsidR="00FA059F" w:rsidRDefault="00FA059F">
      <w:pPr>
        <w:tabs>
          <w:tab w:val="left" w:pos="940"/>
          <w:tab w:val="left" w:pos="1440"/>
        </w:tabs>
        <w:ind w:left="1440" w:hanging="1440"/>
        <w:rPr>
          <w:color w:val="000000"/>
        </w:rPr>
      </w:pPr>
      <w:r>
        <w:rPr>
          <w:color w:val="000000"/>
        </w:rPr>
        <w:tab/>
        <w:t>1.</w:t>
      </w:r>
      <w:r>
        <w:rPr>
          <w:color w:val="000000"/>
        </w:rPr>
        <w:tab/>
        <w:t xml:space="preserve">Rationale </w:t>
      </w:r>
      <w:r>
        <w:rPr>
          <w:i/>
          <w:color w:val="000000"/>
        </w:rPr>
        <w:t>(# 3)</w:t>
      </w:r>
      <w:r>
        <w:rPr>
          <w:color w:val="000000"/>
        </w:rPr>
        <w:cr/>
      </w:r>
      <w:r>
        <w:rPr>
          <w:color w:val="000000"/>
        </w:rPr>
        <w:tab/>
        <w:t>2.</w:t>
      </w:r>
      <w:r>
        <w:rPr>
          <w:color w:val="000000"/>
        </w:rPr>
        <w:tab/>
        <w:t xml:space="preserve">Objectives </w:t>
      </w:r>
      <w:r>
        <w:rPr>
          <w:i/>
          <w:color w:val="000000"/>
        </w:rPr>
        <w:t>(# 4)</w:t>
      </w:r>
    </w:p>
    <w:p w14:paraId="3A763EC6" w14:textId="77777777" w:rsidR="008A55E8" w:rsidRDefault="00FA059F">
      <w:pPr>
        <w:tabs>
          <w:tab w:val="left" w:pos="1660"/>
          <w:tab w:val="left" w:pos="2160"/>
        </w:tabs>
        <w:ind w:left="2160" w:hanging="2160"/>
        <w:rPr>
          <w:ins w:id="0" w:author="Patrick Linehan" w:date="2015-02-04T15:18:00Z"/>
          <w:color w:val="000000"/>
        </w:rPr>
      </w:pPr>
      <w:r>
        <w:rPr>
          <w:color w:val="000000"/>
        </w:rPr>
        <w:tab/>
        <w:t>1.</w:t>
      </w:r>
      <w:r>
        <w:rPr>
          <w:color w:val="000000"/>
        </w:rPr>
        <w:tab/>
        <w:t>Optimal dose of morphine</w:t>
      </w:r>
    </w:p>
    <w:p w14:paraId="1494053F" w14:textId="3E7B904A" w:rsidR="00FA059F" w:rsidRDefault="008A55E8">
      <w:pPr>
        <w:tabs>
          <w:tab w:val="left" w:pos="1660"/>
          <w:tab w:val="left" w:pos="2160"/>
        </w:tabs>
        <w:ind w:left="2160" w:hanging="2160"/>
        <w:rPr>
          <w:color w:val="000000"/>
        </w:rPr>
      </w:pPr>
      <w:ins w:id="1" w:author="Patrick Linehan" w:date="2015-02-04T15:18:00Z">
        <w:r>
          <w:rPr>
            <w:color w:val="000000"/>
          </w:rPr>
          <w:tab/>
        </w:r>
      </w:ins>
      <w:del w:id="2" w:author="Patrick Linehan" w:date="2015-02-04T15:18:00Z">
        <w:r w:rsidR="00FA059F" w:rsidDel="008A55E8">
          <w:rPr>
            <w:color w:val="000000"/>
          </w:rPr>
          <w:cr/>
        </w:r>
        <w:r w:rsidR="00FA059F" w:rsidDel="008A55E8">
          <w:rPr>
            <w:color w:val="000000"/>
          </w:rPr>
          <w:tab/>
        </w:r>
      </w:del>
      <w:r w:rsidR="00FA059F">
        <w:rPr>
          <w:color w:val="000000"/>
        </w:rPr>
        <w:t>2.</w:t>
      </w:r>
      <w:r w:rsidR="00FA059F">
        <w:rPr>
          <w:color w:val="000000"/>
        </w:rPr>
        <w:tab/>
        <w:t xml:space="preserve">Comparison of other </w:t>
      </w:r>
      <w:proofErr w:type="spellStart"/>
      <w:r w:rsidR="00FA059F">
        <w:rPr>
          <w:color w:val="000000"/>
        </w:rPr>
        <w:t>opiods</w:t>
      </w:r>
      <w:proofErr w:type="spellEnd"/>
      <w:r w:rsidR="00FA059F">
        <w:rPr>
          <w:color w:val="000000"/>
        </w:rPr>
        <w:t xml:space="preserve"> with morphine</w:t>
      </w:r>
    </w:p>
    <w:p w14:paraId="0D9A0001" w14:textId="77777777" w:rsidR="00FA059F" w:rsidRDefault="00FA059F">
      <w:pPr>
        <w:tabs>
          <w:tab w:val="left" w:pos="220"/>
          <w:tab w:val="left" w:pos="720"/>
        </w:tabs>
        <w:ind w:left="720" w:hanging="720"/>
        <w:rPr>
          <w:color w:val="000000"/>
        </w:rPr>
      </w:pPr>
      <w:r>
        <w:rPr>
          <w:color w:val="000000"/>
        </w:rPr>
        <w:tab/>
        <w:t>2.</w:t>
      </w:r>
      <w:r>
        <w:rPr>
          <w:color w:val="000000"/>
        </w:rPr>
        <w:tab/>
        <w:t>Methods</w:t>
      </w:r>
    </w:p>
    <w:p w14:paraId="67FEF017" w14:textId="77777777" w:rsidR="00FA059F" w:rsidRDefault="00FA059F">
      <w:pPr>
        <w:tabs>
          <w:tab w:val="left" w:pos="940"/>
          <w:tab w:val="left" w:pos="1440"/>
        </w:tabs>
        <w:spacing w:after="240"/>
        <w:ind w:left="1440" w:hanging="1440"/>
        <w:rPr>
          <w:color w:val="000000"/>
        </w:rPr>
      </w:pPr>
      <w:r>
        <w:rPr>
          <w:color w:val="000000"/>
        </w:rPr>
        <w:tab/>
        <w:t>1.</w:t>
      </w:r>
      <w:r>
        <w:rPr>
          <w:color w:val="000000"/>
        </w:rPr>
        <w:tab/>
        <w:t>Reproducible Research</w:t>
      </w:r>
      <w:r>
        <w:rPr>
          <w:color w:val="000000"/>
        </w:rPr>
        <w:br/>
      </w:r>
    </w:p>
    <w:p w14:paraId="3A4D985E" w14:textId="77777777" w:rsidR="00FA059F" w:rsidRDefault="00FA059F">
      <w:pPr>
        <w:tabs>
          <w:tab w:val="left" w:pos="940"/>
          <w:tab w:val="left" w:pos="1440"/>
        </w:tabs>
        <w:ind w:left="1440" w:hanging="1440"/>
        <w:rPr>
          <w:color w:val="000000"/>
        </w:rPr>
      </w:pPr>
      <w:r>
        <w:rPr>
          <w:color w:val="000000"/>
        </w:rPr>
        <w:tab/>
        <w:t>2.</w:t>
      </w:r>
      <w:r>
        <w:rPr>
          <w:color w:val="000000"/>
        </w:rPr>
        <w:tab/>
        <w:t>PRISMA Methods</w:t>
      </w:r>
    </w:p>
    <w:p w14:paraId="4DDB2B35" w14:textId="77777777" w:rsidR="00FA059F" w:rsidRDefault="00FA059F">
      <w:pPr>
        <w:tabs>
          <w:tab w:val="left" w:pos="1660"/>
          <w:tab w:val="left" w:pos="2160"/>
        </w:tabs>
        <w:ind w:left="2160" w:hanging="2160"/>
        <w:rPr>
          <w:color w:val="000000"/>
        </w:rPr>
      </w:pPr>
      <w:r>
        <w:rPr>
          <w:color w:val="000000"/>
        </w:rPr>
        <w:tab/>
      </w:r>
      <w:proofErr w:type="gramStart"/>
      <w:r>
        <w:rPr>
          <w:color w:val="000000"/>
        </w:rPr>
        <w:t>1.</w:t>
      </w:r>
      <w:r>
        <w:rPr>
          <w:color w:val="000000"/>
        </w:rPr>
        <w:tab/>
        <w:t>Protocol</w:t>
      </w:r>
      <w:proofErr w:type="gramEnd"/>
      <w:r>
        <w:rPr>
          <w:color w:val="000000"/>
        </w:rPr>
        <w:t xml:space="preserve"> and Registration </w:t>
      </w:r>
      <w:r>
        <w:rPr>
          <w:i/>
          <w:color w:val="000000"/>
        </w:rPr>
        <w:t>(# 5)</w:t>
      </w:r>
      <w:r>
        <w:rPr>
          <w:color w:val="000000"/>
        </w:rPr>
        <w:cr/>
      </w:r>
      <w:r>
        <w:rPr>
          <w:color w:val="000000"/>
        </w:rPr>
        <w:tab/>
        <w:t>2.</w:t>
      </w:r>
      <w:r>
        <w:rPr>
          <w:color w:val="000000"/>
        </w:rPr>
        <w:tab/>
        <w:t xml:space="preserve">Eligibility Criteria </w:t>
      </w:r>
      <w:r>
        <w:rPr>
          <w:i/>
          <w:color w:val="000000"/>
        </w:rPr>
        <w:t>(# 6)</w:t>
      </w:r>
      <w:r>
        <w:rPr>
          <w:color w:val="000000"/>
        </w:rPr>
        <w:cr/>
      </w:r>
      <w:r>
        <w:rPr>
          <w:color w:val="000000"/>
        </w:rPr>
        <w:tab/>
        <w:t>3.</w:t>
      </w:r>
      <w:r>
        <w:rPr>
          <w:color w:val="000000"/>
        </w:rPr>
        <w:tab/>
        <w:t xml:space="preserve">Information sources </w:t>
      </w:r>
      <w:r>
        <w:rPr>
          <w:i/>
          <w:color w:val="000000"/>
        </w:rPr>
        <w:t>(# 7)</w:t>
      </w:r>
      <w:r>
        <w:rPr>
          <w:color w:val="000000"/>
        </w:rPr>
        <w:cr/>
      </w:r>
      <w:r>
        <w:rPr>
          <w:color w:val="000000"/>
        </w:rPr>
        <w:tab/>
        <w:t>4.</w:t>
      </w:r>
      <w:r>
        <w:rPr>
          <w:color w:val="000000"/>
        </w:rPr>
        <w:tab/>
        <w:t xml:space="preserve">Search Strategy </w:t>
      </w:r>
      <w:r>
        <w:rPr>
          <w:i/>
          <w:color w:val="000000"/>
        </w:rPr>
        <w:t>(# 8)</w:t>
      </w:r>
      <w:r>
        <w:rPr>
          <w:color w:val="000000"/>
        </w:rPr>
        <w:cr/>
      </w:r>
      <w:r>
        <w:rPr>
          <w:color w:val="000000"/>
        </w:rPr>
        <w:tab/>
        <w:t>5.</w:t>
      </w:r>
      <w:r>
        <w:rPr>
          <w:color w:val="000000"/>
        </w:rPr>
        <w:tab/>
        <w:t xml:space="preserve">Study Selection Process </w:t>
      </w:r>
      <w:r>
        <w:rPr>
          <w:i/>
          <w:color w:val="000000"/>
        </w:rPr>
        <w:t>(# 9)</w:t>
      </w:r>
      <w:r>
        <w:rPr>
          <w:color w:val="000000"/>
        </w:rPr>
        <w:cr/>
      </w:r>
      <w:r>
        <w:rPr>
          <w:color w:val="000000"/>
        </w:rPr>
        <w:tab/>
        <w:t>6.</w:t>
      </w:r>
      <w:r>
        <w:rPr>
          <w:color w:val="000000"/>
        </w:rPr>
        <w:tab/>
        <w:t xml:space="preserve">Data Collection Process </w:t>
      </w:r>
      <w:r>
        <w:rPr>
          <w:i/>
          <w:color w:val="000000"/>
        </w:rPr>
        <w:t>(# 10)</w:t>
      </w:r>
      <w:r>
        <w:rPr>
          <w:color w:val="000000"/>
        </w:rPr>
        <w:cr/>
      </w:r>
      <w:r>
        <w:rPr>
          <w:color w:val="000000"/>
        </w:rPr>
        <w:tab/>
        <w:t>7.</w:t>
      </w:r>
      <w:r>
        <w:rPr>
          <w:color w:val="000000"/>
        </w:rPr>
        <w:tab/>
        <w:t xml:space="preserve">Data Items </w:t>
      </w:r>
      <w:r>
        <w:rPr>
          <w:i/>
          <w:color w:val="000000"/>
        </w:rPr>
        <w:t>(# 11)</w:t>
      </w:r>
      <w:r>
        <w:rPr>
          <w:color w:val="000000"/>
        </w:rPr>
        <w:cr/>
      </w:r>
      <w:r>
        <w:rPr>
          <w:color w:val="000000"/>
        </w:rPr>
        <w:tab/>
        <w:t>8.</w:t>
      </w:r>
      <w:r>
        <w:rPr>
          <w:color w:val="000000"/>
        </w:rPr>
        <w:tab/>
        <w:t xml:space="preserve">Risk of Bias Tool (Within Studies) </w:t>
      </w:r>
      <w:r>
        <w:rPr>
          <w:i/>
          <w:color w:val="000000"/>
        </w:rPr>
        <w:t>(# 12)</w:t>
      </w:r>
      <w:r>
        <w:rPr>
          <w:color w:val="000000"/>
        </w:rPr>
        <w:cr/>
      </w:r>
      <w:r>
        <w:rPr>
          <w:color w:val="000000"/>
        </w:rPr>
        <w:tab/>
        <w:t>9.</w:t>
      </w:r>
      <w:r>
        <w:rPr>
          <w:color w:val="000000"/>
        </w:rPr>
        <w:tab/>
        <w:t xml:space="preserve">Summary Measures to Include </w:t>
      </w:r>
      <w:r>
        <w:rPr>
          <w:i/>
          <w:color w:val="000000"/>
        </w:rPr>
        <w:t>(# 13)</w:t>
      </w:r>
      <w:r>
        <w:rPr>
          <w:color w:val="000000"/>
        </w:rPr>
        <w:cr/>
      </w:r>
      <w:r>
        <w:rPr>
          <w:color w:val="000000"/>
        </w:rPr>
        <w:tab/>
        <w:t>10.</w:t>
      </w:r>
      <w:r>
        <w:rPr>
          <w:color w:val="000000"/>
        </w:rPr>
        <w:tab/>
        <w:t xml:space="preserve">Synthesis Methods </w:t>
      </w:r>
      <w:r>
        <w:rPr>
          <w:i/>
          <w:color w:val="000000"/>
        </w:rPr>
        <w:t>(# 14)</w:t>
      </w:r>
      <w:r>
        <w:rPr>
          <w:color w:val="000000"/>
        </w:rPr>
        <w:cr/>
      </w:r>
      <w:r>
        <w:rPr>
          <w:color w:val="000000"/>
        </w:rPr>
        <w:tab/>
        <w:t>11.</w:t>
      </w:r>
      <w:r>
        <w:rPr>
          <w:color w:val="000000"/>
        </w:rPr>
        <w:tab/>
        <w:t xml:space="preserve">Risk of Bias Across Studies </w:t>
      </w:r>
      <w:r>
        <w:rPr>
          <w:i/>
          <w:color w:val="000000"/>
        </w:rPr>
        <w:t>(# 15)</w:t>
      </w:r>
      <w:r>
        <w:rPr>
          <w:color w:val="000000"/>
        </w:rPr>
        <w:cr/>
      </w:r>
      <w:r>
        <w:rPr>
          <w:color w:val="000000"/>
        </w:rPr>
        <w:tab/>
        <w:t>12.</w:t>
      </w:r>
      <w:r>
        <w:rPr>
          <w:color w:val="000000"/>
        </w:rPr>
        <w:tab/>
        <w:t xml:space="preserve">Additional Analyses </w:t>
      </w:r>
      <w:r>
        <w:rPr>
          <w:i/>
          <w:color w:val="000000"/>
        </w:rPr>
        <w:t>(# 16)</w:t>
      </w:r>
    </w:p>
    <w:p w14:paraId="6C158105" w14:textId="77777777" w:rsidR="00FA059F" w:rsidRDefault="00FA059F">
      <w:pPr>
        <w:tabs>
          <w:tab w:val="left" w:pos="940"/>
          <w:tab w:val="left" w:pos="1440"/>
        </w:tabs>
        <w:ind w:left="1440" w:hanging="1440"/>
        <w:rPr>
          <w:color w:val="000000"/>
        </w:rPr>
      </w:pPr>
      <w:r>
        <w:rPr>
          <w:color w:val="000000"/>
        </w:rPr>
        <w:tab/>
        <w:t>3.</w:t>
      </w:r>
      <w:r>
        <w:rPr>
          <w:color w:val="000000"/>
        </w:rPr>
        <w:tab/>
      </w:r>
      <w:proofErr w:type="spellStart"/>
      <w:r>
        <w:rPr>
          <w:color w:val="000000"/>
        </w:rPr>
        <w:t>Prisma</w:t>
      </w:r>
      <w:proofErr w:type="spellEnd"/>
      <w:r>
        <w:rPr>
          <w:color w:val="000000"/>
        </w:rPr>
        <w:t xml:space="preserve"> Results</w:t>
      </w:r>
    </w:p>
    <w:p w14:paraId="100384D2" w14:textId="77777777" w:rsidR="00FA059F" w:rsidRDefault="00FA059F">
      <w:pPr>
        <w:tabs>
          <w:tab w:val="left" w:pos="1660"/>
          <w:tab w:val="left" w:pos="2160"/>
        </w:tabs>
        <w:ind w:left="2160" w:hanging="2160"/>
        <w:rPr>
          <w:color w:val="000000"/>
        </w:rPr>
      </w:pPr>
      <w:r>
        <w:rPr>
          <w:color w:val="000000"/>
        </w:rPr>
        <w:tab/>
        <w:t>1.</w:t>
      </w:r>
      <w:r>
        <w:rPr>
          <w:color w:val="000000"/>
        </w:rPr>
        <w:tab/>
        <w:t xml:space="preserve">Study Flow Diagram </w:t>
      </w:r>
      <w:r>
        <w:rPr>
          <w:i/>
          <w:color w:val="000000"/>
        </w:rPr>
        <w:t>(# 17)</w:t>
      </w:r>
      <w:r>
        <w:rPr>
          <w:color w:val="000000"/>
        </w:rPr>
        <w:cr/>
      </w:r>
      <w:r>
        <w:rPr>
          <w:color w:val="000000"/>
        </w:rPr>
        <w:tab/>
        <w:t>2.</w:t>
      </w:r>
      <w:r>
        <w:rPr>
          <w:color w:val="000000"/>
        </w:rPr>
        <w:tab/>
        <w:t xml:space="preserve">Study Characteristics (Table) </w:t>
      </w:r>
      <w:r>
        <w:rPr>
          <w:i/>
          <w:color w:val="000000"/>
        </w:rPr>
        <w:t>(# 18)</w:t>
      </w:r>
      <w:r>
        <w:rPr>
          <w:color w:val="000000"/>
        </w:rPr>
        <w:cr/>
      </w:r>
      <w:r>
        <w:rPr>
          <w:color w:val="000000"/>
        </w:rPr>
        <w:tab/>
        <w:t>3.</w:t>
      </w:r>
      <w:r>
        <w:rPr>
          <w:color w:val="000000"/>
        </w:rPr>
        <w:tab/>
        <w:t xml:space="preserve">Study Risk of Bias (Table) </w:t>
      </w:r>
      <w:r>
        <w:rPr>
          <w:i/>
          <w:color w:val="000000"/>
        </w:rPr>
        <w:t>(# 19)</w:t>
      </w:r>
      <w:r>
        <w:rPr>
          <w:color w:val="000000"/>
        </w:rPr>
        <w:cr/>
      </w:r>
      <w:r>
        <w:rPr>
          <w:color w:val="000000"/>
        </w:rPr>
        <w:tab/>
        <w:t>4.</w:t>
      </w:r>
      <w:r>
        <w:rPr>
          <w:color w:val="000000"/>
        </w:rPr>
        <w:tab/>
        <w:t xml:space="preserve">Study Results (Table) </w:t>
      </w:r>
      <w:r>
        <w:rPr>
          <w:i/>
          <w:color w:val="000000"/>
        </w:rPr>
        <w:t>(# 20)</w:t>
      </w:r>
      <w:r>
        <w:rPr>
          <w:color w:val="000000"/>
        </w:rPr>
        <w:cr/>
      </w:r>
      <w:r>
        <w:rPr>
          <w:color w:val="000000"/>
        </w:rPr>
        <w:tab/>
        <w:t>5.</w:t>
      </w:r>
      <w:r>
        <w:rPr>
          <w:color w:val="000000"/>
        </w:rPr>
        <w:tab/>
        <w:t xml:space="preserve">Across Study Risk of Bias </w:t>
      </w:r>
      <w:r>
        <w:rPr>
          <w:i/>
          <w:color w:val="000000"/>
        </w:rPr>
        <w:t>(# 23)</w:t>
      </w:r>
      <w:r>
        <w:rPr>
          <w:color w:val="000000"/>
        </w:rPr>
        <w:cr/>
      </w:r>
      <w:r>
        <w:rPr>
          <w:color w:val="000000"/>
        </w:rPr>
        <w:tab/>
        <w:t>6.</w:t>
      </w:r>
      <w:r>
        <w:rPr>
          <w:color w:val="000000"/>
        </w:rPr>
        <w:tab/>
        <w:t xml:space="preserve">Additional Analyses </w:t>
      </w:r>
      <w:r>
        <w:rPr>
          <w:i/>
          <w:color w:val="000000"/>
        </w:rPr>
        <w:t>(# 24)</w:t>
      </w:r>
    </w:p>
    <w:p w14:paraId="720B2442" w14:textId="77777777" w:rsidR="00FA059F" w:rsidRDefault="00FA059F">
      <w:pPr>
        <w:tabs>
          <w:tab w:val="left" w:pos="940"/>
          <w:tab w:val="left" w:pos="1440"/>
        </w:tabs>
        <w:ind w:left="1440" w:hanging="1440"/>
        <w:rPr>
          <w:color w:val="000000"/>
        </w:rPr>
      </w:pPr>
      <w:r>
        <w:rPr>
          <w:color w:val="000000"/>
        </w:rPr>
        <w:tab/>
        <w:t>4.</w:t>
      </w:r>
      <w:r>
        <w:rPr>
          <w:color w:val="000000"/>
        </w:rPr>
        <w:tab/>
        <w:t>PRISMA Discussion</w:t>
      </w:r>
    </w:p>
    <w:p w14:paraId="307AEC1E" w14:textId="77777777" w:rsidR="00FA059F" w:rsidRDefault="00FA059F">
      <w:pPr>
        <w:tabs>
          <w:tab w:val="left" w:pos="1660"/>
          <w:tab w:val="left" w:pos="2160"/>
        </w:tabs>
        <w:ind w:left="2160" w:hanging="2160"/>
        <w:rPr>
          <w:color w:val="000000"/>
        </w:rPr>
      </w:pPr>
      <w:r>
        <w:rPr>
          <w:color w:val="000000"/>
        </w:rPr>
        <w:tab/>
        <w:t>1.</w:t>
      </w:r>
      <w:r>
        <w:rPr>
          <w:color w:val="000000"/>
        </w:rPr>
        <w:tab/>
        <w:t xml:space="preserve">Summary of Evidence </w:t>
      </w:r>
      <w:r>
        <w:rPr>
          <w:i/>
          <w:color w:val="000000"/>
        </w:rPr>
        <w:t>(# 24)</w:t>
      </w:r>
      <w:r>
        <w:rPr>
          <w:color w:val="000000"/>
        </w:rPr>
        <w:cr/>
      </w:r>
      <w:r>
        <w:rPr>
          <w:color w:val="000000"/>
        </w:rPr>
        <w:tab/>
        <w:t>2.</w:t>
      </w:r>
      <w:r>
        <w:rPr>
          <w:color w:val="000000"/>
        </w:rPr>
        <w:tab/>
        <w:t xml:space="preserve">Limitations </w:t>
      </w:r>
      <w:r>
        <w:rPr>
          <w:i/>
          <w:color w:val="000000"/>
        </w:rPr>
        <w:t>(# 25)</w:t>
      </w:r>
      <w:r>
        <w:rPr>
          <w:color w:val="000000"/>
        </w:rPr>
        <w:cr/>
      </w:r>
      <w:r>
        <w:rPr>
          <w:color w:val="000000"/>
        </w:rPr>
        <w:tab/>
        <w:t>3.</w:t>
      </w:r>
      <w:r>
        <w:rPr>
          <w:color w:val="000000"/>
        </w:rPr>
        <w:tab/>
        <w:t xml:space="preserve">Conclusions </w:t>
      </w:r>
      <w:r>
        <w:rPr>
          <w:i/>
          <w:color w:val="000000"/>
        </w:rPr>
        <w:t>(# 26)</w:t>
      </w:r>
    </w:p>
    <w:p w14:paraId="76C1035A" w14:textId="77777777" w:rsidR="00FA059F" w:rsidRDefault="00FA059F">
      <w:pPr>
        <w:tabs>
          <w:tab w:val="left" w:pos="940"/>
          <w:tab w:val="left" w:pos="1440"/>
        </w:tabs>
        <w:spacing w:after="240"/>
        <w:ind w:left="1440" w:hanging="1440"/>
        <w:rPr>
          <w:color w:val="000000"/>
        </w:rPr>
      </w:pPr>
      <w:r>
        <w:rPr>
          <w:color w:val="000000"/>
        </w:rPr>
        <w:tab/>
        <w:t>5.</w:t>
      </w:r>
      <w:r>
        <w:rPr>
          <w:color w:val="000000"/>
        </w:rPr>
        <w:tab/>
        <w:t xml:space="preserve">Funding </w:t>
      </w:r>
      <w:r>
        <w:rPr>
          <w:i/>
          <w:color w:val="000000"/>
        </w:rPr>
        <w:t>(# 27)</w:t>
      </w:r>
      <w:r>
        <w:rPr>
          <w:color w:val="000000"/>
        </w:rPr>
        <w:br/>
      </w:r>
    </w:p>
    <w:p w14:paraId="65AA8655" w14:textId="77777777" w:rsidR="00FA059F" w:rsidRDefault="00FA059F">
      <w:pPr>
        <w:spacing w:after="321"/>
        <w:rPr>
          <w:b/>
          <w:color w:val="000000"/>
          <w:sz w:val="48"/>
        </w:rPr>
      </w:pPr>
      <w:r>
        <w:rPr>
          <w:b/>
          <w:color w:val="000000"/>
          <w:sz w:val="48"/>
        </w:rPr>
        <w:t>Introduction</w:t>
      </w:r>
    </w:p>
    <w:p w14:paraId="59F067C8" w14:textId="77777777" w:rsidR="00FA059F" w:rsidRDefault="00FA059F">
      <w:pPr>
        <w:spacing w:after="298"/>
        <w:rPr>
          <w:b/>
          <w:color w:val="000000"/>
          <w:sz w:val="36"/>
        </w:rPr>
      </w:pPr>
      <w:r>
        <w:rPr>
          <w:b/>
          <w:color w:val="000000"/>
          <w:sz w:val="36"/>
        </w:rPr>
        <w:lastRenderedPageBreak/>
        <w:t xml:space="preserve">Rationale </w:t>
      </w:r>
      <w:r>
        <w:rPr>
          <w:b/>
          <w:i/>
          <w:color w:val="000000"/>
          <w:sz w:val="36"/>
        </w:rPr>
        <w:t>(# 3)</w:t>
      </w:r>
    </w:p>
    <w:p w14:paraId="76CA5BFD" w14:textId="77777777" w:rsidR="00FA059F" w:rsidRDefault="00FA059F">
      <w:pPr>
        <w:tabs>
          <w:tab w:val="left" w:pos="220"/>
          <w:tab w:val="left" w:pos="720"/>
        </w:tabs>
        <w:ind w:left="720" w:hanging="720"/>
        <w:rPr>
          <w:color w:val="000000"/>
        </w:rPr>
      </w:pPr>
      <w:r>
        <w:rPr>
          <w:color w:val="000000"/>
        </w:rPr>
        <w:tab/>
        <w:t>1.</w:t>
      </w:r>
      <w:r>
        <w:rPr>
          <w:color w:val="000000"/>
        </w:rPr>
        <w:tab/>
      </w:r>
      <w:proofErr w:type="spellStart"/>
      <w:r>
        <w:rPr>
          <w:color w:val="000000"/>
        </w:rPr>
        <w:t>Oligoanalgesia</w:t>
      </w:r>
      <w:proofErr w:type="spellEnd"/>
      <w:r>
        <w:rPr>
          <w:color w:val="000000"/>
        </w:rPr>
        <w:cr/>
      </w:r>
      <w:r>
        <w:rPr>
          <w:color w:val="000000"/>
        </w:rPr>
        <w:tab/>
        <w:t>2.</w:t>
      </w:r>
      <w:r>
        <w:rPr>
          <w:color w:val="000000"/>
        </w:rPr>
        <w:tab/>
        <w:t>Prior Reviews</w:t>
      </w:r>
    </w:p>
    <w:p w14:paraId="4C37EE2C" w14:textId="77777777" w:rsidR="00FA059F" w:rsidRDefault="00FA059F">
      <w:pPr>
        <w:spacing w:after="280"/>
        <w:rPr>
          <w:b/>
          <w:color w:val="000000"/>
          <w:sz w:val="28"/>
        </w:rPr>
      </w:pPr>
      <w:proofErr w:type="spellStart"/>
      <w:r>
        <w:rPr>
          <w:b/>
          <w:color w:val="000000"/>
          <w:sz w:val="28"/>
        </w:rPr>
        <w:t>Oligoanalgesia</w:t>
      </w:r>
      <w:proofErr w:type="spellEnd"/>
    </w:p>
    <w:p w14:paraId="18B8F22B" w14:textId="48B15545" w:rsidR="00FA059F" w:rsidRDefault="00FA059F">
      <w:pPr>
        <w:spacing w:after="240"/>
        <w:rPr>
          <w:ins w:id="3" w:author="Patrick Linehan" w:date="2015-01-27T17:59:00Z"/>
          <w:color w:val="000000"/>
        </w:rPr>
      </w:pPr>
      <w:proofErr w:type="spellStart"/>
      <w:r>
        <w:rPr>
          <w:color w:val="000000"/>
        </w:rPr>
        <w:t>Oligoanalgesia</w:t>
      </w:r>
      <w:proofErr w:type="spellEnd"/>
      <w:r>
        <w:rPr>
          <w:color w:val="000000"/>
        </w:rPr>
        <w:t xml:space="preserve"> is the </w:t>
      </w:r>
      <w:del w:id="4" w:author="Patrick Linehan" w:date="2015-01-27T17:31:00Z">
        <w:r w:rsidDel="003C799F">
          <w:rPr>
            <w:color w:val="000000"/>
          </w:rPr>
          <w:delText>practise of undertreatment</w:delText>
        </w:r>
      </w:del>
      <w:ins w:id="5" w:author="Patrick Linehan" w:date="2015-01-27T17:31:00Z">
        <w:r w:rsidR="003C799F">
          <w:rPr>
            <w:color w:val="000000"/>
          </w:rPr>
          <w:t>suboptimal treatment</w:t>
        </w:r>
      </w:ins>
      <w:r>
        <w:rPr>
          <w:color w:val="000000"/>
        </w:rPr>
        <w:t xml:space="preserve"> of pain, and this is a common problem for patients with acutely painful conditions who present for emergency </w:t>
      </w:r>
      <w:commentRangeStart w:id="6"/>
      <w:commentRangeStart w:id="7"/>
      <w:r>
        <w:rPr>
          <w:color w:val="000000"/>
        </w:rPr>
        <w:t>care</w:t>
      </w:r>
      <w:commentRangeEnd w:id="6"/>
      <w:r w:rsidR="00C461D3">
        <w:rPr>
          <w:rStyle w:val="CommentReference"/>
        </w:rPr>
        <w:commentReference w:id="6"/>
      </w:r>
      <w:commentRangeEnd w:id="7"/>
      <w:ins w:id="8" w:author="Patrick Linehan" w:date="2015-01-27T17:39:00Z">
        <w:r w:rsidR="003C799F" w:rsidRPr="003C799F">
          <w:t xml:space="preserve"> </w:t>
        </w:r>
        <w:r w:rsidR="003C799F" w:rsidRPr="003C799F">
          <w:rPr>
            <w:color w:val="000000"/>
          </w:rPr>
          <w:t>{Wilson</w:t>
        </w:r>
        <w:proofErr w:type="gramStart"/>
        <w:r w:rsidR="003C799F" w:rsidRPr="003C799F">
          <w:rPr>
            <w:color w:val="000000"/>
          </w:rPr>
          <w:t>:1989da</w:t>
        </w:r>
        <w:proofErr w:type="gramEnd"/>
        <w:r w:rsidR="003C799F" w:rsidRPr="003C799F">
          <w:rPr>
            <w:color w:val="000000"/>
          </w:rPr>
          <w:t>}</w:t>
        </w:r>
        <w:r w:rsidR="003C799F" w:rsidRPr="003C799F">
          <w:rPr>
            <w:rStyle w:val="CommentReference"/>
            <w:color w:val="000000"/>
            <w:sz w:val="24"/>
            <w:szCs w:val="20"/>
          </w:rPr>
          <w:t xml:space="preserve"> </w:t>
        </w:r>
      </w:ins>
      <w:r w:rsidR="00C461D3">
        <w:rPr>
          <w:rStyle w:val="CommentReference"/>
        </w:rPr>
        <w:commentReference w:id="7"/>
      </w:r>
      <w:r>
        <w:rPr>
          <w:color w:val="000000"/>
        </w:rPr>
        <w:t xml:space="preserve">. </w:t>
      </w:r>
      <w:ins w:id="9" w:author="Patrick Linehan" w:date="2015-01-27T17:40:00Z">
        <w:r w:rsidR="003C799F">
          <w:rPr>
            <w:color w:val="000000"/>
          </w:rPr>
          <w:t xml:space="preserve"> </w:t>
        </w:r>
      </w:ins>
      <w:r>
        <w:rPr>
          <w:color w:val="000000"/>
        </w:rPr>
        <w:t xml:space="preserve">The processes that lead to </w:t>
      </w:r>
      <w:proofErr w:type="spellStart"/>
      <w:r>
        <w:rPr>
          <w:color w:val="000000"/>
        </w:rPr>
        <w:t>undertreatment</w:t>
      </w:r>
      <w:proofErr w:type="spellEnd"/>
      <w:r>
        <w:rPr>
          <w:color w:val="000000"/>
        </w:rPr>
        <w:t xml:space="preserve"> of pain are complex.</w:t>
      </w:r>
      <w:ins w:id="10" w:author="Patrick Linehan" w:date="2015-01-27T17:45:00Z">
        <w:r w:rsidR="00752F98" w:rsidRPr="00752F98">
          <w:t xml:space="preserve"> </w:t>
        </w:r>
        <w:r w:rsidR="00752F98" w:rsidRPr="00752F98">
          <w:rPr>
            <w:color w:val="000000"/>
          </w:rPr>
          <w:t>{Rupp</w:t>
        </w:r>
        <w:proofErr w:type="gramStart"/>
        <w:r w:rsidR="00752F98" w:rsidRPr="00752F98">
          <w:rPr>
            <w:color w:val="000000"/>
          </w:rPr>
          <w:t>:2004bk</w:t>
        </w:r>
        <w:proofErr w:type="gramEnd"/>
        <w:r w:rsidR="00752F98" w:rsidRPr="00752F98">
          <w:rPr>
            <w:color w:val="000000"/>
          </w:rPr>
          <w:t>}</w:t>
        </w:r>
      </w:ins>
      <w:r>
        <w:rPr>
          <w:color w:val="000000"/>
        </w:rPr>
        <w:t xml:space="preserve"> </w:t>
      </w:r>
      <w:del w:id="11" w:author="Patrick Linehan" w:date="2015-01-27T17:46:00Z">
        <w:r w:rsidDel="00752F98">
          <w:rPr>
            <w:color w:val="000000"/>
          </w:rPr>
          <w:delText xml:space="preserve">One factor that contributes is a difference of opinion on what dosing regime of opioid analgesic is appropriate for treatment of acute </w:delText>
        </w:r>
      </w:del>
      <w:ins w:id="12" w:author="Patrick Linehan" w:date="2015-01-27T17:46:00Z">
        <w:r w:rsidR="00752F98">
          <w:rPr>
            <w:color w:val="000000"/>
          </w:rPr>
          <w:t xml:space="preserve">Factors such as lack of </w:t>
        </w:r>
      </w:ins>
      <w:ins w:id="13" w:author="Patrick Linehan" w:date="2015-01-27T17:47:00Z">
        <w:r w:rsidR="00752F98">
          <w:rPr>
            <w:color w:val="000000"/>
          </w:rPr>
          <w:t xml:space="preserve">clinician </w:t>
        </w:r>
      </w:ins>
      <w:ins w:id="14" w:author="Patrick Linehan" w:date="2015-01-27T17:46:00Z">
        <w:r w:rsidR="00752F98">
          <w:rPr>
            <w:color w:val="000000"/>
          </w:rPr>
          <w:t xml:space="preserve">education about the </w:t>
        </w:r>
      </w:ins>
      <w:ins w:id="15" w:author="Patrick Linehan" w:date="2015-01-27T17:47:00Z">
        <w:r w:rsidR="00752F98">
          <w:rPr>
            <w:color w:val="000000"/>
          </w:rPr>
          <w:t>management</w:t>
        </w:r>
      </w:ins>
      <w:ins w:id="16" w:author="Patrick Linehan" w:date="2015-01-27T17:46:00Z">
        <w:r w:rsidR="00752F98">
          <w:rPr>
            <w:color w:val="000000"/>
          </w:rPr>
          <w:t xml:space="preserve"> </w:t>
        </w:r>
      </w:ins>
      <w:proofErr w:type="gramStart"/>
      <w:ins w:id="17" w:author="Patrick Linehan" w:date="2015-01-27T17:47:00Z">
        <w:r w:rsidR="00752F98">
          <w:rPr>
            <w:color w:val="000000"/>
          </w:rPr>
          <w:t xml:space="preserve">of </w:t>
        </w:r>
      </w:ins>
      <w:ins w:id="18" w:author="Patrick Linehan" w:date="2015-01-27T17:46:00Z">
        <w:r w:rsidR="00752F98">
          <w:rPr>
            <w:color w:val="000000"/>
          </w:rPr>
          <w:t xml:space="preserve"> </w:t>
        </w:r>
      </w:ins>
      <w:commentRangeStart w:id="19"/>
      <w:r>
        <w:rPr>
          <w:color w:val="000000"/>
        </w:rPr>
        <w:t>pain</w:t>
      </w:r>
      <w:commentRangeEnd w:id="19"/>
      <w:proofErr w:type="gramEnd"/>
      <w:r w:rsidR="00C461D3">
        <w:rPr>
          <w:rStyle w:val="CommentReference"/>
        </w:rPr>
        <w:commentReference w:id="19"/>
      </w:r>
      <w:ins w:id="20" w:author="Patrick Linehan" w:date="2015-01-27T17:47:00Z">
        <w:r w:rsidR="00752F98">
          <w:rPr>
            <w:color w:val="000000"/>
          </w:rPr>
          <w:t xml:space="preserve">; </w:t>
        </w:r>
      </w:ins>
      <w:ins w:id="21" w:author="Patrick Linehan" w:date="2015-01-27T17:50:00Z">
        <w:r w:rsidR="00752F98">
          <w:rPr>
            <w:color w:val="000000"/>
          </w:rPr>
          <w:t>treatment</w:t>
        </w:r>
      </w:ins>
      <w:ins w:id="22" w:author="Patrick Linehan" w:date="2015-01-27T17:47:00Z">
        <w:r w:rsidR="00752F98">
          <w:rPr>
            <w:color w:val="000000"/>
          </w:rPr>
          <w:t xml:space="preserve"> </w:t>
        </w:r>
      </w:ins>
      <w:ins w:id="23" w:author="Patrick Linehan" w:date="2015-01-27T17:50:00Z">
        <w:r w:rsidR="00752F98">
          <w:rPr>
            <w:color w:val="000000"/>
          </w:rPr>
          <w:t xml:space="preserve">of pain not being included in quality improvement initiatives; fears of addiction and abuse of opioids; </w:t>
        </w:r>
      </w:ins>
      <w:del w:id="24" w:author="Patrick Linehan" w:date="2015-01-27T17:51:00Z">
        <w:r w:rsidDel="00752F98">
          <w:rPr>
            <w:color w:val="000000"/>
          </w:rPr>
          <w:delText xml:space="preserve">. Another factor is </w:delText>
        </w:r>
      </w:del>
      <w:r>
        <w:rPr>
          <w:color w:val="000000"/>
        </w:rPr>
        <w:t>concern</w:t>
      </w:r>
      <w:ins w:id="25" w:author="Patrick Linehan" w:date="2015-01-27T17:51:00Z">
        <w:r w:rsidR="00752F98">
          <w:rPr>
            <w:color w:val="000000"/>
          </w:rPr>
          <w:t>s</w:t>
        </w:r>
      </w:ins>
      <w:r>
        <w:rPr>
          <w:color w:val="000000"/>
        </w:rPr>
        <w:t xml:space="preserve"> over side effects, such as nausea, vomiting, respiratory depression, or </w:t>
      </w:r>
      <w:commentRangeStart w:id="26"/>
      <w:r>
        <w:rPr>
          <w:color w:val="000000"/>
        </w:rPr>
        <w:t>hypotension</w:t>
      </w:r>
      <w:commentRangeEnd w:id="26"/>
      <w:r w:rsidR="00C461D3">
        <w:rPr>
          <w:rStyle w:val="CommentReference"/>
        </w:rPr>
        <w:commentReference w:id="26"/>
      </w:r>
      <w:ins w:id="27" w:author="Patrick Linehan" w:date="2015-01-27T17:52:00Z">
        <w:r w:rsidR="00752F98">
          <w:rPr>
            <w:color w:val="000000"/>
          </w:rPr>
          <w:t xml:space="preserve">; and differential treatment to members of racial and ethnic groups contribute to the </w:t>
        </w:r>
        <w:proofErr w:type="spellStart"/>
        <w:r w:rsidR="00752F98">
          <w:rPr>
            <w:color w:val="000000"/>
          </w:rPr>
          <w:t>undertreatment</w:t>
        </w:r>
        <w:proofErr w:type="spellEnd"/>
        <w:r w:rsidR="00752F98">
          <w:rPr>
            <w:color w:val="000000"/>
          </w:rPr>
          <w:t xml:space="preserve"> of pain</w:t>
        </w:r>
      </w:ins>
      <w:r>
        <w:rPr>
          <w:color w:val="000000"/>
        </w:rPr>
        <w:t>.</w:t>
      </w:r>
      <w:ins w:id="28" w:author="Patrick Linehan" w:date="2015-02-04T14:37:00Z">
        <w:r w:rsidR="006E5E4D" w:rsidRPr="006E5E4D">
          <w:t xml:space="preserve"> </w:t>
        </w:r>
        <w:r w:rsidR="006E5E4D" w:rsidRPr="006E5E4D">
          <w:rPr>
            <w:color w:val="000000"/>
          </w:rPr>
          <w:t>{Miner</w:t>
        </w:r>
        <w:proofErr w:type="gramStart"/>
        <w:r w:rsidR="006E5E4D" w:rsidRPr="006E5E4D">
          <w:rPr>
            <w:color w:val="000000"/>
          </w:rPr>
          <w:t>:2014ht</w:t>
        </w:r>
        <w:proofErr w:type="gramEnd"/>
        <w:r w:rsidR="006E5E4D" w:rsidRPr="006E5E4D">
          <w:rPr>
            <w:color w:val="000000"/>
          </w:rPr>
          <w:t>}</w:t>
        </w:r>
      </w:ins>
      <w:r>
        <w:rPr>
          <w:color w:val="000000"/>
        </w:rPr>
        <w:t xml:space="preserve"> </w:t>
      </w:r>
      <w:del w:id="29" w:author="Patrick Linehan" w:date="2015-01-27T17:54:00Z">
        <w:r w:rsidDel="00752F98">
          <w:rPr>
            <w:color w:val="000000"/>
          </w:rPr>
          <w:delText xml:space="preserve">A </w:delText>
        </w:r>
      </w:del>
      <w:ins w:id="30" w:author="Patrick Linehan" w:date="2015-01-27T17:54:00Z">
        <w:r w:rsidR="00AB3218">
          <w:rPr>
            <w:color w:val="000000"/>
          </w:rPr>
          <w:t>A historical</w:t>
        </w:r>
      </w:ins>
      <w:del w:id="31" w:author="Patrick Linehan" w:date="2015-01-27T17:54:00Z">
        <w:r w:rsidDel="00AB3218">
          <w:rPr>
            <w:color w:val="000000"/>
          </w:rPr>
          <w:delText>third</w:delText>
        </w:r>
      </w:del>
      <w:r>
        <w:rPr>
          <w:color w:val="000000"/>
        </w:rPr>
        <w:t xml:space="preserve"> concern is that treating acute pain may delay making a diagnosis and lead to delay in surgical treatment and subsequent </w:t>
      </w:r>
      <w:commentRangeStart w:id="32"/>
      <w:r>
        <w:rPr>
          <w:color w:val="000000"/>
        </w:rPr>
        <w:t>complications</w:t>
      </w:r>
      <w:commentRangeEnd w:id="32"/>
      <w:r w:rsidR="00C461D3">
        <w:rPr>
          <w:rStyle w:val="CommentReference"/>
        </w:rPr>
        <w:commentReference w:id="32"/>
      </w:r>
      <w:ins w:id="33" w:author="Patrick Linehan" w:date="2015-02-04T14:47:00Z">
        <w:r w:rsidR="00B2066C">
          <w:rPr>
            <w:color w:val="000000"/>
          </w:rPr>
          <w:t>, some reviews addressing these concerns are summarized below</w:t>
        </w:r>
      </w:ins>
      <w:r>
        <w:rPr>
          <w:color w:val="000000"/>
        </w:rPr>
        <w:t xml:space="preserve">. </w:t>
      </w:r>
      <w:ins w:id="34" w:author="Patrick Linehan" w:date="2015-01-27T17:56:00Z">
        <w:r w:rsidR="00AB3218">
          <w:rPr>
            <w:color w:val="000000"/>
          </w:rPr>
          <w:t>Caregivers</w:t>
        </w:r>
      </w:ins>
      <w:ins w:id="35" w:author="Patrick Linehan" w:date="2015-01-27T17:58:00Z">
        <w:r w:rsidR="00AB3218">
          <w:rPr>
            <w:color w:val="000000"/>
          </w:rPr>
          <w:t>’</w:t>
        </w:r>
      </w:ins>
      <w:ins w:id="36" w:author="Patrick Linehan" w:date="2015-01-27T17:56:00Z">
        <w:r w:rsidR="00AB3218">
          <w:rPr>
            <w:color w:val="000000"/>
          </w:rPr>
          <w:t xml:space="preserve"> attitudes such as the belief that pain is an accepted part of the process of disease and that patients pain experience is not valid</w:t>
        </w:r>
      </w:ins>
      <w:ins w:id="37" w:author="Patrick Linehan" w:date="2015-01-27T17:59:00Z">
        <w:r w:rsidR="00AB3218">
          <w:rPr>
            <w:color w:val="000000"/>
          </w:rPr>
          <w:t xml:space="preserve"> also contribute</w:t>
        </w:r>
        <w:proofErr w:type="gramStart"/>
        <w:r w:rsidR="00AB3218">
          <w:rPr>
            <w:color w:val="000000"/>
          </w:rPr>
          <w:t>.</w:t>
        </w:r>
      </w:ins>
      <w:ins w:id="38" w:author="Patrick Linehan" w:date="2015-02-04T14:24:00Z">
        <w:r w:rsidR="00554114" w:rsidRPr="00554114">
          <w:rPr>
            <w:color w:val="000000"/>
          </w:rPr>
          <w:t>{</w:t>
        </w:r>
        <w:proofErr w:type="gramEnd"/>
        <w:r w:rsidR="00554114" w:rsidRPr="00554114">
          <w:rPr>
            <w:color w:val="000000"/>
          </w:rPr>
          <w:t>Ducharme:2013bp}</w:t>
        </w:r>
      </w:ins>
      <w:ins w:id="39" w:author="Patrick Linehan" w:date="2015-01-27T17:59:00Z">
        <w:r w:rsidR="00AB3218">
          <w:rPr>
            <w:color w:val="000000"/>
          </w:rPr>
          <w:t xml:space="preserve"> </w:t>
        </w:r>
      </w:ins>
    </w:p>
    <w:p w14:paraId="0A2F097B" w14:textId="13F64C13" w:rsidR="00AB3218" w:rsidRDefault="00AB3218">
      <w:pPr>
        <w:spacing w:after="240"/>
        <w:rPr>
          <w:ins w:id="40" w:author="Patrick Linehan" w:date="2015-02-04T14:42:00Z"/>
          <w:color w:val="000000"/>
        </w:rPr>
      </w:pPr>
      <w:ins w:id="41" w:author="Patrick Linehan" w:date="2015-01-27T17:59:00Z">
        <w:r>
          <w:rPr>
            <w:color w:val="000000"/>
          </w:rPr>
          <w:t>In addition to systemic factors the treatment of pain varies widely among clinicians in the same clinical settings,</w:t>
        </w:r>
      </w:ins>
      <w:ins w:id="42" w:author="Patrick Linehan" w:date="2015-01-27T18:04:00Z">
        <w:r>
          <w:rPr>
            <w:color w:val="000000"/>
          </w:rPr>
          <w:t xml:space="preserve"> both in </w:t>
        </w:r>
        <w:proofErr w:type="spellStart"/>
        <w:r>
          <w:rPr>
            <w:color w:val="000000"/>
          </w:rPr>
          <w:t>prehospital</w:t>
        </w:r>
        <w:proofErr w:type="spellEnd"/>
        <w:r>
          <w:rPr>
            <w:color w:val="000000"/>
          </w:rPr>
          <w:t xml:space="preserve"> </w:t>
        </w:r>
        <w:r w:rsidRPr="00AB3218">
          <w:rPr>
            <w:color w:val="000000"/>
          </w:rPr>
          <w:t>{Albrecht</w:t>
        </w:r>
        <w:proofErr w:type="gramStart"/>
        <w:r w:rsidRPr="00AB3218">
          <w:rPr>
            <w:color w:val="000000"/>
          </w:rPr>
          <w:t>:2012dv</w:t>
        </w:r>
        <w:proofErr w:type="gramEnd"/>
        <w:r w:rsidRPr="00AB3218">
          <w:rPr>
            <w:color w:val="000000"/>
          </w:rPr>
          <w:t>}</w:t>
        </w:r>
        <w:r>
          <w:rPr>
            <w:color w:val="000000"/>
          </w:rPr>
          <w:t xml:space="preserve"> and </w:t>
        </w:r>
      </w:ins>
      <w:ins w:id="43" w:author="Patrick Linehan" w:date="2015-02-04T14:17:00Z">
        <w:r w:rsidR="00554114">
          <w:rPr>
            <w:color w:val="000000"/>
          </w:rPr>
          <w:t>in the emergency department setting.</w:t>
        </w:r>
      </w:ins>
      <w:ins w:id="44" w:author="Patrick Linehan" w:date="2015-02-04T14:18:00Z">
        <w:r w:rsidR="00554114" w:rsidRPr="00554114">
          <w:t xml:space="preserve"> </w:t>
        </w:r>
        <w:r w:rsidR="00554114" w:rsidRPr="00554114">
          <w:rPr>
            <w:color w:val="000000"/>
          </w:rPr>
          <w:t>{Heins</w:t>
        </w:r>
        <w:proofErr w:type="gramStart"/>
        <w:r w:rsidR="00554114" w:rsidRPr="00554114">
          <w:rPr>
            <w:color w:val="000000"/>
          </w:rPr>
          <w:t>:2006gb</w:t>
        </w:r>
        <w:proofErr w:type="gramEnd"/>
        <w:r w:rsidR="00554114" w:rsidRPr="00554114">
          <w:rPr>
            <w:color w:val="000000"/>
          </w:rPr>
          <w:t>}</w:t>
        </w:r>
      </w:ins>
      <w:ins w:id="45" w:author="Patrick Linehan" w:date="2015-02-04T14:23:00Z">
        <w:r w:rsidR="00554114">
          <w:rPr>
            <w:color w:val="000000"/>
          </w:rPr>
          <w:t xml:space="preserve"> </w:t>
        </w:r>
      </w:ins>
    </w:p>
    <w:p w14:paraId="4F50D6CA" w14:textId="4192C597" w:rsidR="006E5E4D" w:rsidRDefault="006E5E4D">
      <w:pPr>
        <w:spacing w:after="240"/>
        <w:rPr>
          <w:ins w:id="46" w:author="Patrick Linehan" w:date="2015-02-05T08:49:00Z"/>
          <w:color w:val="000000"/>
        </w:rPr>
      </w:pPr>
      <w:ins w:id="47" w:author="Patrick Linehan" w:date="2015-02-04T14:42:00Z">
        <w:r>
          <w:rPr>
            <w:color w:val="000000"/>
          </w:rPr>
          <w:t xml:space="preserve">Morphine is the “gold standard” </w:t>
        </w:r>
        <w:proofErr w:type="gramStart"/>
        <w:r>
          <w:rPr>
            <w:color w:val="000000"/>
          </w:rPr>
          <w:t xml:space="preserve">opioid </w:t>
        </w:r>
      </w:ins>
      <w:ins w:id="48" w:author="Patrick Linehan" w:date="2015-02-04T14:43:00Z">
        <w:r>
          <w:rPr>
            <w:color w:val="000000"/>
          </w:rPr>
          <w:t>which</w:t>
        </w:r>
        <w:proofErr w:type="gramEnd"/>
        <w:r>
          <w:rPr>
            <w:color w:val="000000"/>
          </w:rPr>
          <w:t xml:space="preserve"> is often used as a comparison in studies of other analgesics, yet the dose of morphine that is used in clinical practice is lower than the equivalent doses of other opioids.</w:t>
        </w:r>
      </w:ins>
      <w:ins w:id="49" w:author="Patrick Linehan" w:date="2015-02-04T14:45:00Z">
        <w:r w:rsidR="00B2066C" w:rsidRPr="00B2066C">
          <w:t xml:space="preserve"> </w:t>
        </w:r>
        <w:r w:rsidR="00B2066C" w:rsidRPr="00B2066C">
          <w:rPr>
            <w:color w:val="000000"/>
          </w:rPr>
          <w:t>{Bijur</w:t>
        </w:r>
        <w:proofErr w:type="gramStart"/>
        <w:r w:rsidR="00B2066C" w:rsidRPr="00B2066C">
          <w:rPr>
            <w:color w:val="000000"/>
          </w:rPr>
          <w:t>:2012jy</w:t>
        </w:r>
        <w:proofErr w:type="gramEnd"/>
        <w:r w:rsidR="00B2066C" w:rsidRPr="00B2066C">
          <w:rPr>
            <w:color w:val="000000"/>
          </w:rPr>
          <w:t>}</w:t>
        </w:r>
      </w:ins>
      <w:ins w:id="50" w:author="Patrick Linehan" w:date="2015-02-04T14:51:00Z">
        <w:r w:rsidR="00B2066C" w:rsidRPr="00B2066C">
          <w:t xml:space="preserve"> </w:t>
        </w:r>
        <w:r w:rsidR="00B2066C" w:rsidRPr="00B2066C">
          <w:rPr>
            <w:color w:val="000000"/>
          </w:rPr>
          <w:t>{OConnor</w:t>
        </w:r>
        <w:proofErr w:type="gramStart"/>
        <w:r w:rsidR="00B2066C" w:rsidRPr="00B2066C">
          <w:rPr>
            <w:color w:val="000000"/>
          </w:rPr>
          <w:t>:2010hu</w:t>
        </w:r>
        <w:proofErr w:type="gramEnd"/>
        <w:r w:rsidR="00B2066C" w:rsidRPr="00B2066C">
          <w:rPr>
            <w:color w:val="000000"/>
          </w:rPr>
          <w:t>}</w:t>
        </w:r>
      </w:ins>
      <w:ins w:id="51" w:author="Patrick Linehan" w:date="2015-02-04T15:51:00Z">
        <w:r w:rsidR="005A3913" w:rsidRPr="005A3913">
          <w:t xml:space="preserve"> </w:t>
        </w:r>
        <w:r w:rsidR="005A3913" w:rsidRPr="005A3913">
          <w:rPr>
            <w:color w:val="000000"/>
          </w:rPr>
          <w:t>{OConnor</w:t>
        </w:r>
        <w:proofErr w:type="gramStart"/>
        <w:r w:rsidR="005A3913" w:rsidRPr="005A3913">
          <w:rPr>
            <w:color w:val="000000"/>
          </w:rPr>
          <w:t>:2006gk</w:t>
        </w:r>
        <w:proofErr w:type="gramEnd"/>
        <w:r w:rsidR="005A3913" w:rsidRPr="005A3913">
          <w:rPr>
            <w:color w:val="000000"/>
          </w:rPr>
          <w:t>}</w:t>
        </w:r>
      </w:ins>
    </w:p>
    <w:p w14:paraId="546239B3" w14:textId="4B194E91" w:rsidR="006E04EB" w:rsidRDefault="00524ABB">
      <w:pPr>
        <w:spacing w:after="240"/>
        <w:rPr>
          <w:ins w:id="52" w:author="Patrick Linehan" w:date="2015-02-05T08:49:00Z"/>
          <w:color w:val="000000"/>
        </w:rPr>
      </w:pPr>
      <w:proofErr w:type="gramStart"/>
      <w:ins w:id="53" w:author="Patrick Linehan" w:date="2015-02-05T08:58:00Z">
        <w:r>
          <w:rPr>
            <w:color w:val="000000"/>
          </w:rPr>
          <w:t>Education about pain management and protocols for analgesia have</w:t>
        </w:r>
        <w:proofErr w:type="gramEnd"/>
        <w:r>
          <w:rPr>
            <w:color w:val="000000"/>
          </w:rPr>
          <w:t xml:space="preserve"> the possibility to improve the </w:t>
        </w:r>
      </w:ins>
      <w:ins w:id="54" w:author="Patrick Linehan" w:date="2015-02-05T09:00:00Z">
        <w:r>
          <w:rPr>
            <w:color w:val="000000"/>
          </w:rPr>
          <w:t>treatment</w:t>
        </w:r>
      </w:ins>
      <w:ins w:id="55" w:author="Patrick Linehan" w:date="2015-02-05T08:58:00Z">
        <w:r>
          <w:rPr>
            <w:color w:val="000000"/>
          </w:rPr>
          <w:t xml:space="preserve"> </w:t>
        </w:r>
      </w:ins>
      <w:ins w:id="56" w:author="Patrick Linehan" w:date="2015-02-05T09:00:00Z">
        <w:r>
          <w:rPr>
            <w:color w:val="000000"/>
          </w:rPr>
          <w:t>of pain. In order to effectively treat pain we need to know the optimal doses of opioid analgesia, and that is the purpose of this study.</w:t>
        </w:r>
      </w:ins>
      <w:bookmarkStart w:id="57" w:name="_GoBack"/>
      <w:bookmarkEnd w:id="57"/>
    </w:p>
    <w:p w14:paraId="574C6443" w14:textId="77777777" w:rsidR="006E04EB" w:rsidRDefault="006E04EB">
      <w:pPr>
        <w:spacing w:after="240"/>
        <w:rPr>
          <w:ins w:id="58" w:author="Patrick Linehan" w:date="2015-02-04T15:52:00Z"/>
          <w:color w:val="000000"/>
        </w:rPr>
      </w:pPr>
    </w:p>
    <w:p w14:paraId="7A68F26A" w14:textId="77777777" w:rsidR="005D1B10" w:rsidRDefault="005D1B10">
      <w:pPr>
        <w:spacing w:after="240"/>
        <w:rPr>
          <w:ins w:id="59" w:author="Patrick Linehan" w:date="2015-02-04T14:20:00Z"/>
          <w:color w:val="000000"/>
        </w:rPr>
      </w:pPr>
    </w:p>
    <w:p w14:paraId="4D80CECD" w14:textId="77777777" w:rsidR="00554114" w:rsidRDefault="00554114">
      <w:pPr>
        <w:spacing w:after="240"/>
        <w:rPr>
          <w:ins w:id="60" w:author="Patrick Linehan" w:date="2015-02-04T14:19:00Z"/>
          <w:color w:val="000000"/>
        </w:rPr>
      </w:pPr>
    </w:p>
    <w:p w14:paraId="407B1927" w14:textId="77777777" w:rsidR="00554114" w:rsidRDefault="00554114">
      <w:pPr>
        <w:spacing w:after="240"/>
        <w:rPr>
          <w:color w:val="000000"/>
        </w:rPr>
      </w:pPr>
    </w:p>
    <w:p w14:paraId="498B6D74" w14:textId="77777777" w:rsidR="00FA059F" w:rsidRDefault="00FA059F">
      <w:pPr>
        <w:spacing w:after="280"/>
        <w:rPr>
          <w:b/>
          <w:color w:val="000000"/>
          <w:sz w:val="28"/>
        </w:rPr>
      </w:pPr>
      <w:r>
        <w:rPr>
          <w:b/>
          <w:color w:val="000000"/>
          <w:sz w:val="28"/>
        </w:rPr>
        <w:t xml:space="preserve">Prior </w:t>
      </w:r>
      <w:r w:rsidR="004A0B65">
        <w:rPr>
          <w:b/>
          <w:color w:val="000000"/>
          <w:sz w:val="28"/>
        </w:rPr>
        <w:t xml:space="preserve">Related </w:t>
      </w:r>
      <w:r>
        <w:rPr>
          <w:b/>
          <w:color w:val="000000"/>
          <w:sz w:val="28"/>
        </w:rPr>
        <w:t>Reviews</w:t>
      </w:r>
    </w:p>
    <w:p w14:paraId="04F2D6B5" w14:textId="77777777" w:rsidR="00FA059F" w:rsidRDefault="00C461D3">
      <w:pPr>
        <w:spacing w:after="240"/>
        <w:rPr>
          <w:color w:val="000000"/>
        </w:rPr>
      </w:pPr>
      <w:r>
        <w:rPr>
          <w:color w:val="000000"/>
        </w:rPr>
        <w:t>S</w:t>
      </w:r>
      <w:r w:rsidR="00FA059F">
        <w:rPr>
          <w:color w:val="000000"/>
        </w:rPr>
        <w:t xml:space="preserve">everal </w:t>
      </w:r>
      <w:r>
        <w:rPr>
          <w:color w:val="000000"/>
        </w:rPr>
        <w:t xml:space="preserve">previous </w:t>
      </w:r>
      <w:r w:rsidR="00FA059F">
        <w:rPr>
          <w:color w:val="000000"/>
        </w:rPr>
        <w:t>systematic reviews have examined the issue of administration of opioid analgesia for acutely painful conditions. They are listed with a brief summary of their findings.</w:t>
      </w:r>
    </w:p>
    <w:p w14:paraId="73238FE1" w14:textId="2EC22389" w:rsidR="00FA059F" w:rsidRDefault="00C461D3">
      <w:pPr>
        <w:spacing w:after="240"/>
        <w:rPr>
          <w:color w:val="000000"/>
        </w:rPr>
      </w:pPr>
      <w:r>
        <w:rPr>
          <w:color w:val="000000"/>
        </w:rPr>
        <w:t>One</w:t>
      </w:r>
      <w:r w:rsidR="00FA059F">
        <w:rPr>
          <w:color w:val="000000"/>
        </w:rPr>
        <w:t xml:space="preserve"> systematic review</w:t>
      </w:r>
      <w:r w:rsidR="00B51421">
        <w:rPr>
          <w:color w:val="000000"/>
        </w:rPr>
        <w:t xml:space="preserve"> and meta-analysis</w:t>
      </w:r>
      <w:r w:rsidR="00FA059F">
        <w:rPr>
          <w:color w:val="000000"/>
        </w:rPr>
        <w:t xml:space="preserve"> </w:t>
      </w:r>
      <w:r w:rsidR="00B51421">
        <w:rPr>
          <w:color w:val="000000"/>
        </w:rPr>
        <w:t xml:space="preserve">was </w:t>
      </w:r>
      <w:r w:rsidR="00FA059F">
        <w:rPr>
          <w:color w:val="000000"/>
        </w:rPr>
        <w:t>limited to children with abdominal pain</w:t>
      </w:r>
      <w:r>
        <w:rPr>
          <w:color w:val="000000"/>
        </w:rPr>
        <w:t xml:space="preserve">. That review concluded that (a) </w:t>
      </w:r>
      <w:r w:rsidR="00FA059F">
        <w:rPr>
          <w:color w:val="000000"/>
        </w:rPr>
        <w:t xml:space="preserve">compared to placebo, opioid analgesia </w:t>
      </w:r>
      <w:r>
        <w:rPr>
          <w:color w:val="000000"/>
        </w:rPr>
        <w:t xml:space="preserve">was effective in controlling pain; </w:t>
      </w:r>
      <w:r w:rsidR="00FA059F">
        <w:rPr>
          <w:color w:val="000000"/>
        </w:rPr>
        <w:t xml:space="preserve"> </w:t>
      </w:r>
      <w:r>
        <w:rPr>
          <w:color w:val="000000"/>
        </w:rPr>
        <w:t xml:space="preserve">(b) opioid analgesia did not result </w:t>
      </w:r>
      <w:proofErr w:type="gramStart"/>
      <w:r>
        <w:rPr>
          <w:color w:val="000000"/>
        </w:rPr>
        <w:t xml:space="preserve">in </w:t>
      </w:r>
      <w:r w:rsidR="00FA059F">
        <w:rPr>
          <w:color w:val="000000"/>
        </w:rPr>
        <w:t xml:space="preserve"> increased</w:t>
      </w:r>
      <w:proofErr w:type="gramEnd"/>
      <w:r w:rsidR="00FA059F">
        <w:rPr>
          <w:color w:val="000000"/>
        </w:rPr>
        <w:t xml:space="preserve"> perforation or abscesses</w:t>
      </w:r>
      <w:r>
        <w:rPr>
          <w:color w:val="000000"/>
        </w:rPr>
        <w:t xml:space="preserve">; </w:t>
      </w:r>
      <w:r w:rsidR="00FA059F">
        <w:rPr>
          <w:color w:val="000000"/>
        </w:rPr>
        <w:t xml:space="preserve"> and </w:t>
      </w:r>
      <w:r>
        <w:rPr>
          <w:color w:val="000000"/>
        </w:rPr>
        <w:t xml:space="preserve">(c) </w:t>
      </w:r>
      <w:r>
        <w:rPr>
          <w:color w:val="000000"/>
        </w:rPr>
        <w:lastRenderedPageBreak/>
        <w:t>administration of opioids did not</w:t>
      </w:r>
      <w:del w:id="61" w:author="Patrick Linehan" w:date="2015-02-04T15:56:00Z">
        <w:r w:rsidDel="002862D4">
          <w:rPr>
            <w:color w:val="000000"/>
          </w:rPr>
          <w:delText xml:space="preserve"> </w:delText>
        </w:r>
      </w:del>
      <w:r w:rsidR="00FA059F">
        <w:rPr>
          <w:color w:val="000000"/>
        </w:rPr>
        <w:t xml:space="preserve"> result in a delay to diagnosis. </w:t>
      </w:r>
      <w:r>
        <w:rPr>
          <w:color w:val="000000"/>
        </w:rPr>
        <w:t>It also concluded that,</w:t>
      </w:r>
      <w:del w:id="62" w:author="Patrick Linehan" w:date="2015-02-04T15:55:00Z">
        <w:r w:rsidDel="002862D4">
          <w:rPr>
            <w:color w:val="000000"/>
          </w:rPr>
          <w:delText xml:space="preserve"> </w:delText>
        </w:r>
      </w:del>
      <w:r w:rsidR="00FA059F">
        <w:rPr>
          <w:color w:val="000000"/>
        </w:rPr>
        <w:t xml:space="preserve"> compared to placebo, opioid analgesia </w:t>
      </w:r>
      <w:r>
        <w:rPr>
          <w:color w:val="000000"/>
        </w:rPr>
        <w:t xml:space="preserve">did </w:t>
      </w:r>
      <w:r w:rsidR="00FA059F">
        <w:rPr>
          <w:color w:val="000000"/>
        </w:rPr>
        <w:t xml:space="preserve">cause increased </w:t>
      </w:r>
      <w:del w:id="63" w:author="Patrick Linehan" w:date="2015-02-04T16:00:00Z">
        <w:r w:rsidR="00FA059F" w:rsidDel="002862D4">
          <w:rPr>
            <w:color w:val="000000"/>
          </w:rPr>
          <w:delText xml:space="preserve">side </w:delText>
        </w:r>
      </w:del>
      <w:ins w:id="64" w:author="Patrick Linehan" w:date="2015-02-04T16:00:00Z">
        <w:r w:rsidR="002862D4">
          <w:rPr>
            <w:color w:val="000000"/>
          </w:rPr>
          <w:t xml:space="preserve">adverse </w:t>
        </w:r>
      </w:ins>
      <w:del w:id="65" w:author="Patrick Linehan" w:date="2015-02-04T16:00:00Z">
        <w:r w:rsidR="00FA059F" w:rsidDel="002862D4">
          <w:rPr>
            <w:color w:val="000000"/>
          </w:rPr>
          <w:delText>effects</w:delText>
        </w:r>
      </w:del>
      <w:ins w:id="66" w:author="Patrick Linehan" w:date="2015-02-04T16:00:00Z">
        <w:r w:rsidR="002862D4">
          <w:rPr>
            <w:color w:val="000000"/>
          </w:rPr>
          <w:t>events</w:t>
        </w:r>
      </w:ins>
      <w:r>
        <w:rPr>
          <w:color w:val="000000"/>
        </w:rPr>
        <w:t xml:space="preserve">, </w:t>
      </w:r>
      <w:ins w:id="67" w:author="Patrick Linehan" w:date="2015-02-04T15:56:00Z">
        <w:r w:rsidR="002862D4">
          <w:rPr>
            <w:color w:val="000000"/>
          </w:rPr>
          <w:t xml:space="preserve">(although the authors did not </w:t>
        </w:r>
      </w:ins>
      <w:del w:id="68" w:author="Patrick Linehan" w:date="2015-02-04T16:00:00Z">
        <w:r w:rsidDel="002862D4">
          <w:rPr>
            <w:color w:val="000000"/>
          </w:rPr>
          <w:delText>as long as</w:delText>
        </w:r>
      </w:del>
      <w:ins w:id="69" w:author="Patrick Linehan" w:date="2015-02-04T16:00:00Z">
        <w:r w:rsidR="002862D4">
          <w:rPr>
            <w:color w:val="000000"/>
          </w:rPr>
          <w:t>include</w:t>
        </w:r>
      </w:ins>
      <w:r>
        <w:rPr>
          <w:color w:val="000000"/>
        </w:rPr>
        <w:t xml:space="preserve"> continuing to have pain </w:t>
      </w:r>
      <w:ins w:id="70" w:author="Patrick Linehan" w:date="2015-02-04T16:01:00Z">
        <w:r w:rsidR="002862D4">
          <w:rPr>
            <w:color w:val="000000"/>
          </w:rPr>
          <w:t>as an</w:t>
        </w:r>
      </w:ins>
      <w:del w:id="71" w:author="Patrick Linehan" w:date="2015-02-04T16:01:00Z">
        <w:r w:rsidDel="002862D4">
          <w:rPr>
            <w:color w:val="000000"/>
          </w:rPr>
          <w:delText xml:space="preserve">is not considered a </w:delText>
        </w:r>
      </w:del>
      <w:r w:rsidR="00FA059F">
        <w:rPr>
          <w:color w:val="000000"/>
        </w:rPr>
        <w:t xml:space="preserve"> “</w:t>
      </w:r>
      <w:del w:id="72" w:author="Patrick Linehan" w:date="2015-02-04T16:00:00Z">
        <w:r w:rsidR="00FA059F" w:rsidDel="002862D4">
          <w:rPr>
            <w:color w:val="000000"/>
          </w:rPr>
          <w:delText xml:space="preserve">side </w:delText>
        </w:r>
      </w:del>
      <w:ins w:id="73" w:author="Patrick Linehan" w:date="2015-02-04T16:00:00Z">
        <w:r w:rsidR="002862D4">
          <w:rPr>
            <w:color w:val="000000"/>
          </w:rPr>
          <w:t xml:space="preserve">adverse </w:t>
        </w:r>
      </w:ins>
      <w:del w:id="74" w:author="Patrick Linehan" w:date="2015-02-04T16:00:00Z">
        <w:r w:rsidR="00FA059F" w:rsidDel="002862D4">
          <w:rPr>
            <w:color w:val="000000"/>
          </w:rPr>
          <w:delText>effect</w:delText>
        </w:r>
      </w:del>
      <w:ins w:id="75" w:author="Patrick Linehan" w:date="2015-02-04T16:00:00Z">
        <w:r w:rsidR="002862D4">
          <w:rPr>
            <w:color w:val="000000"/>
          </w:rPr>
          <w:t>event</w:t>
        </w:r>
      </w:ins>
      <w:r w:rsidR="00FA059F">
        <w:rPr>
          <w:color w:val="000000"/>
        </w:rPr>
        <w:t xml:space="preserve">” </w:t>
      </w:r>
      <w:del w:id="76" w:author="Patrick Linehan" w:date="2015-02-04T16:00:00Z">
        <w:r w:rsidR="00FA059F" w:rsidDel="002862D4">
          <w:rPr>
            <w:color w:val="000000"/>
          </w:rPr>
          <w:delText xml:space="preserve">of </w:delText>
        </w:r>
      </w:del>
      <w:ins w:id="77" w:author="Patrick Linehan" w:date="2015-02-04T16:00:00Z">
        <w:r w:rsidR="002862D4">
          <w:rPr>
            <w:color w:val="000000"/>
          </w:rPr>
          <w:t xml:space="preserve">with </w:t>
        </w:r>
      </w:ins>
      <w:commentRangeStart w:id="78"/>
      <w:r w:rsidR="00FA059F">
        <w:rPr>
          <w:color w:val="000000"/>
        </w:rPr>
        <w:t>placebo</w:t>
      </w:r>
      <w:commentRangeEnd w:id="78"/>
      <w:r>
        <w:rPr>
          <w:rStyle w:val="CommentReference"/>
        </w:rPr>
        <w:commentReference w:id="78"/>
      </w:r>
      <w:r w:rsidR="00FA059F">
        <w:rPr>
          <w:color w:val="000000"/>
        </w:rPr>
        <w:t>.</w:t>
      </w:r>
      <w:r>
        <w:rPr>
          <w:color w:val="000000"/>
        </w:rPr>
        <w:t xml:space="preserve"> </w:t>
      </w:r>
      <w:r>
        <w:rPr>
          <w:b/>
          <w:color w:val="0000E9"/>
          <w:u w:val="single"/>
        </w:rPr>
        <w:t>[1]</w:t>
      </w:r>
    </w:p>
    <w:p w14:paraId="3653986F" w14:textId="77777777" w:rsidR="00FA059F" w:rsidRDefault="00FA059F">
      <w:pPr>
        <w:spacing w:after="319"/>
        <w:rPr>
          <w:b/>
          <w:color w:val="000000"/>
        </w:rPr>
      </w:pPr>
      <w:r>
        <w:rPr>
          <w:b/>
          <w:i/>
          <w:color w:val="000000"/>
        </w:rPr>
        <w:t>Analgesia in the emergency department: a GRADE-based evaluation of research evidence and recommendations for practice</w:t>
      </w:r>
      <w:proofErr w:type="gramStart"/>
      <w:r>
        <w:rPr>
          <w:b/>
          <w:color w:val="000000"/>
        </w:rPr>
        <w:t>.</w:t>
      </w:r>
      <w:r>
        <w:rPr>
          <w:b/>
          <w:color w:val="0000E9"/>
          <w:u w:val="single"/>
        </w:rPr>
        <w:t>[</w:t>
      </w:r>
      <w:proofErr w:type="gramEnd"/>
      <w:r>
        <w:rPr>
          <w:b/>
          <w:color w:val="0000E9"/>
          <w:u w:val="single"/>
        </w:rPr>
        <w:t>2]</w:t>
      </w:r>
    </w:p>
    <w:p w14:paraId="400BB12B" w14:textId="3A054518" w:rsidR="00FA059F" w:rsidRDefault="00BC1083">
      <w:pPr>
        <w:tabs>
          <w:tab w:val="left" w:pos="220"/>
          <w:tab w:val="left" w:pos="720"/>
        </w:tabs>
        <w:ind w:left="720" w:hanging="720"/>
        <w:rPr>
          <w:color w:val="000000"/>
        </w:rPr>
      </w:pPr>
      <w:r>
        <w:rPr>
          <w:color w:val="000000"/>
        </w:rPr>
        <w:t xml:space="preserve">A second review is reported in brief only, providing summary statements of findings. </w:t>
      </w:r>
      <w:del w:id="79" w:author="Patrick Linehan" w:date="2015-02-04T17:47:00Z">
        <w:r w:rsidDel="007415DA">
          <w:rPr>
            <w:color w:val="000000"/>
          </w:rPr>
          <w:delText>Relevant</w:delText>
        </w:r>
      </w:del>
      <w:ins w:id="80" w:author="Patrick Linehan" w:date="2015-02-04T17:47:00Z">
        <w:r w:rsidR="007415DA">
          <w:rPr>
            <w:color w:val="000000"/>
          </w:rPr>
          <w:t xml:space="preserve">The relevant </w:t>
        </w:r>
      </w:ins>
      <w:del w:id="81" w:author="Patrick Linehan" w:date="2015-02-04T16:02:00Z">
        <w:r w:rsidDel="002862D4">
          <w:rPr>
            <w:color w:val="000000"/>
          </w:rPr>
          <w:delText xml:space="preserve"> </w:delText>
        </w:r>
      </w:del>
      <w:r>
        <w:rPr>
          <w:color w:val="000000"/>
        </w:rPr>
        <w:t xml:space="preserve">conclusions </w:t>
      </w:r>
      <w:ins w:id="82" w:author="Patrick Linehan" w:date="2015-02-04T17:47:00Z">
        <w:r w:rsidR="007415DA">
          <w:rPr>
            <w:color w:val="000000"/>
          </w:rPr>
          <w:t xml:space="preserve">pertaining to intravenous opioid analgesia </w:t>
        </w:r>
      </w:ins>
      <w:r>
        <w:rPr>
          <w:color w:val="000000"/>
        </w:rPr>
        <w:t xml:space="preserve">were: (a) For adults accessing the emergency department with acute pain, fentanyl was more effective than parenteral morphine in management of acute moderate to severe pain; (b) for the same patients, parental </w:t>
      </w:r>
      <w:proofErr w:type="spellStart"/>
      <w:r>
        <w:rPr>
          <w:color w:val="000000"/>
        </w:rPr>
        <w:t>hydromorphone</w:t>
      </w:r>
      <w:proofErr w:type="spellEnd"/>
      <w:r>
        <w:rPr>
          <w:color w:val="000000"/>
        </w:rPr>
        <w:t xml:space="preserve"> was more effective than morphine; and (c) parenteral </w:t>
      </w:r>
      <w:proofErr w:type="spellStart"/>
      <w:r>
        <w:rPr>
          <w:color w:val="000000"/>
        </w:rPr>
        <w:t>hydromophone</w:t>
      </w:r>
      <w:proofErr w:type="spellEnd"/>
      <w:r>
        <w:rPr>
          <w:color w:val="000000"/>
        </w:rPr>
        <w:t xml:space="preserve"> 1 + 1 mg patient-driven protocol was more effective than other intravenous opioids at any dose (physician-driven protocol</w:t>
      </w:r>
      <w:proofErr w:type="gramStart"/>
      <w:r>
        <w:rPr>
          <w:color w:val="000000"/>
        </w:rPr>
        <w:t>)  All</w:t>
      </w:r>
      <w:proofErr w:type="gramEnd"/>
      <w:r>
        <w:rPr>
          <w:color w:val="000000"/>
        </w:rPr>
        <w:t xml:space="preserve"> findings were based on reported change in visual analog scale pain ratings</w:t>
      </w:r>
      <w:r w:rsidR="00E96723">
        <w:rPr>
          <w:color w:val="000000"/>
        </w:rPr>
        <w:t>.</w:t>
      </w:r>
      <w:r w:rsidR="00E96723" w:rsidRPr="00E96723">
        <w:rPr>
          <w:b/>
          <w:color w:val="0000E9"/>
          <w:u w:val="single"/>
        </w:rPr>
        <w:t xml:space="preserve"> </w:t>
      </w:r>
      <w:r w:rsidR="00E96723">
        <w:rPr>
          <w:b/>
          <w:color w:val="0000E9"/>
          <w:u w:val="single"/>
        </w:rPr>
        <w:t>[2]</w:t>
      </w:r>
    </w:p>
    <w:p w14:paraId="1B98861B" w14:textId="7F6259CC" w:rsidR="00FA059F" w:rsidRDefault="00FA059F">
      <w:pPr>
        <w:spacing w:after="240"/>
        <w:rPr>
          <w:color w:val="000000"/>
        </w:rPr>
      </w:pPr>
      <w:del w:id="83" w:author="Patrick Linehan" w:date="2015-02-04T17:42:00Z">
        <w:r w:rsidDel="00593C3A">
          <w:rPr>
            <w:color w:val="000000"/>
          </w:rPr>
          <w:delText xml:space="preserve">These </w:delText>
        </w:r>
        <w:r w:rsidR="00E96723" w:rsidDel="00593C3A">
          <w:rPr>
            <w:color w:val="000000"/>
          </w:rPr>
          <w:delText xml:space="preserve">questions </w:delText>
        </w:r>
        <w:r w:rsidDel="00593C3A">
          <w:rPr>
            <w:color w:val="000000"/>
          </w:rPr>
          <w:delText xml:space="preserve">are </w:delText>
        </w:r>
        <w:r w:rsidR="00E96723" w:rsidDel="00593C3A">
          <w:rPr>
            <w:color w:val="000000"/>
          </w:rPr>
          <w:delText xml:space="preserve">extremely specific, which limits the usefulness of them, for </w:delText>
        </w:r>
        <w:commentRangeStart w:id="84"/>
        <w:r w:rsidR="00E96723" w:rsidDel="00593C3A">
          <w:rPr>
            <w:color w:val="000000"/>
          </w:rPr>
          <w:delText>example</w:delText>
        </w:r>
        <w:commentRangeEnd w:id="84"/>
        <w:r w:rsidR="00E96723" w:rsidDel="00593C3A">
          <w:rPr>
            <w:rStyle w:val="CommentReference"/>
          </w:rPr>
          <w:commentReference w:id="84"/>
        </w:r>
        <w:r w:rsidR="00E96723" w:rsidDel="00593C3A">
          <w:rPr>
            <w:color w:val="000000"/>
          </w:rPr>
          <w:delText>, ,</w:delText>
        </w:r>
        <w:r w:rsidDel="00593C3A">
          <w:rPr>
            <w:color w:val="000000"/>
          </w:rPr>
          <w:delText xml:space="preserve"> questions, and </w:delText>
        </w:r>
        <w:r w:rsidR="00E96723" w:rsidDel="00593C3A">
          <w:rPr>
            <w:color w:val="000000"/>
          </w:rPr>
          <w:delText>may</w:delText>
        </w:r>
        <w:r w:rsidDel="00593C3A">
          <w:rPr>
            <w:color w:val="000000"/>
          </w:rPr>
          <w:delText xml:space="preserve"> have been driven by the publication of specific articles in the emergency medicine literature, rather than by an </w:delText>
        </w:r>
        <w:r w:rsidDel="00593C3A">
          <w:rPr>
            <w:i/>
            <w:color w:val="000000"/>
          </w:rPr>
          <w:delText>a priori</w:delText>
        </w:r>
        <w:r w:rsidDel="00593C3A">
          <w:rPr>
            <w:color w:val="000000"/>
          </w:rPr>
          <w:delText xml:space="preserve"> research question.</w:delText>
        </w:r>
      </w:del>
      <w:ins w:id="85" w:author="Patrick Linehan" w:date="2015-02-04T17:42:00Z">
        <w:r w:rsidR="00593C3A">
          <w:rPr>
            <w:color w:val="000000"/>
          </w:rPr>
          <w:t xml:space="preserve">The authors report their conclusions from seven different patient-intervention-comparison-outcome (PICO) research questions. </w:t>
        </w:r>
      </w:ins>
      <w:ins w:id="86" w:author="Patrick Linehan" w:date="2015-02-04T17:45:00Z">
        <w:r w:rsidR="00593C3A">
          <w:rPr>
            <w:color w:val="000000"/>
          </w:rPr>
          <w:t xml:space="preserve">They do not address the question of the optimal dose of morphine for emergency analgesia. </w:t>
        </w:r>
      </w:ins>
      <w:ins w:id="87" w:author="Patrick Linehan" w:date="2015-02-04T17:50:00Z">
        <w:r w:rsidR="007415DA">
          <w:rPr>
            <w:color w:val="000000"/>
          </w:rPr>
          <w:t>The paper</w:t>
        </w:r>
      </w:ins>
      <w:ins w:id="88" w:author="Patrick Linehan" w:date="2015-02-04T17:57:00Z">
        <w:r w:rsidR="00E14ADC">
          <w:rPr>
            <w:color w:val="000000"/>
          </w:rPr>
          <w:t>’s methods</w:t>
        </w:r>
      </w:ins>
      <w:ins w:id="89" w:author="Patrick Linehan" w:date="2015-02-04T17:50:00Z">
        <w:r w:rsidR="00E14ADC">
          <w:rPr>
            <w:color w:val="000000"/>
          </w:rPr>
          <w:t xml:space="preserve"> include the databases </w:t>
        </w:r>
      </w:ins>
      <w:ins w:id="90" w:author="Patrick Linehan" w:date="2015-02-04T17:57:00Z">
        <w:r w:rsidR="00E14ADC">
          <w:rPr>
            <w:color w:val="000000"/>
          </w:rPr>
          <w:t>used for their searches</w:t>
        </w:r>
      </w:ins>
      <w:ins w:id="91" w:author="Patrick Linehan" w:date="2015-02-04T17:50:00Z">
        <w:r w:rsidR="007415DA">
          <w:rPr>
            <w:color w:val="000000"/>
          </w:rPr>
          <w:t xml:space="preserve">, </w:t>
        </w:r>
      </w:ins>
      <w:ins w:id="92" w:author="Patrick Linehan" w:date="2015-02-04T17:57:00Z">
        <w:r w:rsidR="00E14ADC">
          <w:rPr>
            <w:color w:val="000000"/>
          </w:rPr>
          <w:t>and the</w:t>
        </w:r>
      </w:ins>
      <w:ins w:id="93" w:author="Patrick Linehan" w:date="2015-02-04T17:50:00Z">
        <w:r w:rsidR="007415DA">
          <w:rPr>
            <w:color w:val="000000"/>
          </w:rPr>
          <w:t xml:space="preserve"> inclusion </w:t>
        </w:r>
      </w:ins>
      <w:ins w:id="94" w:author="Patrick Linehan" w:date="2015-02-04T17:52:00Z">
        <w:r w:rsidR="007415DA">
          <w:rPr>
            <w:color w:val="000000"/>
          </w:rPr>
          <w:t>and</w:t>
        </w:r>
      </w:ins>
      <w:ins w:id="95" w:author="Patrick Linehan" w:date="2015-02-04T17:50:00Z">
        <w:r w:rsidR="007415DA">
          <w:rPr>
            <w:color w:val="000000"/>
          </w:rPr>
          <w:t xml:space="preserve"> exclusion criteria the authors used </w:t>
        </w:r>
      </w:ins>
      <w:ins w:id="96" w:author="Patrick Linehan" w:date="2015-02-04T17:58:00Z">
        <w:r w:rsidR="00E14ADC">
          <w:rPr>
            <w:color w:val="000000"/>
          </w:rPr>
          <w:t xml:space="preserve">while reviewing abstracts </w:t>
        </w:r>
      </w:ins>
      <w:ins w:id="97" w:author="Patrick Linehan" w:date="2015-02-04T17:50:00Z">
        <w:r w:rsidR="007415DA">
          <w:rPr>
            <w:color w:val="000000"/>
          </w:rPr>
          <w:t xml:space="preserve">for </w:t>
        </w:r>
      </w:ins>
      <w:ins w:id="98" w:author="Patrick Linehan" w:date="2015-02-04T17:54:00Z">
        <w:r w:rsidR="007415DA">
          <w:rPr>
            <w:color w:val="000000"/>
          </w:rPr>
          <w:t>sel</w:t>
        </w:r>
      </w:ins>
      <w:ins w:id="99" w:author="Patrick Linehan" w:date="2015-02-04T17:55:00Z">
        <w:r w:rsidR="007415DA">
          <w:rPr>
            <w:color w:val="000000"/>
          </w:rPr>
          <w:t>e</w:t>
        </w:r>
      </w:ins>
      <w:ins w:id="100" w:author="Patrick Linehan" w:date="2015-02-04T17:54:00Z">
        <w:r w:rsidR="007415DA">
          <w:rPr>
            <w:color w:val="000000"/>
          </w:rPr>
          <w:t>cting</w:t>
        </w:r>
      </w:ins>
      <w:ins w:id="101" w:author="Patrick Linehan" w:date="2015-02-04T17:50:00Z">
        <w:r w:rsidR="007415DA">
          <w:rPr>
            <w:color w:val="000000"/>
          </w:rPr>
          <w:t xml:space="preserve"> </w:t>
        </w:r>
      </w:ins>
      <w:ins w:id="102" w:author="Patrick Linehan" w:date="2015-02-04T17:55:00Z">
        <w:r w:rsidR="007415DA">
          <w:rPr>
            <w:color w:val="000000"/>
          </w:rPr>
          <w:t>papers to review in full text</w:t>
        </w:r>
      </w:ins>
      <w:ins w:id="103" w:author="Patrick Linehan" w:date="2015-02-04T17:50:00Z">
        <w:r w:rsidR="00E14ADC">
          <w:rPr>
            <w:color w:val="000000"/>
          </w:rPr>
          <w:t>.</w:t>
        </w:r>
        <w:r w:rsidR="007415DA">
          <w:rPr>
            <w:color w:val="000000"/>
          </w:rPr>
          <w:t xml:space="preserve"> </w:t>
        </w:r>
      </w:ins>
      <w:ins w:id="104" w:author="Patrick Linehan" w:date="2015-02-04T18:01:00Z">
        <w:r w:rsidR="00E14ADC">
          <w:rPr>
            <w:color w:val="000000"/>
          </w:rPr>
          <w:t>It does not include the search strategies used for the searches, and gives a summary table of findings as produced by the GRADE</w:t>
        </w:r>
      </w:ins>
      <w:ins w:id="105" w:author="Patrick Linehan" w:date="2015-02-04T18:02:00Z">
        <w:r w:rsidR="00E14ADC">
          <w:rPr>
            <w:color w:val="000000"/>
          </w:rPr>
          <w:t>-Pro software for only one of the PICO questions (</w:t>
        </w:r>
      </w:ins>
      <w:proofErr w:type="spellStart"/>
      <w:ins w:id="106" w:author="Patrick Linehan" w:date="2015-02-04T18:03:00Z">
        <w:r w:rsidR="00E14ADC" w:rsidRPr="00E14ADC">
          <w:rPr>
            <w:color w:val="000000"/>
          </w:rPr>
          <w:t>Hydromorphone</w:t>
        </w:r>
        <w:proofErr w:type="spellEnd"/>
        <w:r w:rsidR="00E14ADC" w:rsidRPr="00E14ADC">
          <w:rPr>
            <w:color w:val="000000"/>
          </w:rPr>
          <w:t xml:space="preserve"> (</w:t>
        </w:r>
        <w:proofErr w:type="spellStart"/>
        <w:r w:rsidR="00E14ADC" w:rsidRPr="00E14ADC">
          <w:rPr>
            <w:color w:val="000000"/>
          </w:rPr>
          <w:t>i.v.</w:t>
        </w:r>
        <w:proofErr w:type="spellEnd"/>
        <w:r w:rsidR="00E14ADC" w:rsidRPr="00E14ADC">
          <w:rPr>
            <w:color w:val="000000"/>
          </w:rPr>
          <w:t>) vs. morphine (</w:t>
        </w:r>
        <w:proofErr w:type="spellStart"/>
        <w:r w:rsidR="00E14ADC" w:rsidRPr="00E14ADC">
          <w:rPr>
            <w:color w:val="000000"/>
          </w:rPr>
          <w:t>i.v.</w:t>
        </w:r>
        <w:proofErr w:type="spellEnd"/>
        <w:r w:rsidR="00E14ADC" w:rsidRPr="00E14ADC">
          <w:rPr>
            <w:color w:val="000000"/>
          </w:rPr>
          <w:t>) for acute severe pain in the emergency department</w:t>
        </w:r>
        <w:r w:rsidR="00E14ADC">
          <w:rPr>
            <w:color w:val="000000"/>
          </w:rPr>
          <w:t xml:space="preserve">). </w:t>
        </w:r>
      </w:ins>
      <w:ins w:id="107" w:author="Patrick Linehan" w:date="2015-02-04T18:06:00Z">
        <w:r w:rsidR="00FF0CD7">
          <w:rPr>
            <w:color w:val="000000"/>
          </w:rPr>
          <w:t xml:space="preserve">The review does not follow the PRISMA guidelines for systematic reviews. </w:t>
        </w:r>
      </w:ins>
      <w:del w:id="108" w:author="Patrick Linehan" w:date="2015-02-04T17:58:00Z">
        <w:r w:rsidDel="00E14ADC">
          <w:rPr>
            <w:color w:val="000000"/>
          </w:rPr>
          <w:delText xml:space="preserve"> </w:delText>
        </w:r>
        <w:r w:rsidR="00E96723" w:rsidDel="00E14ADC">
          <w:rPr>
            <w:color w:val="000000"/>
          </w:rPr>
          <w:delText>In addition, the</w:delText>
        </w:r>
        <w:r w:rsidDel="00E14ADC">
          <w:rPr>
            <w:color w:val="000000"/>
          </w:rPr>
          <w:delText xml:space="preserve"> review does not include enough information to make it </w:delText>
        </w:r>
        <w:commentRangeStart w:id="109"/>
        <w:r w:rsidDel="00E14ADC">
          <w:rPr>
            <w:color w:val="000000"/>
          </w:rPr>
          <w:delText>reproducible</w:delText>
        </w:r>
        <w:commentRangeEnd w:id="109"/>
        <w:r w:rsidR="00E96723" w:rsidDel="00E14ADC">
          <w:rPr>
            <w:rStyle w:val="CommentReference"/>
          </w:rPr>
          <w:commentReference w:id="109"/>
        </w:r>
        <w:r w:rsidDel="00E14ADC">
          <w:rPr>
            <w:color w:val="000000"/>
          </w:rPr>
          <w:delText>.</w:delText>
        </w:r>
      </w:del>
    </w:p>
    <w:p w14:paraId="455D7839" w14:textId="77777777" w:rsidR="00FA059F" w:rsidRDefault="00FA059F">
      <w:pPr>
        <w:spacing w:after="319"/>
        <w:rPr>
          <w:b/>
          <w:color w:val="000000"/>
        </w:rPr>
      </w:pPr>
      <w:r>
        <w:rPr>
          <w:b/>
          <w:i/>
          <w:color w:val="000000"/>
        </w:rPr>
        <w:t>Analgesia in patients with acute abdominal pain</w:t>
      </w:r>
      <w:proofErr w:type="gramStart"/>
      <w:r>
        <w:rPr>
          <w:b/>
          <w:color w:val="000000"/>
        </w:rPr>
        <w:t>.</w:t>
      </w:r>
      <w:r>
        <w:rPr>
          <w:b/>
          <w:color w:val="0000E9"/>
          <w:u w:val="single"/>
        </w:rPr>
        <w:t>[</w:t>
      </w:r>
      <w:proofErr w:type="gramEnd"/>
      <w:r>
        <w:rPr>
          <w:b/>
          <w:color w:val="0000E9"/>
          <w:u w:val="single"/>
        </w:rPr>
        <w:t>3]</w:t>
      </w:r>
    </w:p>
    <w:p w14:paraId="2DDA0850" w14:textId="4BF29D6D" w:rsidR="00FA059F" w:rsidRDefault="00E96723">
      <w:pPr>
        <w:spacing w:after="240"/>
        <w:rPr>
          <w:color w:val="000000"/>
        </w:rPr>
      </w:pPr>
      <w:r>
        <w:rPr>
          <w:color w:val="000000"/>
        </w:rPr>
        <w:t xml:space="preserve">A </w:t>
      </w:r>
      <w:del w:id="110" w:author="Patrick Linehan" w:date="2015-02-04T18:23:00Z">
        <w:r w:rsidR="00B51421" w:rsidDel="00262FA7">
          <w:rPr>
            <w:color w:val="000000"/>
          </w:rPr>
          <w:delText xml:space="preserve">recent </w:delText>
        </w:r>
      </w:del>
      <w:r>
        <w:rPr>
          <w:color w:val="000000"/>
        </w:rPr>
        <w:t xml:space="preserve">Cochrane </w:t>
      </w:r>
      <w:commentRangeStart w:id="111"/>
      <w:del w:id="112" w:author="Patrick Linehan" w:date="2015-02-04T18:17:00Z">
        <w:r w:rsidDel="00262FA7">
          <w:rPr>
            <w:color w:val="000000"/>
          </w:rPr>
          <w:delText>review</w:delText>
        </w:r>
        <w:commentRangeEnd w:id="111"/>
        <w:r w:rsidR="00B51421" w:rsidDel="00262FA7">
          <w:rPr>
            <w:rStyle w:val="CommentReference"/>
          </w:rPr>
          <w:commentReference w:id="111"/>
        </w:r>
        <w:r w:rsidDel="00262FA7">
          <w:rPr>
            <w:color w:val="000000"/>
          </w:rPr>
          <w:delText xml:space="preserve"> </w:delText>
        </w:r>
      </w:del>
      <w:ins w:id="113" w:author="Patrick Linehan" w:date="2015-02-04T18:17:00Z">
        <w:r w:rsidR="00262FA7">
          <w:rPr>
            <w:color w:val="000000"/>
          </w:rPr>
          <w:t xml:space="preserve">meta-analysis </w:t>
        </w:r>
      </w:ins>
      <w:r>
        <w:rPr>
          <w:color w:val="000000"/>
        </w:rPr>
        <w:t xml:space="preserve">addressed the topic of </w:t>
      </w:r>
      <w:r w:rsidR="00FA059F">
        <w:rPr>
          <w:color w:val="000000"/>
        </w:rPr>
        <w:t xml:space="preserve">administering opioid analgesia to patients over 14 years of age with acute abdominal pain. </w:t>
      </w:r>
      <w:r w:rsidR="00B51421">
        <w:rPr>
          <w:color w:val="000000"/>
        </w:rPr>
        <w:t>Its authors concluded that</w:t>
      </w:r>
      <w:ins w:id="114" w:author="Patrick Linehan" w:date="2015-02-04T14:16:00Z">
        <w:r w:rsidR="00554114">
          <w:rPr>
            <w:color w:val="000000"/>
          </w:rPr>
          <w:t xml:space="preserve">, </w:t>
        </w:r>
      </w:ins>
      <w:del w:id="115" w:author="Patrick Linehan" w:date="2015-02-04T14:16:00Z">
        <w:r w:rsidR="00B51421" w:rsidDel="00554114">
          <w:rPr>
            <w:color w:val="000000"/>
          </w:rPr>
          <w:delText xml:space="preserve"> </w:delText>
        </w:r>
        <w:r w:rsidR="00FA059F" w:rsidDel="00554114">
          <w:rPr>
            <w:color w:val="000000"/>
          </w:rPr>
          <w:delText xml:space="preserve"> </w:delText>
        </w:r>
      </w:del>
      <w:r w:rsidR="00FA059F">
        <w:rPr>
          <w:color w:val="000000"/>
        </w:rPr>
        <w:t xml:space="preserve">when compared with placebo, the use of analgesia </w:t>
      </w:r>
      <w:r w:rsidR="00B51421">
        <w:rPr>
          <w:color w:val="000000"/>
        </w:rPr>
        <w:t xml:space="preserve">did not </w:t>
      </w:r>
      <w:r w:rsidR="00FA059F">
        <w:rPr>
          <w:color w:val="000000"/>
        </w:rPr>
        <w:t>result in “unsuitable treatment decisions</w:t>
      </w:r>
      <w:proofErr w:type="gramStart"/>
      <w:r w:rsidR="00FA059F">
        <w:rPr>
          <w:color w:val="000000"/>
        </w:rPr>
        <w:t>” ,</w:t>
      </w:r>
      <w:proofErr w:type="gramEnd"/>
      <w:r w:rsidR="00FA059F">
        <w:rPr>
          <w:color w:val="000000"/>
        </w:rPr>
        <w:t xml:space="preserve"> and </w:t>
      </w:r>
      <w:r w:rsidR="00B51421">
        <w:rPr>
          <w:color w:val="000000"/>
        </w:rPr>
        <w:t xml:space="preserve">that </w:t>
      </w:r>
      <w:r w:rsidR="00FA059F">
        <w:rPr>
          <w:color w:val="000000"/>
        </w:rPr>
        <w:t xml:space="preserve"> </w:t>
      </w:r>
      <w:r w:rsidR="00B51421">
        <w:rPr>
          <w:color w:val="000000"/>
        </w:rPr>
        <w:t xml:space="preserve">the use of opioid analgesia improved patient comfort . </w:t>
      </w:r>
      <w:ins w:id="116" w:author="Patrick Linehan" w:date="2015-02-04T18:19:00Z">
        <w:r w:rsidR="00262FA7">
          <w:rPr>
            <w:color w:val="000000"/>
          </w:rPr>
          <w:t xml:space="preserve">The meta-analysis concluded that there was heterogeneity in their sample </w:t>
        </w:r>
      </w:ins>
      <w:ins w:id="117" w:author="Patrick Linehan" w:date="2015-02-04T18:20:00Z">
        <w:r w:rsidR="00262FA7">
          <w:rPr>
            <w:color w:val="000000"/>
          </w:rPr>
          <w:t xml:space="preserve">related to the dosage and type of drug used, and did not make any conclusions about the optimal dosing of opioid medications. </w:t>
        </w:r>
      </w:ins>
      <w:del w:id="118" w:author="Patrick Linehan" w:date="2015-02-04T18:23:00Z">
        <w:r w:rsidR="00B51421" w:rsidDel="00262FA7">
          <w:rPr>
            <w:color w:val="000000"/>
          </w:rPr>
          <w:delText>However, the questions of whether the use of opioid analgesia delayed surgery or prolonged hospital stay continue to be unclear.</w:delText>
        </w:r>
        <w:r w:rsidR="00B51421" w:rsidRPr="00B51421" w:rsidDel="00262FA7">
          <w:rPr>
            <w:b/>
            <w:color w:val="0000E9"/>
            <w:u w:val="single"/>
          </w:rPr>
          <w:delText xml:space="preserve"> </w:delText>
        </w:r>
      </w:del>
      <w:r w:rsidR="00B51421">
        <w:rPr>
          <w:b/>
          <w:color w:val="0000E9"/>
          <w:u w:val="single"/>
        </w:rPr>
        <w:t>[3]</w:t>
      </w:r>
      <w:r w:rsidR="00B51421">
        <w:rPr>
          <w:color w:val="000000"/>
        </w:rPr>
        <w:t xml:space="preserve"> </w:t>
      </w:r>
      <w:r w:rsidR="00B51421">
        <w:rPr>
          <w:rStyle w:val="CommentReference"/>
        </w:rPr>
        <w:commentReference w:id="119"/>
      </w:r>
      <w:del w:id="120" w:author="Patrick Linehan" w:date="2015-02-04T18:17:00Z">
        <w:r w:rsidR="00FA059F" w:rsidDel="00262FA7">
          <w:rPr>
            <w:color w:val="000000"/>
          </w:rPr>
          <w:delText>)</w:delText>
        </w:r>
      </w:del>
      <w:r w:rsidR="00FA059F">
        <w:rPr>
          <w:color w:val="000000"/>
        </w:rPr>
        <w:t xml:space="preserve">. </w:t>
      </w:r>
    </w:p>
    <w:p w14:paraId="207DA43B" w14:textId="77777777" w:rsidR="00FA059F" w:rsidRDefault="00FA059F">
      <w:pPr>
        <w:spacing w:after="319"/>
        <w:rPr>
          <w:b/>
          <w:color w:val="000000"/>
        </w:rPr>
      </w:pPr>
      <w:r>
        <w:rPr>
          <w:b/>
          <w:i/>
          <w:color w:val="000000"/>
        </w:rPr>
        <w:t>Parenteral opioids in emergency medicine–A systematic review of efficacy and safety</w:t>
      </w:r>
      <w:proofErr w:type="gramStart"/>
      <w:r>
        <w:rPr>
          <w:b/>
          <w:color w:val="000000"/>
        </w:rPr>
        <w:t>.</w:t>
      </w:r>
      <w:r>
        <w:rPr>
          <w:b/>
          <w:color w:val="0000E9"/>
          <w:u w:val="single"/>
        </w:rPr>
        <w:t>[</w:t>
      </w:r>
      <w:proofErr w:type="gramEnd"/>
      <w:r>
        <w:rPr>
          <w:b/>
          <w:color w:val="0000E9"/>
          <w:u w:val="single"/>
        </w:rPr>
        <w:t>4]</w:t>
      </w:r>
    </w:p>
    <w:p w14:paraId="0F1223A2" w14:textId="0CB272D9" w:rsidR="00FA059F" w:rsidRDefault="00B51421">
      <w:pPr>
        <w:spacing w:after="240"/>
        <w:rPr>
          <w:ins w:id="121" w:author="Patrick Linehan" w:date="2015-02-04T19:18:00Z"/>
          <w:color w:val="000000"/>
        </w:rPr>
      </w:pPr>
      <w:r>
        <w:rPr>
          <w:color w:val="000000"/>
        </w:rPr>
        <w:t>A fourth systematic review</w:t>
      </w:r>
      <w:del w:id="122" w:author="Patrick Linehan" w:date="2015-02-04T18:23:00Z">
        <w:r w:rsidDel="00262FA7">
          <w:rPr>
            <w:color w:val="000000"/>
          </w:rPr>
          <w:delText xml:space="preserve"> </w:delText>
        </w:r>
      </w:del>
      <w:r w:rsidR="00FA059F">
        <w:rPr>
          <w:color w:val="000000"/>
        </w:rPr>
        <w:t xml:space="preserve"> was limited to adults with acute pain treated in prehospital and emergency settings. </w:t>
      </w:r>
      <w:r>
        <w:rPr>
          <w:color w:val="000000"/>
        </w:rPr>
        <w:t>A qualitative synthesis was presented because of</w:t>
      </w:r>
      <w:del w:id="123" w:author="Patrick Linehan" w:date="2015-02-04T18:23:00Z">
        <w:r w:rsidDel="00262FA7">
          <w:rPr>
            <w:color w:val="000000"/>
          </w:rPr>
          <w:delText xml:space="preserve"> </w:delText>
        </w:r>
      </w:del>
      <w:r w:rsidR="00FA059F">
        <w:rPr>
          <w:color w:val="000000"/>
        </w:rPr>
        <w:t xml:space="preserve"> the heterogeneity of the studies included in the review, some of which compared different opioid regimes. </w:t>
      </w:r>
      <w:r>
        <w:rPr>
          <w:color w:val="000000"/>
        </w:rPr>
        <w:t xml:space="preserve">The main conclusion in this review was that (a) opioid analgesia is </w:t>
      </w:r>
      <w:proofErr w:type="gramStart"/>
      <w:r>
        <w:rPr>
          <w:color w:val="000000"/>
        </w:rPr>
        <w:t xml:space="preserve">efficacious </w:t>
      </w:r>
      <w:r w:rsidR="00FA059F">
        <w:rPr>
          <w:color w:val="000000"/>
        </w:rPr>
        <w:t xml:space="preserve"> in</w:t>
      </w:r>
      <w:proofErr w:type="gramEnd"/>
      <w:r w:rsidR="00FA059F">
        <w:rPr>
          <w:color w:val="000000"/>
        </w:rPr>
        <w:t xml:space="preserve"> the prehospital setting</w:t>
      </w:r>
      <w:r>
        <w:rPr>
          <w:color w:val="000000"/>
        </w:rPr>
        <w:t xml:space="preserve"> and in the emergency department. However, the authors concluded that its safety in the prehospital and emergency department is still unclear. </w:t>
      </w:r>
      <w:ins w:id="124" w:author="Patrick Linehan" w:date="2015-02-04T18:23:00Z">
        <w:r w:rsidR="00262FA7">
          <w:rPr>
            <w:color w:val="000000"/>
          </w:rPr>
          <w:t xml:space="preserve">This </w:t>
        </w:r>
      </w:ins>
      <w:ins w:id="125" w:author="Patrick Linehan" w:date="2015-02-04T18:24:00Z">
        <w:r w:rsidR="00262FA7">
          <w:rPr>
            <w:color w:val="000000"/>
          </w:rPr>
          <w:t xml:space="preserve">review concluded that </w:t>
        </w:r>
      </w:ins>
      <w:ins w:id="126" w:author="Patrick Linehan" w:date="2015-02-04T18:26:00Z">
        <w:r w:rsidR="00262FA7">
          <w:rPr>
            <w:color w:val="000000"/>
          </w:rPr>
          <w:t>“</w:t>
        </w:r>
        <w:r w:rsidR="00262FA7" w:rsidRPr="00262FA7">
          <w:rPr>
            <w:color w:val="000000"/>
          </w:rPr>
          <w:t xml:space="preserve">evidence for selection of optimal opioid and dose for emergency medicine in hospital and in the </w:t>
        </w:r>
        <w:proofErr w:type="spellStart"/>
        <w:r w:rsidR="00262FA7" w:rsidRPr="00262FA7">
          <w:rPr>
            <w:color w:val="000000"/>
          </w:rPr>
          <w:t>prehospital</w:t>
        </w:r>
        <w:proofErr w:type="spellEnd"/>
        <w:r w:rsidR="00262FA7" w:rsidRPr="00262FA7">
          <w:rPr>
            <w:color w:val="000000"/>
          </w:rPr>
          <w:t xml:space="preserve"> setting is scarce</w:t>
        </w:r>
        <w:r w:rsidR="00262FA7">
          <w:rPr>
            <w:color w:val="000000"/>
          </w:rPr>
          <w:t>”</w:t>
        </w:r>
        <w:proofErr w:type="gramStart"/>
        <w:r w:rsidR="00262FA7">
          <w:rPr>
            <w:color w:val="000000"/>
          </w:rPr>
          <w:t>.</w:t>
        </w:r>
      </w:ins>
      <w:r>
        <w:rPr>
          <w:b/>
          <w:color w:val="0000E9"/>
          <w:u w:val="single"/>
        </w:rPr>
        <w:t>[</w:t>
      </w:r>
      <w:commentRangeStart w:id="127"/>
      <w:proofErr w:type="gramEnd"/>
      <w:r>
        <w:rPr>
          <w:b/>
          <w:color w:val="0000E9"/>
          <w:u w:val="single"/>
        </w:rPr>
        <w:t>4</w:t>
      </w:r>
      <w:commentRangeEnd w:id="127"/>
      <w:r>
        <w:rPr>
          <w:rStyle w:val="CommentReference"/>
        </w:rPr>
        <w:commentReference w:id="127"/>
      </w:r>
      <w:r>
        <w:rPr>
          <w:b/>
          <w:color w:val="0000E9"/>
          <w:u w:val="single"/>
        </w:rPr>
        <w:t>]</w:t>
      </w:r>
      <w:r>
        <w:rPr>
          <w:color w:val="000000"/>
        </w:rPr>
        <w:t xml:space="preserve"> </w:t>
      </w:r>
    </w:p>
    <w:p w14:paraId="07BFCC87" w14:textId="77777777" w:rsidR="00603FA5" w:rsidRDefault="00603FA5">
      <w:pPr>
        <w:spacing w:after="240"/>
        <w:rPr>
          <w:ins w:id="128" w:author="Patrick Linehan" w:date="2015-02-04T19:18:00Z"/>
          <w:color w:val="000000"/>
        </w:rPr>
      </w:pPr>
    </w:p>
    <w:p w14:paraId="1F205C0B" w14:textId="77777777" w:rsidR="00603FA5" w:rsidRDefault="00603FA5" w:rsidP="00603FA5">
      <w:pPr>
        <w:spacing w:after="319"/>
        <w:rPr>
          <w:ins w:id="129" w:author="Patrick Linehan" w:date="2015-02-04T19:18:00Z"/>
          <w:b/>
          <w:color w:val="000000"/>
        </w:rPr>
      </w:pPr>
      <w:ins w:id="130" w:author="Patrick Linehan" w:date="2015-02-04T19:18:00Z">
        <w:r>
          <w:rPr>
            <w:b/>
            <w:i/>
            <w:color w:val="000000"/>
          </w:rPr>
          <w:lastRenderedPageBreak/>
          <w:t>Do opiates affect the clinical evaluation of patients with acute abdominal pain</w:t>
        </w:r>
        <w:proofErr w:type="gramStart"/>
        <w:r>
          <w:rPr>
            <w:b/>
            <w:i/>
            <w:color w:val="000000"/>
          </w:rPr>
          <w:t>?</w:t>
        </w:r>
        <w:r>
          <w:rPr>
            <w:b/>
            <w:color w:val="0000E9"/>
            <w:u w:val="single"/>
          </w:rPr>
          <w:t>[</w:t>
        </w:r>
        <w:proofErr w:type="gramEnd"/>
        <w:r>
          <w:rPr>
            <w:b/>
            <w:color w:val="0000E9"/>
            <w:u w:val="single"/>
          </w:rPr>
          <w:t>6]</w:t>
        </w:r>
      </w:ins>
    </w:p>
    <w:p w14:paraId="3777CD7D" w14:textId="77777777" w:rsidR="00603FA5" w:rsidRDefault="00603FA5" w:rsidP="00603FA5">
      <w:pPr>
        <w:spacing w:after="240"/>
        <w:rPr>
          <w:ins w:id="131" w:author="Patrick Linehan" w:date="2015-02-04T19:18:00Z"/>
          <w:color w:val="000000"/>
        </w:rPr>
      </w:pPr>
      <w:ins w:id="132" w:author="Patrick Linehan" w:date="2015-02-04T19:18:00Z">
        <w:r>
          <w:rPr>
            <w:color w:val="000000"/>
          </w:rPr>
          <w:t>A 2006 review (part of the JAMA Rational Clinical Exam series) addressed the effect of opiates on management errors of patients with acute abdominal pain. It concludes that opiate administration had no association with management errors. It did not address the issue of dosing for pain control.</w:t>
        </w:r>
        <w:r w:rsidRPr="004A0B65">
          <w:rPr>
            <w:b/>
            <w:color w:val="0000E9"/>
            <w:u w:val="single"/>
          </w:rPr>
          <w:t xml:space="preserve"> </w:t>
        </w:r>
        <w:r>
          <w:rPr>
            <w:b/>
            <w:color w:val="0000E9"/>
            <w:u w:val="single"/>
          </w:rPr>
          <w:t>[6]</w:t>
        </w:r>
      </w:ins>
    </w:p>
    <w:p w14:paraId="6416130F" w14:textId="77777777" w:rsidR="00603FA5" w:rsidRDefault="00603FA5">
      <w:pPr>
        <w:spacing w:after="240"/>
        <w:rPr>
          <w:color w:val="000000"/>
        </w:rPr>
      </w:pPr>
    </w:p>
    <w:p w14:paraId="45EDBA2B" w14:textId="5D27FCEE" w:rsidR="00FA059F" w:rsidRDefault="004A0B65">
      <w:pPr>
        <w:spacing w:after="240"/>
        <w:rPr>
          <w:color w:val="000000"/>
        </w:rPr>
      </w:pPr>
      <w:r>
        <w:rPr>
          <w:color w:val="000000"/>
        </w:rPr>
        <w:t xml:space="preserve">Finally, a 2010 </w:t>
      </w:r>
      <w:del w:id="133" w:author="Patrick Linehan" w:date="2015-02-04T18:30:00Z">
        <w:r w:rsidDel="00EC74DE">
          <w:rPr>
            <w:color w:val="000000"/>
          </w:rPr>
          <w:delText xml:space="preserve">paper </w:delText>
        </w:r>
      </w:del>
      <w:ins w:id="134" w:author="Patrick Linehan" w:date="2015-02-04T18:30:00Z">
        <w:r w:rsidR="00EC74DE">
          <w:rPr>
            <w:color w:val="000000"/>
          </w:rPr>
          <w:t xml:space="preserve">review </w:t>
        </w:r>
      </w:ins>
      <w:del w:id="135" w:author="Patrick Linehan" w:date="2015-02-04T18:30:00Z">
        <w:r w:rsidDel="00EC74DE">
          <w:rPr>
            <w:color w:val="000000"/>
          </w:rPr>
          <w:delText xml:space="preserve">reported </w:delText>
        </w:r>
        <w:commentRangeStart w:id="136"/>
        <w:r w:rsidDel="00EC74DE">
          <w:rPr>
            <w:color w:val="000000"/>
          </w:rPr>
          <w:delText>that</w:delText>
        </w:r>
        <w:commentRangeEnd w:id="136"/>
        <w:r w:rsidDel="00EC74DE">
          <w:rPr>
            <w:rStyle w:val="CommentReference"/>
          </w:rPr>
          <w:commentReference w:id="136"/>
        </w:r>
      </w:del>
      <w:ins w:id="137" w:author="Patrick Linehan" w:date="2015-02-04T18:31:00Z">
        <w:r w:rsidR="00EC74DE">
          <w:rPr>
            <w:color w:val="000000"/>
          </w:rPr>
          <w:t>summarized</w:t>
        </w:r>
      </w:ins>
      <w:ins w:id="138" w:author="Patrick Linehan" w:date="2015-02-04T18:30:00Z">
        <w:r w:rsidR="00EC74DE">
          <w:rPr>
            <w:color w:val="000000"/>
          </w:rPr>
          <w:t xml:space="preserve"> </w:t>
        </w:r>
      </w:ins>
      <w:ins w:id="139" w:author="Patrick Linehan" w:date="2015-02-04T18:31:00Z">
        <w:r w:rsidR="00EC74DE">
          <w:rPr>
            <w:color w:val="000000"/>
          </w:rPr>
          <w:t xml:space="preserve">the evidence for intravenous opioids for acute pain in the </w:t>
        </w:r>
        <w:proofErr w:type="gramStart"/>
        <w:r w:rsidR="00EC74DE">
          <w:rPr>
            <w:color w:val="000000"/>
          </w:rPr>
          <w:t>emergency</w:t>
        </w:r>
        <w:proofErr w:type="gramEnd"/>
        <w:r w:rsidR="00EC74DE">
          <w:rPr>
            <w:color w:val="000000"/>
          </w:rPr>
          <w:t xml:space="preserve"> department.</w:t>
        </w:r>
      </w:ins>
      <w:r>
        <w:rPr>
          <w:color w:val="000000"/>
        </w:rPr>
        <w:t xml:space="preserve"> </w:t>
      </w:r>
      <w:r>
        <w:rPr>
          <w:b/>
          <w:color w:val="0000E9"/>
          <w:u w:val="single"/>
        </w:rPr>
        <w:t>[5]</w:t>
      </w:r>
      <w:del w:id="140" w:author="Patrick Linehan" w:date="2015-02-04T18:32:00Z">
        <w:r w:rsidDel="00EC74DE">
          <w:rPr>
            <w:color w:val="000000"/>
          </w:rPr>
          <w:delText>However, it is</w:delText>
        </w:r>
        <w:r w:rsidR="00FA059F" w:rsidDel="00EC74DE">
          <w:rPr>
            <w:color w:val="000000"/>
          </w:rPr>
          <w:delText xml:space="preserve"> </w:delText>
        </w:r>
      </w:del>
      <w:del w:id="141" w:author="Patrick Linehan" w:date="2015-02-04T18:31:00Z">
        <w:r w:rsidR="00FA059F" w:rsidDel="00EC74DE">
          <w:rPr>
            <w:color w:val="000000"/>
          </w:rPr>
          <w:delText xml:space="preserve">a mixture </w:delText>
        </w:r>
      </w:del>
      <w:del w:id="142" w:author="Patrick Linehan" w:date="2015-02-04T18:32:00Z">
        <w:r w:rsidR="00FA059F" w:rsidDel="00EC74DE">
          <w:rPr>
            <w:color w:val="000000"/>
          </w:rPr>
          <w:delText>of a</w:delText>
        </w:r>
      </w:del>
      <w:ins w:id="143" w:author="Patrick Linehan" w:date="2015-02-04T18:32:00Z">
        <w:r w:rsidR="00EC74DE">
          <w:rPr>
            <w:color w:val="000000"/>
          </w:rPr>
          <w:t xml:space="preserve">It was a combination of </w:t>
        </w:r>
        <w:proofErr w:type="gramStart"/>
        <w:r w:rsidR="00EC74DE">
          <w:rPr>
            <w:color w:val="000000"/>
          </w:rPr>
          <w:t xml:space="preserve">a </w:t>
        </w:r>
      </w:ins>
      <w:r w:rsidR="00FA059F">
        <w:rPr>
          <w:color w:val="000000"/>
        </w:rPr>
        <w:t xml:space="preserve"> systematic</w:t>
      </w:r>
      <w:proofErr w:type="gramEnd"/>
      <w:r w:rsidR="00FA059F">
        <w:rPr>
          <w:color w:val="000000"/>
        </w:rPr>
        <w:t xml:space="preserve"> review and narrative review</w:t>
      </w:r>
      <w:r>
        <w:rPr>
          <w:color w:val="000000"/>
        </w:rPr>
        <w:t xml:space="preserve">, </w:t>
      </w:r>
      <w:del w:id="144" w:author="Patrick Linehan" w:date="2015-02-04T18:33:00Z">
        <w:r w:rsidDel="00EC74DE">
          <w:rPr>
            <w:color w:val="000000"/>
          </w:rPr>
          <w:delText>with very limited reporting of methods</w:delText>
        </w:r>
      </w:del>
      <w:ins w:id="145" w:author="Patrick Linehan" w:date="2015-02-04T18:33:00Z">
        <w:r w:rsidR="00EC74DE">
          <w:rPr>
            <w:color w:val="000000"/>
          </w:rPr>
          <w:t xml:space="preserve">which did not </w:t>
        </w:r>
      </w:ins>
      <w:ins w:id="146" w:author="Patrick Linehan" w:date="2015-02-04T18:34:00Z">
        <w:r w:rsidR="00EC74DE">
          <w:rPr>
            <w:color w:val="000000"/>
          </w:rPr>
          <w:t>follow the PRISMA guidelines</w:t>
        </w:r>
      </w:ins>
      <w:r>
        <w:rPr>
          <w:color w:val="000000"/>
        </w:rPr>
        <w:t xml:space="preserve">, and is </w:t>
      </w:r>
      <w:del w:id="147" w:author="Patrick Linehan" w:date="2015-02-04T19:16:00Z">
        <w:r w:rsidDel="00603FA5">
          <w:rPr>
            <w:color w:val="000000"/>
          </w:rPr>
          <w:delText xml:space="preserve">therefore </w:delText>
        </w:r>
        <w:r w:rsidR="00FA059F" w:rsidDel="00603FA5">
          <w:rPr>
            <w:color w:val="000000"/>
          </w:rPr>
          <w:delText xml:space="preserve"> </w:delText>
        </w:r>
      </w:del>
      <w:r w:rsidR="00FA059F">
        <w:rPr>
          <w:color w:val="000000"/>
        </w:rPr>
        <w:t xml:space="preserve">not reproducible. It is also five years old and due for an </w:t>
      </w:r>
      <w:commentRangeStart w:id="148"/>
      <w:r w:rsidR="00FA059F">
        <w:rPr>
          <w:color w:val="000000"/>
        </w:rPr>
        <w:t>update</w:t>
      </w:r>
      <w:commentRangeEnd w:id="148"/>
      <w:r>
        <w:rPr>
          <w:rStyle w:val="CommentReference"/>
        </w:rPr>
        <w:commentReference w:id="148"/>
      </w:r>
      <w:r>
        <w:rPr>
          <w:color w:val="000000"/>
        </w:rPr>
        <w:t xml:space="preserve">, since a number of studies </w:t>
      </w:r>
      <w:ins w:id="149" w:author="Patrick Linehan" w:date="2015-02-04T19:17:00Z">
        <w:r w:rsidR="00603FA5">
          <w:rPr>
            <w:color w:val="000000"/>
          </w:rPr>
          <w:t xml:space="preserve">on opioid analgesia in the emergency </w:t>
        </w:r>
        <w:proofErr w:type="spellStart"/>
        <w:r w:rsidR="00603FA5">
          <w:rPr>
            <w:color w:val="000000"/>
          </w:rPr>
          <w:t>settint</w:t>
        </w:r>
      </w:ins>
      <w:r>
        <w:rPr>
          <w:color w:val="000000"/>
        </w:rPr>
        <w:t>have</w:t>
      </w:r>
      <w:proofErr w:type="spellEnd"/>
      <w:r>
        <w:rPr>
          <w:color w:val="000000"/>
        </w:rPr>
        <w:t xml:space="preserve"> been published </w:t>
      </w:r>
      <w:del w:id="150" w:author="Patrick Linehan" w:date="2015-02-04T19:17:00Z">
        <w:r w:rsidDel="00603FA5">
          <w:rPr>
            <w:color w:val="000000"/>
          </w:rPr>
          <w:delText>since its literature search ended</w:delText>
        </w:r>
      </w:del>
      <w:ins w:id="151" w:author="Patrick Linehan" w:date="2015-02-04T19:17:00Z">
        <w:r w:rsidR="00603FA5">
          <w:rPr>
            <w:color w:val="000000"/>
          </w:rPr>
          <w:t>since 2010</w:t>
        </w:r>
      </w:ins>
      <w:r w:rsidR="00FA059F">
        <w:rPr>
          <w:color w:val="000000"/>
        </w:rPr>
        <w:t>.</w:t>
      </w:r>
      <w:r>
        <w:rPr>
          <w:color w:val="000000"/>
        </w:rPr>
        <w:t xml:space="preserve"> Thus an updated and systematic review on this question is due.</w:t>
      </w:r>
    </w:p>
    <w:p w14:paraId="4C0BE5ED" w14:textId="588BFA7C" w:rsidR="00FA059F" w:rsidDel="00603FA5" w:rsidRDefault="00FA059F">
      <w:pPr>
        <w:spacing w:after="319"/>
        <w:rPr>
          <w:del w:id="152" w:author="Patrick Linehan" w:date="2015-02-04T19:18:00Z"/>
          <w:b/>
          <w:color w:val="000000"/>
        </w:rPr>
      </w:pPr>
      <w:bookmarkStart w:id="153" w:name="OLE_LINK1"/>
      <w:bookmarkStart w:id="154" w:name="OLE_LINK2"/>
      <w:del w:id="155" w:author="Patrick Linehan" w:date="2015-02-04T19:18:00Z">
        <w:r w:rsidDel="00603FA5">
          <w:rPr>
            <w:b/>
            <w:i/>
            <w:color w:val="000000"/>
          </w:rPr>
          <w:delText>Do opiates affect the clinical evaluation of patients with acute abdominal pain?</w:delText>
        </w:r>
        <w:r w:rsidDel="00603FA5">
          <w:rPr>
            <w:b/>
            <w:color w:val="0000E9"/>
            <w:u w:val="single"/>
          </w:rPr>
          <w:delText>[6]</w:delText>
        </w:r>
      </w:del>
    </w:p>
    <w:p w14:paraId="7F809AEC" w14:textId="4E54B0BB" w:rsidR="00FA059F" w:rsidDel="00603FA5" w:rsidRDefault="004A0B65">
      <w:pPr>
        <w:spacing w:after="240"/>
        <w:rPr>
          <w:del w:id="156" w:author="Patrick Linehan" w:date="2015-02-04T19:18:00Z"/>
          <w:color w:val="000000"/>
        </w:rPr>
      </w:pPr>
      <w:del w:id="157" w:author="Patrick Linehan" w:date="2015-02-04T19:18:00Z">
        <w:r w:rsidDel="00603FA5">
          <w:rPr>
            <w:color w:val="000000"/>
          </w:rPr>
          <w:delText>A 2006 review (</w:delText>
        </w:r>
        <w:r w:rsidR="00FA059F" w:rsidDel="00603FA5">
          <w:rPr>
            <w:color w:val="000000"/>
          </w:rPr>
          <w:delText>part of the JAMA Rational Clinical Exam series</w:delText>
        </w:r>
        <w:r w:rsidDel="00603FA5">
          <w:rPr>
            <w:color w:val="000000"/>
          </w:rPr>
          <w:delText xml:space="preserve">) </w:delText>
        </w:r>
        <w:r w:rsidR="00FA059F" w:rsidDel="00603FA5">
          <w:rPr>
            <w:color w:val="000000"/>
          </w:rPr>
          <w:delText>addressed the effect of opiates on management errors of patients with acute abdominal pain. It concludes that opiate administration had no association with management errors. It did not address the issue of dosing for pain control.</w:delText>
        </w:r>
        <w:r w:rsidRPr="004A0B65" w:rsidDel="00603FA5">
          <w:rPr>
            <w:b/>
            <w:color w:val="0000E9"/>
            <w:u w:val="single"/>
          </w:rPr>
          <w:delText xml:space="preserve"> </w:delText>
        </w:r>
        <w:r w:rsidDel="00603FA5">
          <w:rPr>
            <w:b/>
            <w:color w:val="0000E9"/>
            <w:u w:val="single"/>
          </w:rPr>
          <w:delText>[6]</w:delText>
        </w:r>
      </w:del>
    </w:p>
    <w:bookmarkEnd w:id="153"/>
    <w:bookmarkEnd w:id="154"/>
    <w:p w14:paraId="03C44A2C" w14:textId="77777777" w:rsidR="00FA059F" w:rsidRDefault="004A0B65">
      <w:pPr>
        <w:spacing w:after="298"/>
        <w:rPr>
          <w:b/>
          <w:color w:val="000000"/>
          <w:sz w:val="36"/>
        </w:rPr>
      </w:pPr>
      <w:r>
        <w:rPr>
          <w:b/>
          <w:color w:val="000000"/>
          <w:sz w:val="36"/>
        </w:rPr>
        <w:t xml:space="preserve">Study </w:t>
      </w:r>
      <w:commentRangeStart w:id="158"/>
      <w:r w:rsidR="00FA059F">
        <w:rPr>
          <w:b/>
          <w:color w:val="000000"/>
          <w:sz w:val="36"/>
        </w:rPr>
        <w:t>Objectives</w:t>
      </w:r>
      <w:commentRangeEnd w:id="158"/>
      <w:r w:rsidR="007B2255">
        <w:rPr>
          <w:rStyle w:val="CommentReference"/>
        </w:rPr>
        <w:commentReference w:id="158"/>
      </w:r>
    </w:p>
    <w:p w14:paraId="6B7ED81A" w14:textId="77777777" w:rsidR="00006D14" w:rsidRDefault="00FA059F">
      <w:pPr>
        <w:spacing w:after="240"/>
        <w:rPr>
          <w:ins w:id="159" w:author="Patrick Linehan" w:date="2015-02-04T15:15:00Z"/>
          <w:color w:val="000000"/>
        </w:rPr>
      </w:pPr>
      <w:r>
        <w:rPr>
          <w:color w:val="000000"/>
        </w:rPr>
        <w:t>In emergency conditions morphine is considered the standard against which other analgesics are measured. The effects of morphine are dose-dependent, so it the first question for review is</w:t>
      </w:r>
      <w:r w:rsidR="004A0B65">
        <w:rPr>
          <w:color w:val="000000"/>
        </w:rPr>
        <w:t>:</w:t>
      </w:r>
      <w:r>
        <w:rPr>
          <w:color w:val="000000"/>
        </w:rPr>
        <w:t xml:space="preserve"> </w:t>
      </w:r>
    </w:p>
    <w:p w14:paraId="62A816F6" w14:textId="77777777" w:rsidR="008A55E8" w:rsidRDefault="00FA059F">
      <w:pPr>
        <w:spacing w:after="240"/>
        <w:rPr>
          <w:ins w:id="160" w:author="Patrick Linehan" w:date="2015-02-04T15:15:00Z"/>
          <w:rStyle w:val="Strong"/>
        </w:rPr>
      </w:pPr>
      <w:r>
        <w:rPr>
          <w:color w:val="000000"/>
        </w:rPr>
        <w:cr/>
        <w:t>I</w:t>
      </w:r>
      <w:r w:rsidRPr="008A55E8">
        <w:rPr>
          <w:rStyle w:val="Strong"/>
          <w:rPrChange w:id="161" w:author="Patrick Linehan" w:date="2015-02-04T15:15:00Z">
            <w:rPr>
              <w:color w:val="000000"/>
            </w:rPr>
          </w:rPrChange>
        </w:rPr>
        <w:t xml:space="preserve">n patients presenting to </w:t>
      </w:r>
      <w:proofErr w:type="spellStart"/>
      <w:r w:rsidRPr="008A55E8">
        <w:rPr>
          <w:rStyle w:val="Strong"/>
          <w:rPrChange w:id="162" w:author="Patrick Linehan" w:date="2015-02-04T15:15:00Z">
            <w:rPr>
              <w:color w:val="000000"/>
            </w:rPr>
          </w:rPrChange>
        </w:rPr>
        <w:t>prehospital</w:t>
      </w:r>
      <w:proofErr w:type="spellEnd"/>
      <w:r w:rsidRPr="008A55E8">
        <w:rPr>
          <w:rStyle w:val="Strong"/>
          <w:rPrChange w:id="163" w:author="Patrick Linehan" w:date="2015-02-04T15:15:00Z">
            <w:rPr>
              <w:color w:val="000000"/>
            </w:rPr>
          </w:rPrChange>
        </w:rPr>
        <w:t xml:space="preserve"> care or the emergency department with an acutely painful condition, is there a treatment regime using intravenous morphine that is more effective </w:t>
      </w:r>
      <w:r w:rsidR="004A0B65" w:rsidRPr="008A55E8">
        <w:rPr>
          <w:rStyle w:val="Strong"/>
          <w:rPrChange w:id="164" w:author="Patrick Linehan" w:date="2015-02-04T15:15:00Z">
            <w:rPr>
              <w:color w:val="000000"/>
            </w:rPr>
          </w:rPrChange>
        </w:rPr>
        <w:t xml:space="preserve">in </w:t>
      </w:r>
      <w:r w:rsidRPr="008A55E8">
        <w:rPr>
          <w:rStyle w:val="Strong"/>
          <w:rPrChange w:id="165" w:author="Patrick Linehan" w:date="2015-02-04T15:15:00Z">
            <w:rPr>
              <w:color w:val="000000"/>
            </w:rPr>
          </w:rPrChange>
        </w:rPr>
        <w:t>treating pain than usual care?</w:t>
      </w:r>
      <w:r w:rsidRPr="008A55E8">
        <w:rPr>
          <w:rStyle w:val="Strong"/>
          <w:rPrChange w:id="166" w:author="Patrick Linehan" w:date="2015-02-04T15:15:00Z">
            <w:rPr>
              <w:color w:val="000000"/>
            </w:rPr>
          </w:rPrChange>
        </w:rPr>
        <w:cr/>
      </w:r>
    </w:p>
    <w:p w14:paraId="55772492" w14:textId="323E09A6" w:rsidR="008A55E8" w:rsidRDefault="00FA059F">
      <w:pPr>
        <w:spacing w:after="240"/>
        <w:rPr>
          <w:ins w:id="167" w:author="Patrick Linehan" w:date="2015-02-04T15:15:00Z"/>
          <w:color w:val="000000"/>
        </w:rPr>
      </w:pPr>
      <w:r>
        <w:rPr>
          <w:color w:val="000000"/>
        </w:rPr>
        <w:t>There are other opiates that have different side effect profiles than morphine or a different duration of action, so the second</w:t>
      </w:r>
      <w:del w:id="168" w:author="Patrick Linehan" w:date="2015-02-04T16:24:00Z">
        <w:r w:rsidDel="007D419C">
          <w:rPr>
            <w:color w:val="000000"/>
          </w:rPr>
          <w:delText xml:space="preserve"> </w:delText>
        </w:r>
      </w:del>
      <w:del w:id="169" w:author="Patrick Linehan" w:date="2015-02-04T15:16:00Z">
        <w:r w:rsidDel="008A55E8">
          <w:rPr>
            <w:color w:val="000000"/>
          </w:rPr>
          <w:delText xml:space="preserve">question </w:delText>
        </w:r>
        <w:r w:rsidR="00923C3B" w:rsidDel="008A55E8">
          <w:rPr>
            <w:color w:val="000000"/>
          </w:rPr>
          <w:delText>in the</w:delText>
        </w:r>
      </w:del>
      <w:r w:rsidR="00923C3B">
        <w:rPr>
          <w:color w:val="000000"/>
        </w:rPr>
        <w:t xml:space="preserve"> planned review</w:t>
      </w:r>
      <w:r>
        <w:rPr>
          <w:color w:val="000000"/>
        </w:rPr>
        <w:t xml:space="preserve"> is</w:t>
      </w:r>
      <w:r w:rsidR="00923C3B">
        <w:rPr>
          <w:color w:val="000000"/>
        </w:rPr>
        <w:t>:</w:t>
      </w:r>
    </w:p>
    <w:p w14:paraId="1C5E25F8" w14:textId="0973CC6E" w:rsidR="00FA059F" w:rsidRPr="008A55E8" w:rsidRDefault="00FA059F">
      <w:pPr>
        <w:spacing w:after="240"/>
        <w:rPr>
          <w:rStyle w:val="Strong"/>
          <w:rPrChange w:id="170" w:author="Patrick Linehan" w:date="2015-02-04T15:16:00Z">
            <w:rPr>
              <w:color w:val="000000"/>
            </w:rPr>
          </w:rPrChange>
        </w:rPr>
      </w:pPr>
      <w:r>
        <w:rPr>
          <w:color w:val="000000"/>
        </w:rPr>
        <w:cr/>
      </w:r>
      <w:r w:rsidRPr="008A55E8">
        <w:rPr>
          <w:rStyle w:val="Strong"/>
          <w:rPrChange w:id="171" w:author="Patrick Linehan" w:date="2015-02-04T15:16:00Z">
            <w:rPr>
              <w:color w:val="000000"/>
            </w:rPr>
          </w:rPrChange>
        </w:rPr>
        <w:t xml:space="preserve">In patients presenting to </w:t>
      </w:r>
      <w:proofErr w:type="spellStart"/>
      <w:r w:rsidRPr="008A55E8">
        <w:rPr>
          <w:rStyle w:val="Strong"/>
          <w:rPrChange w:id="172" w:author="Patrick Linehan" w:date="2015-02-04T15:16:00Z">
            <w:rPr>
              <w:color w:val="000000"/>
            </w:rPr>
          </w:rPrChange>
        </w:rPr>
        <w:t>prehospital</w:t>
      </w:r>
      <w:proofErr w:type="spellEnd"/>
      <w:r w:rsidRPr="008A55E8">
        <w:rPr>
          <w:rStyle w:val="Strong"/>
          <w:rPrChange w:id="173" w:author="Patrick Linehan" w:date="2015-02-04T15:16:00Z">
            <w:rPr>
              <w:color w:val="000000"/>
            </w:rPr>
          </w:rPrChange>
        </w:rPr>
        <w:t xml:space="preserve"> care or the emergency department with an acutely painful condition, is there another intravenous opioid that is more effective than </w:t>
      </w:r>
      <w:proofErr w:type="gramStart"/>
      <w:ins w:id="174" w:author="Patrick Linehan" w:date="2015-02-04T15:16:00Z">
        <w:r w:rsidR="008A55E8">
          <w:rPr>
            <w:rStyle w:val="Strong"/>
          </w:rPr>
          <w:t>an  optimal</w:t>
        </w:r>
        <w:proofErr w:type="gramEnd"/>
        <w:r w:rsidR="008A55E8">
          <w:rPr>
            <w:rStyle w:val="Strong"/>
          </w:rPr>
          <w:t xml:space="preserve"> dose of </w:t>
        </w:r>
      </w:ins>
      <w:r w:rsidRPr="008A55E8">
        <w:rPr>
          <w:rStyle w:val="Strong"/>
          <w:rPrChange w:id="175" w:author="Patrick Linehan" w:date="2015-02-04T15:16:00Z">
            <w:rPr>
              <w:color w:val="000000"/>
            </w:rPr>
          </w:rPrChange>
        </w:rPr>
        <w:t>morphine at treating pain?</w:t>
      </w:r>
    </w:p>
    <w:p w14:paraId="62E36678" w14:textId="77777777" w:rsidR="00FA059F" w:rsidRDefault="00FA059F">
      <w:pPr>
        <w:spacing w:after="321"/>
        <w:rPr>
          <w:b/>
          <w:color w:val="000000"/>
          <w:sz w:val="48"/>
        </w:rPr>
      </w:pPr>
      <w:r>
        <w:rPr>
          <w:b/>
          <w:color w:val="000000"/>
          <w:sz w:val="48"/>
        </w:rPr>
        <w:t>Methods</w:t>
      </w:r>
    </w:p>
    <w:p w14:paraId="48DEFF75" w14:textId="77777777" w:rsidR="00FA059F" w:rsidRDefault="00FA059F">
      <w:pPr>
        <w:spacing w:after="298"/>
        <w:rPr>
          <w:b/>
          <w:color w:val="000000"/>
          <w:sz w:val="36"/>
        </w:rPr>
      </w:pPr>
      <w:r>
        <w:rPr>
          <w:b/>
          <w:color w:val="000000"/>
          <w:sz w:val="36"/>
        </w:rPr>
        <w:t xml:space="preserve">Reproducible </w:t>
      </w:r>
      <w:commentRangeStart w:id="176"/>
      <w:r>
        <w:rPr>
          <w:b/>
          <w:color w:val="000000"/>
          <w:sz w:val="36"/>
        </w:rPr>
        <w:t>Research</w:t>
      </w:r>
      <w:commentRangeEnd w:id="176"/>
      <w:r w:rsidR="00923C3B">
        <w:rPr>
          <w:rStyle w:val="CommentReference"/>
        </w:rPr>
        <w:commentReference w:id="176"/>
      </w:r>
    </w:p>
    <w:p w14:paraId="2DFAFAA1" w14:textId="77777777" w:rsidR="00923C3B" w:rsidRDefault="007B2255">
      <w:pPr>
        <w:tabs>
          <w:tab w:val="left" w:pos="0"/>
          <w:tab w:val="left" w:pos="220"/>
        </w:tabs>
        <w:rPr>
          <w:color w:val="000000"/>
        </w:rPr>
        <w:pPrChange w:id="177" w:author="Carroll, Linda" w:date="2014-12-12T11:58:00Z">
          <w:pPr>
            <w:tabs>
              <w:tab w:val="left" w:pos="220"/>
              <w:tab w:val="left" w:pos="720"/>
            </w:tabs>
            <w:ind w:left="720" w:hanging="720"/>
          </w:pPr>
        </w:pPrChange>
      </w:pPr>
      <w:r>
        <w:rPr>
          <w:color w:val="000000"/>
        </w:rPr>
        <w:t xml:space="preserve">These reviews will be done using the principles of reproducible research </w:t>
      </w:r>
      <w:r w:rsidR="00923C3B">
        <w:rPr>
          <w:color w:val="000000"/>
        </w:rPr>
        <w:t xml:space="preserve">There are five key aspect of reproducible research. </w:t>
      </w:r>
      <w:r>
        <w:rPr>
          <w:color w:val="000000"/>
        </w:rPr>
        <w:t xml:space="preserve"> These are: open formats; open analysis; open access; open publication</w:t>
      </w:r>
      <w:proofErr w:type="gramStart"/>
      <w:r>
        <w:rPr>
          <w:color w:val="000000"/>
        </w:rPr>
        <w:t>;</w:t>
      </w:r>
      <w:proofErr w:type="gramEnd"/>
      <w:r>
        <w:rPr>
          <w:color w:val="000000"/>
        </w:rPr>
        <w:t xml:space="preserve"> and collaboration and tracking tools. </w:t>
      </w:r>
    </w:p>
    <w:p w14:paraId="106DC523" w14:textId="77777777" w:rsidR="00FA059F" w:rsidRDefault="00FA059F">
      <w:pPr>
        <w:spacing w:after="240"/>
        <w:rPr>
          <w:color w:val="000000"/>
        </w:rPr>
      </w:pPr>
      <w:r>
        <w:rPr>
          <w:color w:val="000000"/>
        </w:rPr>
        <w:t xml:space="preserve">Open formats allow for the use of Free and Open Source Software (FOSS) available to perform a systematic review and </w:t>
      </w:r>
      <w:proofErr w:type="spellStart"/>
      <w:r>
        <w:rPr>
          <w:color w:val="000000"/>
        </w:rPr>
        <w:t>metaanalyis</w:t>
      </w:r>
      <w:proofErr w:type="spellEnd"/>
      <w:r>
        <w:rPr>
          <w:color w:val="000000"/>
        </w:rPr>
        <w:t xml:space="preserve">. This in turn opens </w:t>
      </w:r>
      <w:proofErr w:type="gramStart"/>
      <w:r>
        <w:rPr>
          <w:color w:val="000000"/>
        </w:rPr>
        <w:t xml:space="preserve">the </w:t>
      </w:r>
      <w:proofErr w:type="spellStart"/>
      <w:r>
        <w:rPr>
          <w:color w:val="000000"/>
        </w:rPr>
        <w:t>the</w:t>
      </w:r>
      <w:proofErr w:type="spellEnd"/>
      <w:proofErr w:type="gramEnd"/>
      <w:r>
        <w:rPr>
          <w:color w:val="000000"/>
        </w:rPr>
        <w:t xml:space="preserve"> study for external review by anyone. There is no lockdown to any particular piece of software. </w:t>
      </w:r>
    </w:p>
    <w:p w14:paraId="5E30909A" w14:textId="77777777" w:rsidR="00FA059F" w:rsidRDefault="007B2255">
      <w:pPr>
        <w:spacing w:after="240"/>
        <w:rPr>
          <w:color w:val="000000"/>
        </w:rPr>
      </w:pPr>
      <w:r>
        <w:rPr>
          <w:color w:val="000000"/>
        </w:rPr>
        <w:lastRenderedPageBreak/>
        <w:t>Open analysis refers to t</w:t>
      </w:r>
      <w:r w:rsidR="00FA059F">
        <w:rPr>
          <w:color w:val="000000"/>
        </w:rPr>
        <w:t xml:space="preserve">he steps of the </w:t>
      </w:r>
      <w:proofErr w:type="spellStart"/>
      <w:r w:rsidR="00FA059F">
        <w:rPr>
          <w:color w:val="000000"/>
        </w:rPr>
        <w:t>analyis</w:t>
      </w:r>
      <w:proofErr w:type="spellEnd"/>
      <w:r w:rsidR="00FA059F">
        <w:rPr>
          <w:color w:val="000000"/>
        </w:rPr>
        <w:t xml:space="preserve"> </w:t>
      </w:r>
      <w:r>
        <w:rPr>
          <w:color w:val="000000"/>
        </w:rPr>
        <w:t>being</w:t>
      </w:r>
      <w:r w:rsidR="00FA059F">
        <w:rPr>
          <w:color w:val="000000"/>
        </w:rPr>
        <w:t xml:space="preserve"> clearly documented and accessible over the web. This increases the transparency of the review process and increases confidence in the process.</w:t>
      </w:r>
    </w:p>
    <w:p w14:paraId="08284954" w14:textId="77777777" w:rsidR="00FA059F" w:rsidRDefault="00FA059F">
      <w:pPr>
        <w:spacing w:after="240"/>
        <w:rPr>
          <w:color w:val="000000"/>
        </w:rPr>
      </w:pPr>
      <w:r>
        <w:rPr>
          <w:color w:val="000000"/>
        </w:rPr>
        <w:t xml:space="preserve">Open access over the web to each step of the process improves the reproducibility of the results and will allow the review to be updated easily in the future. Each step of the study will be maintained in a </w:t>
      </w:r>
      <w:proofErr w:type="spellStart"/>
      <w:r>
        <w:rPr>
          <w:color w:val="000000"/>
        </w:rPr>
        <w:t>git</w:t>
      </w:r>
      <w:proofErr w:type="spellEnd"/>
      <w:r>
        <w:rPr>
          <w:color w:val="000000"/>
        </w:rPr>
        <w:t xml:space="preserve"> repository that others can copy and use.</w:t>
      </w:r>
    </w:p>
    <w:p w14:paraId="0C91C5C7" w14:textId="77777777" w:rsidR="00FA059F" w:rsidRDefault="00FA059F">
      <w:pPr>
        <w:spacing w:after="240"/>
        <w:rPr>
          <w:color w:val="000000"/>
        </w:rPr>
      </w:pPr>
      <w:r>
        <w:rPr>
          <w:color w:val="000000"/>
        </w:rPr>
        <w:t xml:space="preserve">Open publication will allow anyone interested to view the results over the </w:t>
      </w:r>
      <w:proofErr w:type="gramStart"/>
      <w:r>
        <w:rPr>
          <w:color w:val="000000"/>
        </w:rPr>
        <w:t>internet</w:t>
      </w:r>
      <w:proofErr w:type="gramEnd"/>
      <w:r>
        <w:rPr>
          <w:color w:val="000000"/>
        </w:rPr>
        <w:t xml:space="preserve"> without any restrictions</w:t>
      </w:r>
      <w:r w:rsidR="007B2255">
        <w:rPr>
          <w:color w:val="000000"/>
        </w:rPr>
        <w:t>. Collaboration and tracking tools refers to the idea that in co</w:t>
      </w:r>
      <w:r>
        <w:rPr>
          <w:color w:val="000000"/>
        </w:rPr>
        <w:t>mputer programming</w:t>
      </w:r>
      <w:r w:rsidR="007B2255">
        <w:rPr>
          <w:color w:val="000000"/>
        </w:rPr>
        <w:t>,</w:t>
      </w:r>
      <w:r>
        <w:rPr>
          <w:color w:val="000000"/>
        </w:rPr>
        <w:t xml:space="preserve"> version control software is used to keep track of changes to software and to allow people to collaborate on a project without interfering with </w:t>
      </w:r>
      <w:r w:rsidR="007B2255">
        <w:rPr>
          <w:color w:val="000000"/>
        </w:rPr>
        <w:t>each other’s</w:t>
      </w:r>
      <w:r>
        <w:rPr>
          <w:color w:val="000000"/>
        </w:rPr>
        <w:t xml:space="preserve"> work. </w:t>
      </w:r>
      <w:proofErr w:type="spellStart"/>
      <w:r>
        <w:rPr>
          <w:color w:val="000000"/>
        </w:rPr>
        <w:t>Git</w:t>
      </w:r>
      <w:proofErr w:type="spellEnd"/>
      <w:r>
        <w:rPr>
          <w:color w:val="000000"/>
        </w:rPr>
        <w:t xml:space="preserve">, </w:t>
      </w:r>
      <w:r w:rsidR="007B2255">
        <w:rPr>
          <w:color w:val="000000"/>
        </w:rPr>
        <w:t>a</w:t>
      </w:r>
      <w:r>
        <w:rPr>
          <w:color w:val="000000"/>
        </w:rPr>
        <w:t>n open source program, will be used to provide version control and collaboration for this review.</w:t>
      </w:r>
    </w:p>
    <w:p w14:paraId="4F5D27DA" w14:textId="3AA982C9" w:rsidR="00FA059F" w:rsidRDefault="00FA059F">
      <w:pPr>
        <w:spacing w:after="240"/>
        <w:rPr>
          <w:color w:val="000000"/>
        </w:rPr>
      </w:pPr>
      <w:r>
        <w:rPr>
          <w:color w:val="000000"/>
        </w:rPr>
        <w:t xml:space="preserve">These reviews will use the PRISMA </w:t>
      </w:r>
      <w:proofErr w:type="gramStart"/>
      <w:r>
        <w:rPr>
          <w:color w:val="000000"/>
        </w:rPr>
        <w:t>( Preferred</w:t>
      </w:r>
      <w:proofErr w:type="gramEnd"/>
      <w:r>
        <w:rPr>
          <w:color w:val="000000"/>
        </w:rPr>
        <w:t xml:space="preserve"> Reporting Items for Systematic Reviews and Meta-Analyses) </w:t>
      </w:r>
      <w:r>
        <w:rPr>
          <w:color w:val="0000E9"/>
          <w:u w:val="single"/>
        </w:rPr>
        <w:t>[7]</w:t>
      </w:r>
      <w:r>
        <w:rPr>
          <w:color w:val="000000"/>
        </w:rPr>
        <w:t xml:space="preserve"> statement and checklist as a guide. </w:t>
      </w:r>
      <w:r w:rsidR="007B2255">
        <w:rPr>
          <w:color w:val="000000"/>
        </w:rPr>
        <w:t>They</w:t>
      </w:r>
      <w:r>
        <w:rPr>
          <w:color w:val="000000"/>
        </w:rPr>
        <w:t xml:space="preserve"> will be registered in the PROSPERO </w:t>
      </w:r>
      <w:r>
        <w:rPr>
          <w:color w:val="0000E9"/>
          <w:u w:val="single"/>
        </w:rPr>
        <w:t>[8]</w:t>
      </w:r>
      <w:r>
        <w:rPr>
          <w:color w:val="000000"/>
        </w:rPr>
        <w:t xml:space="preserve"> database of systematic reviews. </w:t>
      </w:r>
      <w:r>
        <w:rPr>
          <w:color w:val="000000"/>
        </w:rPr>
        <w:cr/>
      </w:r>
      <w:bookmarkStart w:id="178" w:name="OLE_LINK3"/>
      <w:bookmarkStart w:id="179" w:name="OLE_LINK4"/>
      <w:del w:id="180" w:author="Patrick Linehan" w:date="2015-02-04T21:12:00Z">
        <w:r w:rsidDel="00326310">
          <w:rPr>
            <w:color w:val="000000"/>
          </w:rPr>
          <w:delText xml:space="preserve">At each step below where two reviewers independently make assessments and then compare their results the degree of concordance between the two reviewers will be </w:delText>
        </w:r>
        <w:commentRangeStart w:id="181"/>
        <w:r w:rsidDel="00326310">
          <w:rPr>
            <w:color w:val="000000"/>
          </w:rPr>
          <w:delText>reported</w:delText>
        </w:r>
        <w:commentRangeEnd w:id="181"/>
        <w:r w:rsidR="007B2255" w:rsidDel="00326310">
          <w:rPr>
            <w:rStyle w:val="CommentReference"/>
          </w:rPr>
          <w:commentReference w:id="181"/>
        </w:r>
        <w:r w:rsidDel="00326310">
          <w:rPr>
            <w:color w:val="000000"/>
          </w:rPr>
          <w:delText>.</w:delText>
        </w:r>
      </w:del>
      <w:bookmarkEnd w:id="178"/>
      <w:bookmarkEnd w:id="179"/>
    </w:p>
    <w:p w14:paraId="43CEB7C1" w14:textId="77777777" w:rsidR="00FA059F" w:rsidRDefault="00FA059F">
      <w:pPr>
        <w:tabs>
          <w:tab w:val="left" w:pos="220"/>
          <w:tab w:val="left" w:pos="720"/>
        </w:tabs>
        <w:ind w:left="720" w:hanging="720"/>
        <w:rPr>
          <w:color w:val="000000"/>
        </w:rPr>
      </w:pPr>
      <w:r>
        <w:rPr>
          <w:color w:val="000000"/>
        </w:rPr>
        <w:tab/>
        <w:t>1.</w:t>
      </w:r>
      <w:r>
        <w:rPr>
          <w:color w:val="000000"/>
        </w:rPr>
        <w:tab/>
        <w:t>Inclusion criteria</w:t>
      </w:r>
    </w:p>
    <w:p w14:paraId="53E30896" w14:textId="103BE8A8" w:rsidR="00603FA5" w:rsidRDefault="00FA059F">
      <w:pPr>
        <w:tabs>
          <w:tab w:val="left" w:pos="940"/>
          <w:tab w:val="left" w:pos="1440"/>
        </w:tabs>
        <w:ind w:left="1440" w:hanging="1440"/>
        <w:rPr>
          <w:ins w:id="182" w:author="Patrick Linehan" w:date="2015-02-04T19:19:00Z"/>
          <w:color w:val="000000"/>
        </w:rPr>
      </w:pPr>
      <w:r>
        <w:rPr>
          <w:color w:val="000000"/>
        </w:rPr>
        <w:tab/>
        <w:t>1.</w:t>
      </w:r>
      <w:r>
        <w:rPr>
          <w:color w:val="000000"/>
        </w:rPr>
        <w:tab/>
      </w:r>
      <w:proofErr w:type="spellStart"/>
      <w:r>
        <w:rPr>
          <w:color w:val="000000"/>
        </w:rPr>
        <w:t>Randomised</w:t>
      </w:r>
      <w:proofErr w:type="spellEnd"/>
      <w:r>
        <w:rPr>
          <w:color w:val="000000"/>
        </w:rPr>
        <w:t xml:space="preserve"> controlled trials </w:t>
      </w:r>
      <w:ins w:id="183" w:author="Patrick Linehan" w:date="2015-02-04T19:20:00Z">
        <w:r w:rsidR="00603FA5">
          <w:rPr>
            <w:color w:val="000000"/>
          </w:rPr>
          <w:t xml:space="preserve">or cohort </w:t>
        </w:r>
      </w:ins>
      <w:ins w:id="184" w:author="Patrick Linehan" w:date="2015-02-04T19:26:00Z">
        <w:r w:rsidR="00603FA5">
          <w:rPr>
            <w:color w:val="000000"/>
          </w:rPr>
          <w:t>studies (“</w:t>
        </w:r>
        <w:proofErr w:type="spellStart"/>
        <w:r w:rsidR="00603FA5">
          <w:rPr>
            <w:color w:val="000000"/>
          </w:rPr>
          <w:t>quasirandomized</w:t>
        </w:r>
        <w:proofErr w:type="spellEnd"/>
        <w:r w:rsidR="00603FA5">
          <w:rPr>
            <w:color w:val="000000"/>
          </w:rPr>
          <w:t xml:space="preserve">”) </w:t>
        </w:r>
      </w:ins>
      <w:r>
        <w:rPr>
          <w:color w:val="000000"/>
        </w:rPr>
        <w:t xml:space="preserve">that compare an opioid analgesic to placebo or to another dose of the same or a different </w:t>
      </w:r>
      <w:commentRangeStart w:id="185"/>
      <w:r>
        <w:rPr>
          <w:color w:val="000000"/>
        </w:rPr>
        <w:t>analgesic</w:t>
      </w:r>
      <w:commentRangeEnd w:id="185"/>
      <w:r w:rsidR="007B2255">
        <w:rPr>
          <w:rStyle w:val="CommentReference"/>
        </w:rPr>
        <w:commentReference w:id="185"/>
      </w:r>
      <w:r>
        <w:rPr>
          <w:color w:val="000000"/>
        </w:rPr>
        <w:t>.</w:t>
      </w:r>
    </w:p>
    <w:p w14:paraId="6C6C2D9E" w14:textId="63727A65" w:rsidR="00FA059F" w:rsidRDefault="00603FA5">
      <w:pPr>
        <w:tabs>
          <w:tab w:val="left" w:pos="940"/>
          <w:tab w:val="left" w:pos="1440"/>
        </w:tabs>
        <w:ind w:left="1440" w:hanging="1440"/>
        <w:rPr>
          <w:color w:val="000000"/>
        </w:rPr>
      </w:pPr>
      <w:ins w:id="186" w:author="Patrick Linehan" w:date="2015-02-04T19:19:00Z">
        <w:r>
          <w:rPr>
            <w:color w:val="000000"/>
          </w:rPr>
          <w:tab/>
        </w:r>
      </w:ins>
      <w:del w:id="187" w:author="Patrick Linehan" w:date="2015-02-04T19:19:00Z">
        <w:r w:rsidR="00FA059F" w:rsidDel="00603FA5">
          <w:rPr>
            <w:color w:val="000000"/>
          </w:rPr>
          <w:cr/>
        </w:r>
        <w:r w:rsidR="00FA059F" w:rsidDel="00603FA5">
          <w:rPr>
            <w:color w:val="000000"/>
          </w:rPr>
          <w:tab/>
        </w:r>
      </w:del>
      <w:r w:rsidR="00FA059F">
        <w:rPr>
          <w:color w:val="000000"/>
        </w:rPr>
        <w:t>2.</w:t>
      </w:r>
      <w:r w:rsidR="00FA059F">
        <w:rPr>
          <w:color w:val="000000"/>
        </w:rPr>
        <w:tab/>
        <w:t>Cohort studies for evidence on secondary outcomes (adverse effects)</w:t>
      </w:r>
    </w:p>
    <w:p w14:paraId="0D1F03AF" w14:textId="77777777" w:rsidR="00FA059F" w:rsidRDefault="00FA059F">
      <w:pPr>
        <w:tabs>
          <w:tab w:val="left" w:pos="220"/>
          <w:tab w:val="left" w:pos="720"/>
        </w:tabs>
        <w:ind w:left="720" w:hanging="720"/>
        <w:rPr>
          <w:color w:val="000000"/>
        </w:rPr>
      </w:pPr>
      <w:r>
        <w:rPr>
          <w:color w:val="000000"/>
        </w:rPr>
        <w:tab/>
        <w:t>2.</w:t>
      </w:r>
      <w:r>
        <w:rPr>
          <w:color w:val="000000"/>
        </w:rPr>
        <w:tab/>
        <w:t>Exclusion criteria</w:t>
      </w:r>
    </w:p>
    <w:p w14:paraId="79DCF8A8" w14:textId="77777777" w:rsidR="00FA059F" w:rsidRDefault="00FA059F">
      <w:pPr>
        <w:tabs>
          <w:tab w:val="left" w:pos="940"/>
          <w:tab w:val="left" w:pos="1440"/>
        </w:tabs>
        <w:ind w:left="1440" w:hanging="1440"/>
        <w:rPr>
          <w:color w:val="000000"/>
        </w:rPr>
      </w:pPr>
      <w:r>
        <w:rPr>
          <w:color w:val="000000"/>
        </w:rPr>
        <w:tab/>
        <w:t>1.</w:t>
      </w:r>
      <w:r>
        <w:rPr>
          <w:color w:val="000000"/>
        </w:rPr>
        <w:tab/>
        <w:t>Abstracts, conference proceedings, that do not contain enough information</w:t>
      </w:r>
    </w:p>
    <w:p w14:paraId="2D3C4C0E" w14:textId="77777777" w:rsidR="00FA059F" w:rsidRDefault="00FA059F">
      <w:pPr>
        <w:spacing w:after="280"/>
        <w:rPr>
          <w:b/>
          <w:color w:val="000000"/>
          <w:sz w:val="28"/>
        </w:rPr>
      </w:pPr>
      <w:r>
        <w:rPr>
          <w:b/>
          <w:color w:val="000000"/>
          <w:sz w:val="28"/>
        </w:rPr>
        <w:t xml:space="preserve">Information sources </w:t>
      </w:r>
      <w:r>
        <w:rPr>
          <w:b/>
          <w:i/>
          <w:color w:val="000000"/>
          <w:sz w:val="28"/>
        </w:rPr>
        <w:t>(# 7)</w:t>
      </w:r>
    </w:p>
    <w:p w14:paraId="7D3E74D9" w14:textId="77777777" w:rsidR="00FA059F" w:rsidRDefault="00FA059F">
      <w:pPr>
        <w:tabs>
          <w:tab w:val="left" w:pos="220"/>
          <w:tab w:val="left" w:pos="720"/>
        </w:tabs>
        <w:ind w:left="720" w:hanging="720"/>
        <w:rPr>
          <w:color w:val="000000"/>
        </w:rPr>
      </w:pPr>
      <w:r>
        <w:rPr>
          <w:color w:val="000000"/>
        </w:rPr>
        <w:tab/>
        <w:t>1.</w:t>
      </w:r>
      <w:r>
        <w:rPr>
          <w:color w:val="000000"/>
        </w:rPr>
        <w:tab/>
        <w:t>Medline</w:t>
      </w:r>
      <w:r>
        <w:rPr>
          <w:color w:val="000000"/>
        </w:rPr>
        <w:cr/>
      </w:r>
      <w:r>
        <w:rPr>
          <w:color w:val="000000"/>
        </w:rPr>
        <w:tab/>
        <w:t>2.</w:t>
      </w:r>
      <w:r>
        <w:rPr>
          <w:color w:val="000000"/>
        </w:rPr>
        <w:tab/>
      </w:r>
      <w:proofErr w:type="spellStart"/>
      <w:r>
        <w:rPr>
          <w:color w:val="000000"/>
        </w:rPr>
        <w:t>Embase</w:t>
      </w:r>
      <w:proofErr w:type="spellEnd"/>
      <w:r>
        <w:rPr>
          <w:color w:val="000000"/>
        </w:rPr>
        <w:cr/>
      </w:r>
      <w:r>
        <w:rPr>
          <w:color w:val="000000"/>
        </w:rPr>
        <w:tab/>
        <w:t>3.</w:t>
      </w:r>
      <w:r>
        <w:rPr>
          <w:color w:val="000000"/>
        </w:rPr>
        <w:tab/>
        <w:t>CENTRAL</w:t>
      </w:r>
      <w:r>
        <w:rPr>
          <w:color w:val="000000"/>
        </w:rPr>
        <w:cr/>
      </w:r>
      <w:r>
        <w:rPr>
          <w:color w:val="000000"/>
        </w:rPr>
        <w:tab/>
        <w:t>4.</w:t>
      </w:r>
      <w:r>
        <w:rPr>
          <w:color w:val="000000"/>
        </w:rPr>
        <w:tab/>
        <w:t>CINAHL</w:t>
      </w:r>
      <w:r>
        <w:rPr>
          <w:color w:val="000000"/>
        </w:rPr>
        <w:cr/>
      </w:r>
      <w:r>
        <w:rPr>
          <w:color w:val="000000"/>
        </w:rPr>
        <w:tab/>
        <w:t>5.</w:t>
      </w:r>
      <w:r>
        <w:rPr>
          <w:color w:val="000000"/>
        </w:rPr>
        <w:tab/>
        <w:t>Clinicaltrials.gov</w:t>
      </w:r>
    </w:p>
    <w:p w14:paraId="601598C6" w14:textId="77777777" w:rsidR="00FA059F" w:rsidRDefault="00FA059F">
      <w:pPr>
        <w:spacing w:after="280"/>
        <w:rPr>
          <w:b/>
          <w:color w:val="000000"/>
          <w:sz w:val="28"/>
        </w:rPr>
      </w:pPr>
      <w:r>
        <w:rPr>
          <w:b/>
          <w:color w:val="000000"/>
          <w:sz w:val="28"/>
        </w:rPr>
        <w:t xml:space="preserve">Search Strategy </w:t>
      </w:r>
      <w:r>
        <w:rPr>
          <w:b/>
          <w:i/>
          <w:color w:val="000000"/>
          <w:sz w:val="28"/>
        </w:rPr>
        <w:t>(# 8)</w:t>
      </w:r>
    </w:p>
    <w:p w14:paraId="3792CC28" w14:textId="77777777" w:rsidR="00FA059F" w:rsidRDefault="00FA059F">
      <w:pPr>
        <w:spacing w:after="240"/>
        <w:rPr>
          <w:color w:val="000000"/>
        </w:rPr>
      </w:pPr>
      <w:r>
        <w:rPr>
          <w:color w:val="000000"/>
        </w:rPr>
        <w:t>The search strategie</w:t>
      </w:r>
      <w:del w:id="188" w:author="Patrick Linehan" w:date="2015-02-04T15:59:00Z">
        <w:r w:rsidDel="002862D4">
          <w:rPr>
            <w:color w:val="000000"/>
          </w:rPr>
          <w:delText>w</w:delText>
        </w:r>
      </w:del>
      <w:r>
        <w:rPr>
          <w:color w:val="000000"/>
        </w:rPr>
        <w:t>s for each database will be developed in concert with a librarian and then peer-reviewed by another librarian.</w:t>
      </w:r>
    </w:p>
    <w:p w14:paraId="15AEE769" w14:textId="77777777" w:rsidR="00FA059F" w:rsidRDefault="00FA059F">
      <w:pPr>
        <w:spacing w:after="280"/>
        <w:rPr>
          <w:b/>
          <w:color w:val="000000"/>
          <w:sz w:val="28"/>
        </w:rPr>
      </w:pPr>
      <w:r>
        <w:rPr>
          <w:b/>
          <w:color w:val="000000"/>
          <w:sz w:val="28"/>
        </w:rPr>
        <w:t xml:space="preserve">Study Selection Process </w:t>
      </w:r>
      <w:r>
        <w:rPr>
          <w:b/>
          <w:i/>
          <w:color w:val="000000"/>
          <w:sz w:val="28"/>
        </w:rPr>
        <w:t>(# 9)</w:t>
      </w:r>
    </w:p>
    <w:p w14:paraId="77D27B85" w14:textId="77777777" w:rsidR="00423CE0" w:rsidRDefault="00FA059F">
      <w:pPr>
        <w:spacing w:after="240"/>
        <w:rPr>
          <w:ins w:id="189" w:author="Patrick Linehan" w:date="2015-02-04T19:39:00Z"/>
          <w:color w:val="000000"/>
        </w:rPr>
      </w:pPr>
      <w:r>
        <w:rPr>
          <w:color w:val="000000"/>
        </w:rPr>
        <w:t xml:space="preserve">Study selection will be </w:t>
      </w:r>
      <w:r w:rsidR="007B2255">
        <w:rPr>
          <w:color w:val="000000"/>
        </w:rPr>
        <w:t xml:space="preserve">conducted </w:t>
      </w:r>
      <w:r>
        <w:rPr>
          <w:color w:val="000000"/>
        </w:rPr>
        <w:t xml:space="preserve">in two steps: </w:t>
      </w:r>
    </w:p>
    <w:p w14:paraId="3955EF72" w14:textId="77777777" w:rsidR="00423CE0" w:rsidRDefault="00FA059F">
      <w:pPr>
        <w:spacing w:after="240"/>
        <w:rPr>
          <w:ins w:id="190" w:author="Patrick Linehan" w:date="2015-02-04T19:39:00Z"/>
          <w:color w:val="000000"/>
        </w:rPr>
      </w:pPr>
      <w:proofErr w:type="gramStart"/>
      <w:r>
        <w:rPr>
          <w:color w:val="000000"/>
        </w:rPr>
        <w:t>first</w:t>
      </w:r>
      <w:proofErr w:type="gramEnd"/>
      <w:r>
        <w:rPr>
          <w:color w:val="000000"/>
        </w:rPr>
        <w:t>, there will be a review of titles and abstracts of the s</w:t>
      </w:r>
      <w:ins w:id="191" w:author="Patrick Linehan" w:date="2015-02-04T19:39:00Z">
        <w:r w:rsidR="00423CE0">
          <w:rPr>
            <w:color w:val="000000"/>
          </w:rPr>
          <w:t>t</w:t>
        </w:r>
      </w:ins>
      <w:r>
        <w:rPr>
          <w:color w:val="000000"/>
        </w:rPr>
        <w:t xml:space="preserve">udies found by electronic search by two different reviewers using a </w:t>
      </w:r>
      <w:proofErr w:type="spellStart"/>
      <w:r>
        <w:rPr>
          <w:color w:val="000000"/>
        </w:rPr>
        <w:t>prespecified</w:t>
      </w:r>
      <w:proofErr w:type="spellEnd"/>
      <w:r>
        <w:rPr>
          <w:color w:val="000000"/>
        </w:rPr>
        <w:t xml:space="preserve"> data </w:t>
      </w:r>
      <w:commentRangeStart w:id="192"/>
      <w:r>
        <w:rPr>
          <w:color w:val="000000"/>
        </w:rPr>
        <w:t>form</w:t>
      </w:r>
      <w:commentRangeEnd w:id="192"/>
      <w:r w:rsidR="007B2255">
        <w:rPr>
          <w:rStyle w:val="CommentReference"/>
        </w:rPr>
        <w:commentReference w:id="192"/>
      </w:r>
      <w:r>
        <w:rPr>
          <w:color w:val="000000"/>
        </w:rPr>
        <w:t xml:space="preserve">. The discrepancies between the two reviewers in choosing studies for further analysis at this stage will be resolved by consensus between the two reviewers. </w:t>
      </w:r>
    </w:p>
    <w:p w14:paraId="71F0688E" w14:textId="30CFC6AD" w:rsidR="00FA059F" w:rsidRDefault="00FA059F">
      <w:pPr>
        <w:spacing w:after="240"/>
        <w:rPr>
          <w:color w:val="000000"/>
        </w:rPr>
      </w:pPr>
      <w:r>
        <w:rPr>
          <w:color w:val="000000"/>
        </w:rPr>
        <w:lastRenderedPageBreak/>
        <w:t xml:space="preserve">Second, the studies identified </w:t>
      </w:r>
      <w:r w:rsidR="007B2255">
        <w:rPr>
          <w:color w:val="000000"/>
        </w:rPr>
        <w:t xml:space="preserve">as potentially relevant </w:t>
      </w:r>
      <w:r>
        <w:rPr>
          <w:color w:val="000000"/>
        </w:rPr>
        <w:t xml:space="preserve">in the first stage will be retrieved as full text, and </w:t>
      </w:r>
      <w:proofErr w:type="gramStart"/>
      <w:r>
        <w:rPr>
          <w:color w:val="000000"/>
        </w:rPr>
        <w:t xml:space="preserve">these will in turn be reviewed by two reviewers using a </w:t>
      </w:r>
      <w:proofErr w:type="spellStart"/>
      <w:r>
        <w:rPr>
          <w:color w:val="000000"/>
        </w:rPr>
        <w:t>prespecified</w:t>
      </w:r>
      <w:proofErr w:type="spellEnd"/>
      <w:r>
        <w:rPr>
          <w:color w:val="000000"/>
        </w:rPr>
        <w:t xml:space="preserve"> data </w:t>
      </w:r>
      <w:commentRangeStart w:id="193"/>
      <w:r>
        <w:rPr>
          <w:color w:val="000000"/>
        </w:rPr>
        <w:t>form</w:t>
      </w:r>
      <w:commentRangeEnd w:id="193"/>
      <w:r w:rsidR="007B2255">
        <w:rPr>
          <w:rStyle w:val="CommentReference"/>
        </w:rPr>
        <w:commentReference w:id="193"/>
      </w:r>
      <w:r>
        <w:rPr>
          <w:color w:val="000000"/>
        </w:rPr>
        <w:t xml:space="preserve"> to </w:t>
      </w:r>
      <w:proofErr w:type="spellStart"/>
      <w:r>
        <w:rPr>
          <w:color w:val="000000"/>
        </w:rPr>
        <w:t>analyse</w:t>
      </w:r>
      <w:proofErr w:type="spellEnd"/>
      <w:r>
        <w:rPr>
          <w:color w:val="000000"/>
        </w:rPr>
        <w:t xml:space="preserve"> the studies for quality of methods</w:t>
      </w:r>
      <w:proofErr w:type="gramEnd"/>
      <w:r>
        <w:rPr>
          <w:color w:val="000000"/>
        </w:rPr>
        <w:t xml:space="preserve">. Again, the discrepancies will be resolved by consensus. </w:t>
      </w:r>
    </w:p>
    <w:p w14:paraId="2EE7FF61" w14:textId="77777777" w:rsidR="00FA059F" w:rsidRDefault="00FA059F">
      <w:pPr>
        <w:spacing w:after="280"/>
        <w:rPr>
          <w:b/>
          <w:color w:val="000000"/>
          <w:sz w:val="28"/>
        </w:rPr>
      </w:pPr>
      <w:r>
        <w:rPr>
          <w:b/>
          <w:color w:val="000000"/>
          <w:sz w:val="28"/>
        </w:rPr>
        <w:t xml:space="preserve">Data Collection Process </w:t>
      </w:r>
      <w:r>
        <w:rPr>
          <w:b/>
          <w:i/>
          <w:color w:val="000000"/>
          <w:sz w:val="28"/>
        </w:rPr>
        <w:t>(# 10)</w:t>
      </w:r>
    </w:p>
    <w:p w14:paraId="153D0661" w14:textId="77777777" w:rsidR="00FA059F" w:rsidRDefault="00FA059F">
      <w:pPr>
        <w:spacing w:after="240"/>
        <w:rPr>
          <w:color w:val="000000"/>
        </w:rPr>
      </w:pPr>
      <w:proofErr w:type="gramStart"/>
      <w:r>
        <w:rPr>
          <w:color w:val="000000"/>
        </w:rPr>
        <w:t xml:space="preserve">Data will be collected by two reviewers using a </w:t>
      </w:r>
      <w:proofErr w:type="spellStart"/>
      <w:r>
        <w:rPr>
          <w:color w:val="000000"/>
        </w:rPr>
        <w:t>prespecified</w:t>
      </w:r>
      <w:proofErr w:type="spellEnd"/>
      <w:r>
        <w:rPr>
          <w:color w:val="000000"/>
        </w:rPr>
        <w:t xml:space="preserve"> data </w:t>
      </w:r>
      <w:commentRangeStart w:id="194"/>
      <w:r>
        <w:rPr>
          <w:color w:val="000000"/>
        </w:rPr>
        <w:t>form</w:t>
      </w:r>
      <w:commentRangeEnd w:id="194"/>
      <w:proofErr w:type="gramEnd"/>
      <w:r w:rsidR="007B2255">
        <w:rPr>
          <w:rStyle w:val="CommentReference"/>
        </w:rPr>
        <w:commentReference w:id="194"/>
      </w:r>
      <w:r>
        <w:rPr>
          <w:color w:val="000000"/>
        </w:rPr>
        <w:t>. Disagreements about the data will be resolved by consensus.</w:t>
      </w:r>
    </w:p>
    <w:p w14:paraId="612A7E6B" w14:textId="77777777" w:rsidR="00FA059F" w:rsidRDefault="00FA059F">
      <w:pPr>
        <w:spacing w:after="280"/>
        <w:rPr>
          <w:b/>
          <w:color w:val="000000"/>
          <w:sz w:val="28"/>
        </w:rPr>
      </w:pPr>
      <w:r>
        <w:rPr>
          <w:b/>
          <w:color w:val="000000"/>
          <w:sz w:val="28"/>
        </w:rPr>
        <w:t xml:space="preserve">Data Items </w:t>
      </w:r>
      <w:r>
        <w:rPr>
          <w:b/>
          <w:i/>
          <w:color w:val="000000"/>
          <w:sz w:val="28"/>
        </w:rPr>
        <w:t>(# 11)</w:t>
      </w:r>
    </w:p>
    <w:p w14:paraId="3640BE24" w14:textId="77777777" w:rsidR="00FA059F" w:rsidRDefault="00FA059F">
      <w:pPr>
        <w:tabs>
          <w:tab w:val="left" w:pos="220"/>
          <w:tab w:val="left" w:pos="720"/>
        </w:tabs>
        <w:ind w:left="720" w:hanging="720"/>
        <w:rPr>
          <w:color w:val="000000"/>
        </w:rPr>
      </w:pPr>
      <w:r>
        <w:rPr>
          <w:color w:val="000000"/>
        </w:rPr>
        <w:tab/>
        <w:t>1.</w:t>
      </w:r>
      <w:r>
        <w:rPr>
          <w:color w:val="000000"/>
        </w:rPr>
        <w:tab/>
        <w:t>Study eligibility</w:t>
      </w:r>
    </w:p>
    <w:p w14:paraId="6CCB3ACD"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inclusion</w:t>
      </w:r>
      <w:proofErr w:type="gramEnd"/>
      <w:r>
        <w:rPr>
          <w:color w:val="000000"/>
        </w:rPr>
        <w:t xml:space="preserve"> criteria</w:t>
      </w:r>
    </w:p>
    <w:p w14:paraId="4B9BAE80" w14:textId="77777777" w:rsidR="00FA059F" w:rsidRDefault="00FA059F">
      <w:pPr>
        <w:tabs>
          <w:tab w:val="left" w:pos="220"/>
          <w:tab w:val="left" w:pos="720"/>
        </w:tabs>
        <w:ind w:left="720" w:hanging="720"/>
        <w:rPr>
          <w:color w:val="000000"/>
        </w:rPr>
      </w:pPr>
      <w:r>
        <w:rPr>
          <w:color w:val="000000"/>
        </w:rPr>
        <w:tab/>
        <w:t>2.</w:t>
      </w:r>
      <w:r>
        <w:rPr>
          <w:color w:val="000000"/>
        </w:rPr>
        <w:tab/>
        <w:t>Study design</w:t>
      </w:r>
    </w:p>
    <w:p w14:paraId="2E825139" w14:textId="77777777" w:rsidR="00FA059F" w:rsidRDefault="00FA059F">
      <w:pPr>
        <w:tabs>
          <w:tab w:val="left" w:pos="940"/>
          <w:tab w:val="left" w:pos="1440"/>
        </w:tabs>
        <w:ind w:left="1440" w:hanging="1440"/>
        <w:rPr>
          <w:color w:val="000000"/>
        </w:rPr>
      </w:pPr>
      <w:r>
        <w:rPr>
          <w:color w:val="000000"/>
        </w:rPr>
        <w:tab/>
        <w:t>1.</w:t>
      </w:r>
      <w:r>
        <w:rPr>
          <w:color w:val="000000"/>
        </w:rPr>
        <w:tab/>
      </w:r>
      <w:proofErr w:type="spellStart"/>
      <w:proofErr w:type="gramStart"/>
      <w:r>
        <w:rPr>
          <w:color w:val="000000"/>
        </w:rPr>
        <w:t>randomisation</w:t>
      </w:r>
      <w:proofErr w:type="spellEnd"/>
      <w:proofErr w:type="gramEnd"/>
      <w:r>
        <w:rPr>
          <w:color w:val="000000"/>
        </w:rPr>
        <w:cr/>
      </w:r>
      <w:r>
        <w:rPr>
          <w:color w:val="000000"/>
        </w:rPr>
        <w:tab/>
        <w:t>2.</w:t>
      </w:r>
      <w:r>
        <w:rPr>
          <w:color w:val="000000"/>
        </w:rPr>
        <w:tab/>
      </w:r>
      <w:proofErr w:type="gramStart"/>
      <w:r>
        <w:rPr>
          <w:color w:val="000000"/>
        </w:rPr>
        <w:t>allocation</w:t>
      </w:r>
      <w:proofErr w:type="gramEnd"/>
      <w:r>
        <w:rPr>
          <w:color w:val="000000"/>
        </w:rPr>
        <w:t xml:space="preserve"> concealment</w:t>
      </w:r>
    </w:p>
    <w:p w14:paraId="5872C0B0" w14:textId="77777777" w:rsidR="00FA059F" w:rsidRDefault="00FA059F">
      <w:pPr>
        <w:tabs>
          <w:tab w:val="left" w:pos="220"/>
          <w:tab w:val="left" w:pos="720"/>
        </w:tabs>
        <w:ind w:left="720" w:hanging="720"/>
        <w:rPr>
          <w:color w:val="000000"/>
        </w:rPr>
      </w:pPr>
      <w:r>
        <w:rPr>
          <w:color w:val="000000"/>
        </w:rPr>
        <w:tab/>
        <w:t>3.</w:t>
      </w:r>
      <w:r>
        <w:rPr>
          <w:color w:val="000000"/>
        </w:rPr>
        <w:tab/>
        <w:t>Study participants</w:t>
      </w:r>
    </w:p>
    <w:p w14:paraId="4556F6A1"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age</w:t>
      </w:r>
      <w:proofErr w:type="gramEnd"/>
      <w:r>
        <w:rPr>
          <w:color w:val="000000"/>
        </w:rPr>
        <w:cr/>
      </w:r>
      <w:r>
        <w:rPr>
          <w:color w:val="000000"/>
        </w:rPr>
        <w:tab/>
        <w:t>2.</w:t>
      </w:r>
      <w:r>
        <w:rPr>
          <w:color w:val="000000"/>
        </w:rPr>
        <w:tab/>
      </w:r>
      <w:proofErr w:type="gramStart"/>
      <w:r>
        <w:rPr>
          <w:color w:val="000000"/>
        </w:rPr>
        <w:t>gender</w:t>
      </w:r>
      <w:proofErr w:type="gramEnd"/>
      <w:r>
        <w:rPr>
          <w:color w:val="000000"/>
        </w:rPr>
        <w:cr/>
      </w:r>
      <w:r>
        <w:rPr>
          <w:color w:val="000000"/>
        </w:rPr>
        <w:tab/>
        <w:t>3.</w:t>
      </w:r>
      <w:r>
        <w:rPr>
          <w:color w:val="000000"/>
        </w:rPr>
        <w:tab/>
      </w:r>
      <w:proofErr w:type="gramStart"/>
      <w:r>
        <w:rPr>
          <w:color w:val="000000"/>
        </w:rPr>
        <w:t>presenting</w:t>
      </w:r>
      <w:proofErr w:type="gramEnd"/>
      <w:r>
        <w:rPr>
          <w:color w:val="000000"/>
        </w:rPr>
        <w:t xml:space="preserve"> complaint</w:t>
      </w:r>
      <w:r>
        <w:rPr>
          <w:color w:val="000000"/>
        </w:rPr>
        <w:cr/>
      </w:r>
      <w:r>
        <w:rPr>
          <w:color w:val="000000"/>
        </w:rPr>
        <w:tab/>
        <w:t>4.</w:t>
      </w:r>
      <w:r>
        <w:rPr>
          <w:color w:val="000000"/>
        </w:rPr>
        <w:tab/>
      </w:r>
      <w:proofErr w:type="gramStart"/>
      <w:r>
        <w:rPr>
          <w:color w:val="000000"/>
        </w:rPr>
        <w:t>final</w:t>
      </w:r>
      <w:proofErr w:type="gramEnd"/>
      <w:r>
        <w:rPr>
          <w:color w:val="000000"/>
        </w:rPr>
        <w:t xml:space="preserve"> diagnosis</w:t>
      </w:r>
    </w:p>
    <w:p w14:paraId="34405E66" w14:textId="77777777" w:rsidR="00FA059F" w:rsidRDefault="00FA059F">
      <w:pPr>
        <w:tabs>
          <w:tab w:val="left" w:pos="220"/>
          <w:tab w:val="left" w:pos="720"/>
        </w:tabs>
        <w:ind w:left="720" w:hanging="720"/>
        <w:rPr>
          <w:color w:val="000000"/>
        </w:rPr>
      </w:pPr>
      <w:r>
        <w:rPr>
          <w:color w:val="000000"/>
        </w:rPr>
        <w:tab/>
        <w:t>4.</w:t>
      </w:r>
      <w:r>
        <w:rPr>
          <w:color w:val="000000"/>
        </w:rPr>
        <w:tab/>
        <w:t>Treatment</w:t>
      </w:r>
    </w:p>
    <w:p w14:paraId="247235B7"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drug</w:t>
      </w:r>
      <w:proofErr w:type="gramEnd"/>
      <w:r>
        <w:rPr>
          <w:color w:val="000000"/>
        </w:rPr>
        <w:t xml:space="preserve"> and comparison (placebo or other active drug)</w:t>
      </w:r>
      <w:r>
        <w:rPr>
          <w:color w:val="000000"/>
        </w:rPr>
        <w:cr/>
      </w:r>
      <w:r>
        <w:rPr>
          <w:color w:val="000000"/>
        </w:rPr>
        <w:tab/>
        <w:t>2.</w:t>
      </w:r>
      <w:r>
        <w:rPr>
          <w:color w:val="000000"/>
        </w:rPr>
        <w:tab/>
      </w:r>
      <w:proofErr w:type="gramStart"/>
      <w:r>
        <w:rPr>
          <w:color w:val="000000"/>
        </w:rPr>
        <w:t>dose</w:t>
      </w:r>
      <w:proofErr w:type="gramEnd"/>
      <w:r>
        <w:rPr>
          <w:color w:val="000000"/>
        </w:rPr>
        <w:t>, fixed or weight based</w:t>
      </w:r>
      <w:r>
        <w:rPr>
          <w:color w:val="000000"/>
        </w:rPr>
        <w:cr/>
      </w:r>
      <w:r>
        <w:rPr>
          <w:color w:val="000000"/>
        </w:rPr>
        <w:tab/>
        <w:t>3.</w:t>
      </w:r>
      <w:r>
        <w:rPr>
          <w:color w:val="000000"/>
        </w:rPr>
        <w:tab/>
      </w:r>
      <w:proofErr w:type="gramStart"/>
      <w:r>
        <w:rPr>
          <w:color w:val="000000"/>
        </w:rPr>
        <w:t>treatment</w:t>
      </w:r>
      <w:proofErr w:type="gramEnd"/>
      <w:r>
        <w:rPr>
          <w:color w:val="000000"/>
        </w:rPr>
        <w:t xml:space="preserve"> regime, single or multiple dose, patient guided analgesia</w:t>
      </w:r>
      <w:r>
        <w:rPr>
          <w:color w:val="000000"/>
        </w:rPr>
        <w:cr/>
      </w:r>
      <w:r>
        <w:rPr>
          <w:color w:val="000000"/>
        </w:rPr>
        <w:tab/>
        <w:t>4.</w:t>
      </w:r>
      <w:r>
        <w:rPr>
          <w:color w:val="000000"/>
        </w:rPr>
        <w:tab/>
      </w:r>
      <w:proofErr w:type="gramStart"/>
      <w:r>
        <w:rPr>
          <w:color w:val="000000"/>
        </w:rPr>
        <w:t>co</w:t>
      </w:r>
      <w:proofErr w:type="gramEnd"/>
      <w:r>
        <w:rPr>
          <w:color w:val="000000"/>
        </w:rPr>
        <w:t>-</w:t>
      </w:r>
      <w:proofErr w:type="spellStart"/>
      <w:r>
        <w:rPr>
          <w:color w:val="000000"/>
        </w:rPr>
        <w:t>adminstration</w:t>
      </w:r>
      <w:proofErr w:type="spellEnd"/>
      <w:r>
        <w:rPr>
          <w:color w:val="000000"/>
        </w:rPr>
        <w:t xml:space="preserve"> of other drugs (</w:t>
      </w:r>
      <w:proofErr w:type="spellStart"/>
      <w:r>
        <w:rPr>
          <w:color w:val="000000"/>
        </w:rPr>
        <w:t>antiemetics</w:t>
      </w:r>
      <w:proofErr w:type="spellEnd"/>
      <w:r>
        <w:rPr>
          <w:color w:val="000000"/>
        </w:rPr>
        <w:t>, NSAIDS)</w:t>
      </w:r>
    </w:p>
    <w:p w14:paraId="4C836BF8" w14:textId="77777777" w:rsidR="00FA059F" w:rsidRDefault="00FA059F">
      <w:pPr>
        <w:tabs>
          <w:tab w:val="left" w:pos="220"/>
          <w:tab w:val="left" w:pos="720"/>
        </w:tabs>
        <w:ind w:left="720" w:hanging="720"/>
        <w:rPr>
          <w:color w:val="000000"/>
        </w:rPr>
      </w:pPr>
      <w:r>
        <w:rPr>
          <w:color w:val="000000"/>
        </w:rPr>
        <w:tab/>
        <w:t>5.</w:t>
      </w:r>
      <w:r>
        <w:rPr>
          <w:color w:val="000000"/>
        </w:rPr>
        <w:tab/>
        <w:t>Pain (numeric score, VAS, other scoring system, patient satisfaction with treatment)</w:t>
      </w:r>
    </w:p>
    <w:p w14:paraId="65C13B70" w14:textId="77777777" w:rsidR="004A2543" w:rsidRDefault="00FA059F">
      <w:pPr>
        <w:tabs>
          <w:tab w:val="left" w:pos="940"/>
          <w:tab w:val="left" w:pos="1440"/>
        </w:tabs>
        <w:ind w:left="1440" w:hanging="1440"/>
        <w:rPr>
          <w:ins w:id="195" w:author="Patrick Linehan" w:date="2015-02-04T20:44:00Z"/>
          <w:color w:val="000000"/>
        </w:rPr>
      </w:pPr>
      <w:r>
        <w:rPr>
          <w:color w:val="000000"/>
        </w:rPr>
        <w:tab/>
        <w:t>1.</w:t>
      </w:r>
      <w:r>
        <w:rPr>
          <w:color w:val="000000"/>
        </w:rPr>
        <w:tab/>
      </w:r>
      <w:proofErr w:type="gramStart"/>
      <w:r>
        <w:rPr>
          <w:color w:val="000000"/>
        </w:rPr>
        <w:t>baseline</w:t>
      </w:r>
      <w:proofErr w:type="gramEnd"/>
      <w:r>
        <w:rPr>
          <w:color w:val="000000"/>
        </w:rPr>
        <w:t xml:space="preserve"> pain</w:t>
      </w:r>
    </w:p>
    <w:p w14:paraId="68D1F5AA" w14:textId="103970DC" w:rsidR="00FA059F" w:rsidRDefault="004A2543">
      <w:pPr>
        <w:tabs>
          <w:tab w:val="left" w:pos="940"/>
          <w:tab w:val="left" w:pos="1440"/>
        </w:tabs>
        <w:ind w:left="1440" w:hanging="1440"/>
        <w:rPr>
          <w:ins w:id="196" w:author="Patrick Linehan" w:date="2015-02-04T20:44:00Z"/>
          <w:color w:val="000000"/>
        </w:rPr>
      </w:pPr>
      <w:ins w:id="197" w:author="Patrick Linehan" w:date="2015-02-04T20:44:00Z">
        <w:r>
          <w:rPr>
            <w:color w:val="000000"/>
          </w:rPr>
          <w:tab/>
        </w:r>
      </w:ins>
      <w:del w:id="198" w:author="Patrick Linehan" w:date="2015-02-04T20:44:00Z">
        <w:r w:rsidR="00FA059F" w:rsidDel="004A2543">
          <w:rPr>
            <w:color w:val="000000"/>
          </w:rPr>
          <w:cr/>
        </w:r>
        <w:commentRangeStart w:id="199"/>
        <w:r w:rsidR="00FA059F" w:rsidDel="004A2543">
          <w:rPr>
            <w:color w:val="000000"/>
          </w:rPr>
          <w:tab/>
        </w:r>
      </w:del>
      <w:commentRangeEnd w:id="199"/>
      <w:r>
        <w:rPr>
          <w:rStyle w:val="CommentReference"/>
        </w:rPr>
        <w:commentReference w:id="199"/>
      </w:r>
      <w:r w:rsidR="00FA059F">
        <w:rPr>
          <w:color w:val="000000"/>
        </w:rPr>
        <w:t>2.</w:t>
      </w:r>
      <w:r w:rsidR="00FA059F">
        <w:rPr>
          <w:color w:val="000000"/>
        </w:rPr>
        <w:tab/>
      </w:r>
      <w:proofErr w:type="gramStart"/>
      <w:r w:rsidR="00FA059F">
        <w:rPr>
          <w:color w:val="000000"/>
        </w:rPr>
        <w:t>pain</w:t>
      </w:r>
      <w:proofErr w:type="gramEnd"/>
      <w:r w:rsidR="00FA059F">
        <w:rPr>
          <w:color w:val="000000"/>
        </w:rPr>
        <w:t xml:space="preserve"> at other times (fixed interval, at discharge or admission)</w:t>
      </w:r>
    </w:p>
    <w:p w14:paraId="4C1438A8" w14:textId="6904F4A3" w:rsidR="004A2543" w:rsidRDefault="004A2543">
      <w:pPr>
        <w:tabs>
          <w:tab w:val="left" w:pos="940"/>
          <w:tab w:val="left" w:pos="1440"/>
        </w:tabs>
        <w:ind w:left="1440" w:hanging="1440"/>
        <w:rPr>
          <w:color w:val="000000"/>
        </w:rPr>
      </w:pPr>
      <w:ins w:id="200" w:author="Patrick Linehan" w:date="2015-02-04T20:44:00Z">
        <w:r>
          <w:rPr>
            <w:color w:val="000000"/>
          </w:rPr>
          <w:tab/>
        </w:r>
      </w:ins>
    </w:p>
    <w:p w14:paraId="59CA5C2A" w14:textId="77777777" w:rsidR="00FA059F" w:rsidRDefault="00FA059F">
      <w:pPr>
        <w:tabs>
          <w:tab w:val="left" w:pos="220"/>
          <w:tab w:val="left" w:pos="720"/>
        </w:tabs>
        <w:ind w:left="720" w:hanging="720"/>
        <w:rPr>
          <w:color w:val="000000"/>
        </w:rPr>
      </w:pPr>
      <w:r>
        <w:rPr>
          <w:color w:val="000000"/>
        </w:rPr>
        <w:tab/>
        <w:t>6.</w:t>
      </w:r>
      <w:r>
        <w:rPr>
          <w:color w:val="000000"/>
        </w:rPr>
        <w:tab/>
        <w:t>Adverse events</w:t>
      </w:r>
    </w:p>
    <w:p w14:paraId="659A2471" w14:textId="77777777" w:rsidR="004A2543" w:rsidRDefault="00FA059F">
      <w:pPr>
        <w:tabs>
          <w:tab w:val="left" w:pos="940"/>
          <w:tab w:val="left" w:pos="1440"/>
        </w:tabs>
        <w:ind w:left="1440" w:hanging="1440"/>
        <w:rPr>
          <w:ins w:id="201" w:author="Patrick Linehan" w:date="2015-02-04T20:46:00Z"/>
          <w:color w:val="000000"/>
        </w:rPr>
      </w:pPr>
      <w:r>
        <w:rPr>
          <w:color w:val="000000"/>
        </w:rPr>
        <w:tab/>
        <w:t>1.</w:t>
      </w:r>
      <w:r>
        <w:rPr>
          <w:color w:val="000000"/>
        </w:rPr>
        <w:tab/>
      </w:r>
      <w:proofErr w:type="gramStart"/>
      <w:r>
        <w:rPr>
          <w:color w:val="000000"/>
        </w:rPr>
        <w:t>nausea</w:t>
      </w:r>
      <w:proofErr w:type="gramEnd"/>
      <w:r>
        <w:rPr>
          <w:color w:val="000000"/>
        </w:rPr>
        <w:t xml:space="preserve"> and </w:t>
      </w:r>
      <w:commentRangeStart w:id="202"/>
      <w:r>
        <w:rPr>
          <w:color w:val="000000"/>
        </w:rPr>
        <w:t>vomiting</w:t>
      </w:r>
      <w:commentRangeEnd w:id="202"/>
      <w:r w:rsidR="00C2305E">
        <w:rPr>
          <w:rStyle w:val="CommentReference"/>
        </w:rPr>
        <w:commentReference w:id="202"/>
      </w:r>
    </w:p>
    <w:p w14:paraId="433E9631" w14:textId="266B3996" w:rsidR="00FA059F" w:rsidRDefault="004A2543">
      <w:pPr>
        <w:tabs>
          <w:tab w:val="left" w:pos="940"/>
          <w:tab w:val="left" w:pos="1440"/>
        </w:tabs>
        <w:ind w:left="1440" w:hanging="1440"/>
        <w:rPr>
          <w:color w:val="000000"/>
        </w:rPr>
      </w:pPr>
      <w:ins w:id="203" w:author="Patrick Linehan" w:date="2015-02-04T20:46:00Z">
        <w:r>
          <w:rPr>
            <w:color w:val="000000"/>
          </w:rPr>
          <w:tab/>
        </w:r>
      </w:ins>
      <w:del w:id="204" w:author="Patrick Linehan" w:date="2015-02-04T20:46:00Z">
        <w:r w:rsidR="00FA059F" w:rsidDel="004A2543">
          <w:rPr>
            <w:color w:val="000000"/>
          </w:rPr>
          <w:cr/>
        </w:r>
        <w:r w:rsidR="00FA059F" w:rsidDel="004A2543">
          <w:rPr>
            <w:color w:val="000000"/>
          </w:rPr>
          <w:tab/>
        </w:r>
      </w:del>
      <w:r w:rsidR="00FA059F">
        <w:rPr>
          <w:color w:val="000000"/>
        </w:rPr>
        <w:t>2.</w:t>
      </w:r>
      <w:r w:rsidR="00FA059F">
        <w:rPr>
          <w:color w:val="000000"/>
        </w:rPr>
        <w:tab/>
      </w:r>
      <w:proofErr w:type="gramStart"/>
      <w:r w:rsidR="00FA059F">
        <w:rPr>
          <w:color w:val="000000"/>
        </w:rPr>
        <w:t>respiratory</w:t>
      </w:r>
      <w:proofErr w:type="gramEnd"/>
      <w:r w:rsidR="00FA059F">
        <w:rPr>
          <w:color w:val="000000"/>
        </w:rPr>
        <w:t xml:space="preserve"> depression (minor: decreased respiratory rate or needing supplemental oxygen, major: needing naloxone or an airway intervention)</w:t>
      </w:r>
      <w:r w:rsidR="00FA059F">
        <w:rPr>
          <w:color w:val="000000"/>
        </w:rPr>
        <w:cr/>
      </w:r>
      <w:del w:id="205" w:author="Patrick Linehan" w:date="2015-02-04T20:48:00Z">
        <w:r w:rsidR="00FA059F" w:rsidDel="00C2305E">
          <w:rPr>
            <w:color w:val="000000"/>
          </w:rPr>
          <w:tab/>
        </w:r>
      </w:del>
      <w:r w:rsidR="00FA059F">
        <w:rPr>
          <w:color w:val="000000"/>
        </w:rPr>
        <w:t>3.</w:t>
      </w:r>
      <w:r w:rsidR="00FA059F">
        <w:rPr>
          <w:color w:val="000000"/>
        </w:rPr>
        <w:tab/>
      </w:r>
      <w:proofErr w:type="gramStart"/>
      <w:r w:rsidR="00FA059F">
        <w:rPr>
          <w:color w:val="000000"/>
        </w:rPr>
        <w:t>rescue</w:t>
      </w:r>
      <w:proofErr w:type="gramEnd"/>
      <w:r w:rsidR="00FA059F">
        <w:rPr>
          <w:color w:val="000000"/>
        </w:rPr>
        <w:t xml:space="preserve"> analgesia</w:t>
      </w:r>
      <w:r w:rsidR="00FA059F">
        <w:rPr>
          <w:color w:val="000000"/>
        </w:rPr>
        <w:cr/>
      </w:r>
      <w:del w:id="206" w:author="Patrick Linehan" w:date="2015-02-04T20:48:00Z">
        <w:r w:rsidR="00FA059F" w:rsidDel="00C2305E">
          <w:rPr>
            <w:color w:val="000000"/>
          </w:rPr>
          <w:tab/>
        </w:r>
      </w:del>
      <w:r w:rsidR="00FA059F">
        <w:rPr>
          <w:color w:val="000000"/>
        </w:rPr>
        <w:t>4.</w:t>
      </w:r>
      <w:r w:rsidR="00FA059F">
        <w:rPr>
          <w:color w:val="000000"/>
        </w:rPr>
        <w:tab/>
      </w:r>
      <w:proofErr w:type="gramStart"/>
      <w:r w:rsidR="00FA059F">
        <w:rPr>
          <w:color w:val="000000"/>
        </w:rPr>
        <w:t>persistent</w:t>
      </w:r>
      <w:proofErr w:type="gramEnd"/>
      <w:r w:rsidR="00FA059F">
        <w:rPr>
          <w:color w:val="000000"/>
        </w:rPr>
        <w:t xml:space="preserve"> pain</w:t>
      </w:r>
      <w:r w:rsidR="00FA059F">
        <w:rPr>
          <w:color w:val="000000"/>
        </w:rPr>
        <w:cr/>
      </w:r>
      <w:del w:id="207" w:author="Patrick Linehan" w:date="2015-02-04T20:48:00Z">
        <w:r w:rsidR="00FA059F" w:rsidDel="00C2305E">
          <w:rPr>
            <w:color w:val="000000"/>
          </w:rPr>
          <w:tab/>
        </w:r>
      </w:del>
      <w:r w:rsidR="00FA059F">
        <w:rPr>
          <w:color w:val="000000"/>
        </w:rPr>
        <w:t>5.</w:t>
      </w:r>
      <w:r w:rsidR="00FA059F">
        <w:rPr>
          <w:color w:val="000000"/>
        </w:rPr>
        <w:tab/>
      </w:r>
      <w:proofErr w:type="gramStart"/>
      <w:r w:rsidR="00FA059F">
        <w:rPr>
          <w:color w:val="000000"/>
        </w:rPr>
        <w:t>diagnostic</w:t>
      </w:r>
      <w:proofErr w:type="gramEnd"/>
      <w:r w:rsidR="00FA059F">
        <w:rPr>
          <w:color w:val="000000"/>
        </w:rPr>
        <w:t xml:space="preserve"> interference (has been assessed in other studies and will not be a major outcome in these reviews)</w:t>
      </w:r>
    </w:p>
    <w:p w14:paraId="5314B4F5" w14:textId="77777777" w:rsidR="00FA059F" w:rsidRDefault="00FA059F">
      <w:pPr>
        <w:tabs>
          <w:tab w:val="left" w:pos="220"/>
          <w:tab w:val="left" w:pos="720"/>
        </w:tabs>
        <w:ind w:left="720" w:hanging="720"/>
        <w:rPr>
          <w:color w:val="000000"/>
        </w:rPr>
      </w:pPr>
      <w:r>
        <w:rPr>
          <w:color w:val="000000"/>
        </w:rPr>
        <w:tab/>
        <w:t>7.</w:t>
      </w:r>
      <w:r>
        <w:rPr>
          <w:color w:val="000000"/>
        </w:rPr>
        <w:tab/>
        <w:t>Follow up duration</w:t>
      </w:r>
    </w:p>
    <w:p w14:paraId="5C6F0F11"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while</w:t>
      </w:r>
      <w:proofErr w:type="gramEnd"/>
      <w:r>
        <w:rPr>
          <w:color w:val="000000"/>
        </w:rPr>
        <w:t xml:space="preserve"> in emergency</w:t>
      </w:r>
      <w:r>
        <w:rPr>
          <w:color w:val="000000"/>
        </w:rPr>
        <w:cr/>
      </w:r>
      <w:r>
        <w:rPr>
          <w:color w:val="000000"/>
        </w:rPr>
        <w:tab/>
        <w:t>2.</w:t>
      </w:r>
      <w:r>
        <w:rPr>
          <w:color w:val="000000"/>
        </w:rPr>
        <w:tab/>
      </w:r>
      <w:proofErr w:type="gramStart"/>
      <w:r>
        <w:rPr>
          <w:color w:val="000000"/>
        </w:rPr>
        <w:t>after</w:t>
      </w:r>
      <w:proofErr w:type="gramEnd"/>
      <w:r>
        <w:rPr>
          <w:color w:val="000000"/>
        </w:rPr>
        <w:t xml:space="preserve"> discharge or admission</w:t>
      </w:r>
    </w:p>
    <w:p w14:paraId="2BA1E6E1" w14:textId="77777777" w:rsidR="00FA059F" w:rsidRDefault="00FA059F">
      <w:pPr>
        <w:tabs>
          <w:tab w:val="left" w:pos="220"/>
          <w:tab w:val="left" w:pos="720"/>
        </w:tabs>
        <w:spacing w:after="240"/>
        <w:ind w:left="720" w:hanging="720"/>
        <w:rPr>
          <w:color w:val="000000"/>
        </w:rPr>
      </w:pPr>
      <w:r>
        <w:rPr>
          <w:color w:val="000000"/>
        </w:rPr>
        <w:tab/>
        <w:t>8.</w:t>
      </w:r>
      <w:r>
        <w:rPr>
          <w:color w:val="000000"/>
        </w:rPr>
        <w:tab/>
        <w:t>Withdrawals, lost to follow up</w:t>
      </w:r>
      <w:r>
        <w:rPr>
          <w:color w:val="000000"/>
        </w:rPr>
        <w:br/>
      </w:r>
      <w:r>
        <w:rPr>
          <w:color w:val="000000"/>
        </w:rPr>
        <w:cr/>
      </w:r>
      <w:r>
        <w:rPr>
          <w:color w:val="000000"/>
        </w:rPr>
        <w:tab/>
        <w:t>9.</w:t>
      </w:r>
      <w:r>
        <w:rPr>
          <w:color w:val="000000"/>
        </w:rPr>
        <w:tab/>
        <w:t>Study risk of bias</w:t>
      </w:r>
      <w:r>
        <w:rPr>
          <w:color w:val="000000"/>
        </w:rPr>
        <w:br/>
      </w:r>
    </w:p>
    <w:p w14:paraId="7D230832" w14:textId="77777777" w:rsidR="00FA059F" w:rsidRDefault="00FA059F">
      <w:pPr>
        <w:spacing w:after="280"/>
        <w:rPr>
          <w:b/>
          <w:color w:val="000000"/>
          <w:sz w:val="28"/>
        </w:rPr>
      </w:pPr>
      <w:r>
        <w:rPr>
          <w:b/>
          <w:color w:val="000000"/>
          <w:sz w:val="28"/>
        </w:rPr>
        <w:lastRenderedPageBreak/>
        <w:t xml:space="preserve">Risk of Bias Tool (Within Studies) </w:t>
      </w:r>
      <w:r>
        <w:rPr>
          <w:b/>
          <w:i/>
          <w:color w:val="000000"/>
          <w:sz w:val="28"/>
        </w:rPr>
        <w:t>(# 12)</w:t>
      </w:r>
    </w:p>
    <w:p w14:paraId="43FE6ACA" w14:textId="0A4DE9FE" w:rsidR="00FA059F" w:rsidRDefault="00FA059F">
      <w:pPr>
        <w:spacing w:after="240"/>
        <w:rPr>
          <w:color w:val="000000"/>
        </w:rPr>
      </w:pPr>
      <w:r>
        <w:rPr>
          <w:color w:val="000000"/>
        </w:rPr>
        <w:t xml:space="preserve">Randomized controlled trials will be assessed using the Cochrane Risk of Bias Tool. Cohort studies will be assessed using the SIGN tool for cohort </w:t>
      </w:r>
      <w:commentRangeStart w:id="208"/>
      <w:r>
        <w:rPr>
          <w:color w:val="000000"/>
        </w:rPr>
        <w:t>studies</w:t>
      </w:r>
      <w:commentRangeEnd w:id="208"/>
      <w:r w:rsidR="0086277D">
        <w:rPr>
          <w:rStyle w:val="CommentReference"/>
        </w:rPr>
        <w:commentReference w:id="208"/>
      </w:r>
      <w:r>
        <w:rPr>
          <w:color w:val="000000"/>
        </w:rPr>
        <w:t>.</w:t>
      </w:r>
      <w:ins w:id="211" w:author="Patrick Linehan" w:date="2015-02-04T21:12:00Z">
        <w:r w:rsidR="00326310">
          <w:rPr>
            <w:color w:val="000000"/>
          </w:rPr>
          <w:t xml:space="preserve"> </w:t>
        </w:r>
        <w:r w:rsidR="00326310">
          <w:t xml:space="preserve">Each relevant article will be critically </w:t>
        </w:r>
        <w:proofErr w:type="gramStart"/>
        <w:r w:rsidR="00326310">
          <w:t>appraised  by</w:t>
        </w:r>
        <w:proofErr w:type="gramEnd"/>
        <w:r w:rsidR="00326310">
          <w:t xml:space="preserve"> two reviewers, independently. Disagreements will be resolved through </w:t>
        </w:r>
        <w:proofErr w:type="spellStart"/>
        <w:r w:rsidR="00326310">
          <w:t>concensus</w:t>
        </w:r>
        <w:proofErr w:type="spellEnd"/>
        <w:r w:rsidR="00326310">
          <w:t>, and where this is not possible, a third reviewer will be consulted.</w:t>
        </w:r>
      </w:ins>
    </w:p>
    <w:p w14:paraId="12538E58" w14:textId="77777777" w:rsidR="00FA059F" w:rsidRDefault="00FA059F">
      <w:pPr>
        <w:spacing w:after="280"/>
        <w:rPr>
          <w:b/>
          <w:color w:val="000000"/>
          <w:sz w:val="28"/>
        </w:rPr>
      </w:pPr>
      <w:r>
        <w:rPr>
          <w:b/>
          <w:color w:val="000000"/>
          <w:sz w:val="28"/>
        </w:rPr>
        <w:t xml:space="preserve">Summary Measures to Include </w:t>
      </w:r>
      <w:r>
        <w:rPr>
          <w:b/>
          <w:i/>
          <w:color w:val="000000"/>
          <w:sz w:val="28"/>
        </w:rPr>
        <w:t>(# 13)</w:t>
      </w:r>
    </w:p>
    <w:p w14:paraId="2A8879F8" w14:textId="77777777" w:rsidR="00FA059F" w:rsidRDefault="00FA059F">
      <w:pPr>
        <w:spacing w:after="240"/>
        <w:rPr>
          <w:color w:val="000000"/>
        </w:rPr>
      </w:pPr>
      <w:r>
        <w:rPr>
          <w:color w:val="000000"/>
        </w:rPr>
        <w:t xml:space="preserve">The main summary measure will be the mean difference in pain </w:t>
      </w:r>
      <w:commentRangeStart w:id="212"/>
      <w:r>
        <w:rPr>
          <w:color w:val="000000"/>
        </w:rPr>
        <w:t>score</w:t>
      </w:r>
      <w:commentRangeEnd w:id="212"/>
      <w:r w:rsidR="00326310">
        <w:rPr>
          <w:rStyle w:val="CommentReference"/>
        </w:rPr>
        <w:commentReference w:id="212"/>
      </w:r>
      <w:r>
        <w:rPr>
          <w:color w:val="000000"/>
        </w:rPr>
        <w:t>. Secondary measures will be rates of adverse events.</w:t>
      </w:r>
    </w:p>
    <w:p w14:paraId="50BBFB2E" w14:textId="77777777" w:rsidR="00FA059F" w:rsidRDefault="00FA059F">
      <w:pPr>
        <w:spacing w:after="280"/>
        <w:rPr>
          <w:b/>
          <w:color w:val="000000"/>
          <w:sz w:val="28"/>
        </w:rPr>
      </w:pPr>
      <w:r>
        <w:rPr>
          <w:b/>
          <w:color w:val="000000"/>
          <w:sz w:val="28"/>
        </w:rPr>
        <w:t xml:space="preserve">Synthesis Methods </w:t>
      </w:r>
      <w:r>
        <w:rPr>
          <w:b/>
          <w:i/>
          <w:color w:val="000000"/>
          <w:sz w:val="28"/>
        </w:rPr>
        <w:t>(# 14)</w:t>
      </w:r>
      <w:r>
        <w:rPr>
          <w:b/>
          <w:color w:val="000000"/>
          <w:sz w:val="28"/>
        </w:rPr>
        <w:cr/>
      </w:r>
      <w:commentRangeStart w:id="213"/>
      <w:r>
        <w:rPr>
          <w:b/>
          <w:color w:val="000000"/>
          <w:sz w:val="28"/>
        </w:rPr>
        <w:t>Risk</w:t>
      </w:r>
      <w:commentRangeEnd w:id="213"/>
      <w:r w:rsidR="0086277D">
        <w:rPr>
          <w:rStyle w:val="CommentReference"/>
        </w:rPr>
        <w:commentReference w:id="213"/>
      </w:r>
      <w:r>
        <w:rPr>
          <w:b/>
          <w:color w:val="000000"/>
          <w:sz w:val="28"/>
        </w:rPr>
        <w:t xml:space="preserve"> of Bias Across Studies </w:t>
      </w:r>
      <w:r>
        <w:rPr>
          <w:b/>
          <w:i/>
          <w:color w:val="000000"/>
          <w:sz w:val="28"/>
        </w:rPr>
        <w:t>(# 15)</w:t>
      </w:r>
      <w:r>
        <w:rPr>
          <w:b/>
          <w:color w:val="000000"/>
          <w:sz w:val="28"/>
        </w:rPr>
        <w:cr/>
        <w:t xml:space="preserve">Additional Analyses </w:t>
      </w:r>
      <w:r>
        <w:rPr>
          <w:b/>
          <w:i/>
          <w:color w:val="000000"/>
          <w:sz w:val="28"/>
        </w:rPr>
        <w:t>(# 16)</w:t>
      </w:r>
    </w:p>
    <w:p w14:paraId="569FF69D" w14:textId="77777777" w:rsidR="00FA059F" w:rsidRDefault="00FA059F">
      <w:pPr>
        <w:spacing w:after="240"/>
        <w:rPr>
          <w:color w:val="000000"/>
        </w:rPr>
      </w:pPr>
      <w:r>
        <w:rPr>
          <w:color w:val="000000"/>
        </w:rPr>
        <w:t xml:space="preserve">Subgroups that will be </w:t>
      </w:r>
      <w:proofErr w:type="spellStart"/>
      <w:r>
        <w:rPr>
          <w:color w:val="000000"/>
        </w:rPr>
        <w:t>analysed</w:t>
      </w:r>
      <w:proofErr w:type="spellEnd"/>
      <w:r>
        <w:rPr>
          <w:color w:val="000000"/>
        </w:rPr>
        <w:t xml:space="preserve"> include:</w:t>
      </w:r>
    </w:p>
    <w:p w14:paraId="51C4DC3F" w14:textId="77777777" w:rsidR="00FA059F" w:rsidRDefault="00FA059F">
      <w:pPr>
        <w:tabs>
          <w:tab w:val="left" w:pos="220"/>
          <w:tab w:val="left" w:pos="720"/>
        </w:tabs>
        <w:ind w:left="720" w:hanging="720"/>
        <w:rPr>
          <w:color w:val="000000"/>
        </w:rPr>
      </w:pPr>
      <w:r>
        <w:rPr>
          <w:color w:val="000000"/>
        </w:rPr>
        <w:tab/>
        <w:t>1.</w:t>
      </w:r>
      <w:r>
        <w:rPr>
          <w:color w:val="000000"/>
        </w:rPr>
        <w:tab/>
      </w:r>
      <w:proofErr w:type="gramStart"/>
      <w:r>
        <w:rPr>
          <w:color w:val="000000"/>
        </w:rPr>
        <w:t>prehospital</w:t>
      </w:r>
      <w:proofErr w:type="gramEnd"/>
      <w:r>
        <w:rPr>
          <w:color w:val="000000"/>
        </w:rPr>
        <w:t xml:space="preserve"> and emergency department studies</w:t>
      </w:r>
      <w:r>
        <w:rPr>
          <w:color w:val="000000"/>
        </w:rPr>
        <w:cr/>
      </w:r>
      <w:r>
        <w:rPr>
          <w:color w:val="000000"/>
        </w:rPr>
        <w:tab/>
        <w:t>2.</w:t>
      </w:r>
      <w:r>
        <w:rPr>
          <w:color w:val="000000"/>
        </w:rPr>
        <w:tab/>
      </w:r>
      <w:proofErr w:type="gramStart"/>
      <w:r>
        <w:rPr>
          <w:color w:val="000000"/>
        </w:rPr>
        <w:t>adult</w:t>
      </w:r>
      <w:proofErr w:type="gramEnd"/>
      <w:r>
        <w:rPr>
          <w:color w:val="000000"/>
        </w:rPr>
        <w:t xml:space="preserve"> and pediatric patients</w:t>
      </w:r>
      <w:r>
        <w:rPr>
          <w:color w:val="000000"/>
        </w:rPr>
        <w:cr/>
      </w:r>
      <w:r>
        <w:rPr>
          <w:color w:val="000000"/>
        </w:rPr>
        <w:tab/>
        <w:t>3.</w:t>
      </w:r>
      <w:r>
        <w:rPr>
          <w:color w:val="000000"/>
        </w:rPr>
        <w:tab/>
      </w:r>
      <w:proofErr w:type="gramStart"/>
      <w:r>
        <w:rPr>
          <w:color w:val="000000"/>
        </w:rPr>
        <w:t>studies</w:t>
      </w:r>
      <w:proofErr w:type="gramEnd"/>
      <w:r>
        <w:rPr>
          <w:color w:val="000000"/>
        </w:rPr>
        <w:t xml:space="preserve"> in different risk of bias categories</w:t>
      </w:r>
    </w:p>
    <w:p w14:paraId="0842365B" w14:textId="77777777" w:rsidR="00FA059F" w:rsidRDefault="00FA059F">
      <w:pPr>
        <w:spacing w:after="298"/>
        <w:rPr>
          <w:b/>
          <w:color w:val="000000"/>
          <w:sz w:val="36"/>
        </w:rPr>
      </w:pPr>
      <w:proofErr w:type="spellStart"/>
      <w:r>
        <w:rPr>
          <w:b/>
          <w:color w:val="000000"/>
          <w:sz w:val="36"/>
        </w:rPr>
        <w:t>Prisma</w:t>
      </w:r>
      <w:proofErr w:type="spellEnd"/>
      <w:r>
        <w:rPr>
          <w:b/>
          <w:color w:val="000000"/>
          <w:sz w:val="36"/>
        </w:rPr>
        <w:t xml:space="preserve"> Results</w:t>
      </w:r>
    </w:p>
    <w:p w14:paraId="6F2BEFE3" w14:textId="77777777" w:rsidR="00FA059F" w:rsidRDefault="00FA059F">
      <w:pPr>
        <w:spacing w:after="280"/>
        <w:rPr>
          <w:b/>
          <w:color w:val="000000"/>
          <w:sz w:val="28"/>
        </w:rPr>
      </w:pPr>
      <w:r>
        <w:rPr>
          <w:b/>
          <w:color w:val="000000"/>
          <w:sz w:val="28"/>
        </w:rPr>
        <w:t xml:space="preserve">Study Flow Diagram </w:t>
      </w:r>
      <w:r>
        <w:rPr>
          <w:b/>
          <w:i/>
          <w:color w:val="000000"/>
          <w:sz w:val="28"/>
        </w:rPr>
        <w:t>(# 17)</w:t>
      </w:r>
    </w:p>
    <w:p w14:paraId="039EC577" w14:textId="77777777" w:rsidR="00FA059F" w:rsidRDefault="00FA059F">
      <w:pPr>
        <w:spacing w:after="240"/>
        <w:rPr>
          <w:color w:val="000000"/>
        </w:rPr>
      </w:pPr>
      <w:r>
        <w:rPr>
          <w:color w:val="000000"/>
        </w:rPr>
        <w:t>The results of the literature search and study selection will be presented in a flow diagram.</w:t>
      </w:r>
    </w:p>
    <w:p w14:paraId="7D0A0C37" w14:textId="77777777" w:rsidR="00FA059F" w:rsidRDefault="00FA059F">
      <w:pPr>
        <w:spacing w:after="280"/>
        <w:rPr>
          <w:b/>
          <w:color w:val="000000"/>
          <w:sz w:val="28"/>
        </w:rPr>
      </w:pPr>
      <w:r>
        <w:rPr>
          <w:b/>
          <w:color w:val="000000"/>
          <w:sz w:val="28"/>
        </w:rPr>
        <w:t xml:space="preserve">Study Characteristics (Table) </w:t>
      </w:r>
      <w:r>
        <w:rPr>
          <w:b/>
          <w:i/>
          <w:color w:val="000000"/>
          <w:sz w:val="28"/>
        </w:rPr>
        <w:t>(# 18)</w:t>
      </w:r>
      <w:r>
        <w:rPr>
          <w:b/>
          <w:color w:val="000000"/>
          <w:sz w:val="28"/>
        </w:rPr>
        <w:cr/>
        <w:t xml:space="preserve">Study Risk of Bias (Table) </w:t>
      </w:r>
      <w:r>
        <w:rPr>
          <w:b/>
          <w:i/>
          <w:color w:val="000000"/>
          <w:sz w:val="28"/>
        </w:rPr>
        <w:t>(# 19)</w:t>
      </w:r>
      <w:r>
        <w:rPr>
          <w:b/>
          <w:color w:val="000000"/>
          <w:sz w:val="28"/>
        </w:rPr>
        <w:cr/>
        <w:t xml:space="preserve">Study Results (Table) </w:t>
      </w:r>
      <w:r>
        <w:rPr>
          <w:b/>
          <w:i/>
          <w:color w:val="000000"/>
          <w:sz w:val="28"/>
        </w:rPr>
        <w:t>(# 20)</w:t>
      </w:r>
      <w:r>
        <w:rPr>
          <w:b/>
          <w:color w:val="000000"/>
          <w:sz w:val="28"/>
        </w:rPr>
        <w:cr/>
        <w:t xml:space="preserve">Across Study Risk of Bias </w:t>
      </w:r>
      <w:r>
        <w:rPr>
          <w:b/>
          <w:i/>
          <w:color w:val="000000"/>
          <w:sz w:val="28"/>
        </w:rPr>
        <w:t>(# 23)</w:t>
      </w:r>
    </w:p>
    <w:p w14:paraId="05839DB5" w14:textId="77777777" w:rsidR="00FA059F" w:rsidRDefault="00FA059F">
      <w:pPr>
        <w:spacing w:after="240"/>
        <w:rPr>
          <w:color w:val="000000"/>
        </w:rPr>
      </w:pPr>
      <w:r>
        <w:rPr>
          <w:color w:val="000000"/>
        </w:rPr>
        <w:t>There will be a summary of publication bias and risk of biased reporting.</w:t>
      </w:r>
    </w:p>
    <w:p w14:paraId="2545E8D2" w14:textId="77777777" w:rsidR="00FA059F" w:rsidRDefault="00FA059F">
      <w:pPr>
        <w:spacing w:after="280"/>
        <w:rPr>
          <w:b/>
          <w:color w:val="000000"/>
          <w:sz w:val="28"/>
        </w:rPr>
      </w:pPr>
      <w:r>
        <w:rPr>
          <w:b/>
          <w:color w:val="000000"/>
          <w:sz w:val="28"/>
        </w:rPr>
        <w:t xml:space="preserve">Additional Analyses </w:t>
      </w:r>
      <w:r>
        <w:rPr>
          <w:b/>
          <w:i/>
          <w:color w:val="000000"/>
          <w:sz w:val="28"/>
        </w:rPr>
        <w:t>(# 24)</w:t>
      </w:r>
    </w:p>
    <w:p w14:paraId="06017F62" w14:textId="77777777" w:rsidR="00FA059F" w:rsidRDefault="00FA059F">
      <w:pPr>
        <w:spacing w:after="240"/>
        <w:rPr>
          <w:color w:val="000000"/>
        </w:rPr>
      </w:pPr>
      <w:r>
        <w:rPr>
          <w:color w:val="000000"/>
        </w:rPr>
        <w:t>There will be tables summarizing study characteristics, risk of bias, and results, and additional analyses.</w:t>
      </w:r>
    </w:p>
    <w:p w14:paraId="028083D5" w14:textId="77777777" w:rsidR="00FA059F" w:rsidRDefault="00FA059F">
      <w:pPr>
        <w:spacing w:after="298"/>
        <w:rPr>
          <w:b/>
          <w:color w:val="000000"/>
          <w:sz w:val="36"/>
        </w:rPr>
      </w:pPr>
      <w:r>
        <w:rPr>
          <w:b/>
          <w:color w:val="000000"/>
          <w:sz w:val="36"/>
        </w:rPr>
        <w:t>PRISMA Discussion</w:t>
      </w:r>
    </w:p>
    <w:p w14:paraId="174E42D2" w14:textId="77777777" w:rsidR="00FA059F" w:rsidRDefault="00FA059F">
      <w:pPr>
        <w:spacing w:after="280"/>
        <w:rPr>
          <w:b/>
          <w:color w:val="000000"/>
          <w:sz w:val="28"/>
        </w:rPr>
      </w:pPr>
      <w:r>
        <w:rPr>
          <w:b/>
          <w:color w:val="000000"/>
          <w:sz w:val="28"/>
        </w:rPr>
        <w:t xml:space="preserve">Summary of Evidence </w:t>
      </w:r>
      <w:r>
        <w:rPr>
          <w:b/>
          <w:i/>
          <w:color w:val="000000"/>
          <w:sz w:val="28"/>
        </w:rPr>
        <w:t>(# 24)</w:t>
      </w:r>
    </w:p>
    <w:p w14:paraId="30662DDC" w14:textId="77777777" w:rsidR="00FA059F" w:rsidRDefault="00FA059F">
      <w:pPr>
        <w:spacing w:after="240"/>
        <w:rPr>
          <w:color w:val="000000"/>
        </w:rPr>
      </w:pPr>
      <w:r>
        <w:rPr>
          <w:color w:val="000000"/>
        </w:rPr>
        <w:lastRenderedPageBreak/>
        <w:t>The summary of evidence will be done using the Grading of Recommendations Assessment, Development and Evaluation (GRADE)</w:t>
      </w:r>
      <w:r>
        <w:rPr>
          <w:color w:val="0000E9"/>
          <w:u w:val="single"/>
        </w:rPr>
        <w:t>[9]</w:t>
      </w:r>
      <w:r>
        <w:rPr>
          <w:color w:val="000000"/>
        </w:rPr>
        <w:t xml:space="preserve"> guidelines.</w:t>
      </w:r>
      <w:r w:rsidR="007B2255">
        <w:rPr>
          <w:color w:val="000000"/>
        </w:rPr>
        <w:t xml:space="preserve"> These guidelines state </w:t>
      </w:r>
      <w:commentRangeStart w:id="214"/>
      <w:commentRangeStart w:id="215"/>
      <w:r w:rsidR="007B2255">
        <w:rPr>
          <w:color w:val="000000"/>
        </w:rPr>
        <w:t>that</w:t>
      </w:r>
      <w:commentRangeEnd w:id="214"/>
      <w:r w:rsidR="007B2255">
        <w:rPr>
          <w:rStyle w:val="CommentReference"/>
        </w:rPr>
        <w:commentReference w:id="214"/>
      </w:r>
      <w:commentRangeEnd w:id="215"/>
      <w:r w:rsidR="00326310">
        <w:rPr>
          <w:rStyle w:val="CommentReference"/>
        </w:rPr>
        <w:commentReference w:id="215"/>
      </w:r>
      <w:r w:rsidR="007B2255">
        <w:rPr>
          <w:color w:val="000000"/>
        </w:rPr>
        <w:t>…</w:t>
      </w:r>
    </w:p>
    <w:p w14:paraId="5AFA2AE9" w14:textId="77777777" w:rsidR="00FA059F" w:rsidRDefault="00FA059F">
      <w:pPr>
        <w:spacing w:after="280"/>
        <w:rPr>
          <w:b/>
          <w:color w:val="000000"/>
          <w:sz w:val="28"/>
        </w:rPr>
      </w:pPr>
      <w:r>
        <w:rPr>
          <w:b/>
          <w:color w:val="000000"/>
          <w:sz w:val="28"/>
        </w:rPr>
        <w:t xml:space="preserve">Limitations </w:t>
      </w:r>
      <w:r>
        <w:rPr>
          <w:b/>
          <w:i/>
          <w:color w:val="000000"/>
          <w:sz w:val="28"/>
        </w:rPr>
        <w:t>(# 25)</w:t>
      </w:r>
    </w:p>
    <w:p w14:paraId="4A4D0C41" w14:textId="77777777" w:rsidR="00FA059F" w:rsidRDefault="00FA059F">
      <w:pPr>
        <w:spacing w:after="240"/>
        <w:rPr>
          <w:color w:val="000000"/>
        </w:rPr>
      </w:pPr>
      <w:r>
        <w:rPr>
          <w:color w:val="000000"/>
        </w:rPr>
        <w:t>The limitations of the review will be discussed.</w:t>
      </w:r>
    </w:p>
    <w:p w14:paraId="08DBEAC4" w14:textId="77777777" w:rsidR="00FA059F" w:rsidRDefault="00FA059F">
      <w:pPr>
        <w:spacing w:after="280"/>
        <w:rPr>
          <w:b/>
          <w:color w:val="000000"/>
          <w:sz w:val="28"/>
        </w:rPr>
      </w:pPr>
      <w:r>
        <w:rPr>
          <w:b/>
          <w:color w:val="000000"/>
          <w:sz w:val="28"/>
        </w:rPr>
        <w:t xml:space="preserve">Conclusions </w:t>
      </w:r>
      <w:r>
        <w:rPr>
          <w:b/>
          <w:i/>
          <w:color w:val="000000"/>
          <w:sz w:val="28"/>
        </w:rPr>
        <w:t>(# 26)</w:t>
      </w:r>
    </w:p>
    <w:p w14:paraId="77CA09D0" w14:textId="77777777" w:rsidR="00FA059F" w:rsidRDefault="00FA059F">
      <w:pPr>
        <w:spacing w:after="240"/>
        <w:rPr>
          <w:color w:val="000000"/>
        </w:rPr>
      </w:pPr>
      <w:r>
        <w:rPr>
          <w:color w:val="000000"/>
        </w:rPr>
        <w:t xml:space="preserve">Recommendations will be made as recommended in the GRADE guidelines. </w:t>
      </w:r>
      <w:r>
        <w:rPr>
          <w:color w:val="0000E9"/>
          <w:u w:val="single"/>
        </w:rPr>
        <w:t>[10]</w:t>
      </w:r>
    </w:p>
    <w:p w14:paraId="1CE75BA3" w14:textId="77777777" w:rsidR="00FA059F" w:rsidRDefault="00FA059F">
      <w:pPr>
        <w:spacing w:after="280"/>
        <w:rPr>
          <w:b/>
          <w:color w:val="000000"/>
          <w:sz w:val="28"/>
        </w:rPr>
      </w:pPr>
      <w:r>
        <w:rPr>
          <w:b/>
          <w:color w:val="000000"/>
          <w:sz w:val="28"/>
        </w:rPr>
        <w:t xml:space="preserve">Funding </w:t>
      </w:r>
      <w:r>
        <w:rPr>
          <w:b/>
          <w:i/>
          <w:color w:val="000000"/>
          <w:sz w:val="28"/>
        </w:rPr>
        <w:t>(# 27)</w:t>
      </w:r>
    </w:p>
    <w:p w14:paraId="72B3456B" w14:textId="77777777" w:rsidR="00FA059F" w:rsidRDefault="00FA059F">
      <w:pPr>
        <w:spacing w:after="120"/>
        <w:rPr>
          <w:color w:val="000000"/>
        </w:rPr>
      </w:pPr>
    </w:p>
    <w:p w14:paraId="627B0577" w14:textId="77777777" w:rsidR="00FA059F" w:rsidRDefault="00FA059F">
      <w:pPr>
        <w:tabs>
          <w:tab w:val="left" w:pos="220"/>
          <w:tab w:val="left" w:pos="720"/>
        </w:tabs>
        <w:spacing w:after="240"/>
        <w:ind w:left="720" w:hanging="720"/>
        <w:rPr>
          <w:color w:val="000000"/>
        </w:rPr>
      </w:pPr>
      <w:r>
        <w:rPr>
          <w:color w:val="000000"/>
        </w:rPr>
        <w:tab/>
        <w:t>1.</w:t>
      </w:r>
      <w:r>
        <w:rPr>
          <w:color w:val="000000"/>
        </w:rPr>
        <w:tab/>
      </w:r>
      <w:proofErr w:type="spellStart"/>
      <w:r>
        <w:rPr>
          <w:color w:val="000000"/>
        </w:rPr>
        <w:t>Poonai</w:t>
      </w:r>
      <w:proofErr w:type="spellEnd"/>
      <w:r>
        <w:rPr>
          <w:color w:val="000000"/>
        </w:rPr>
        <w:t xml:space="preserve"> N, </w:t>
      </w:r>
      <w:proofErr w:type="spellStart"/>
      <w:r>
        <w:rPr>
          <w:color w:val="000000"/>
        </w:rPr>
        <w:t>Paskar</w:t>
      </w:r>
      <w:proofErr w:type="spellEnd"/>
      <w:r>
        <w:rPr>
          <w:color w:val="000000"/>
        </w:rPr>
        <w:t xml:space="preserve"> D, Konrad S-L, </w:t>
      </w:r>
      <w:proofErr w:type="spellStart"/>
      <w:r>
        <w:rPr>
          <w:color w:val="000000"/>
        </w:rPr>
        <w:t>Rieder</w:t>
      </w:r>
      <w:proofErr w:type="spellEnd"/>
      <w:r>
        <w:rPr>
          <w:color w:val="000000"/>
        </w:rPr>
        <w:t xml:space="preserve"> M, </w:t>
      </w:r>
      <w:proofErr w:type="spellStart"/>
      <w:r>
        <w:rPr>
          <w:color w:val="000000"/>
        </w:rPr>
        <w:t>Joubert</w:t>
      </w:r>
      <w:proofErr w:type="spellEnd"/>
      <w:r>
        <w:rPr>
          <w:color w:val="000000"/>
        </w:rPr>
        <w:t xml:space="preserve"> G, Lim R, et al. Opioid Analgesia for Acute Abdominal Pain in Children: A Systematic Review and Meta-analysis. Academic emergency </w:t>
      </w:r>
      <w:proofErr w:type="gramStart"/>
      <w:r>
        <w:rPr>
          <w:color w:val="000000"/>
        </w:rPr>
        <w:t>medicine :</w:t>
      </w:r>
      <w:proofErr w:type="gramEnd"/>
      <w:r>
        <w:rPr>
          <w:color w:val="000000"/>
        </w:rPr>
        <w:t xml:space="preserve"> official journal of the Society for Academic Emergency Medicine. 2014 Nov</w:t>
      </w:r>
      <w:proofErr w:type="gramStart"/>
      <w:r>
        <w:rPr>
          <w:color w:val="000000"/>
        </w:rPr>
        <w:t>;21</w:t>
      </w:r>
      <w:proofErr w:type="gramEnd"/>
      <w:r>
        <w:rPr>
          <w:color w:val="000000"/>
        </w:rPr>
        <w:t xml:space="preserve">(11):1183–92. </w:t>
      </w:r>
      <w:r>
        <w:rPr>
          <w:color w:val="000000"/>
        </w:rPr>
        <w:br/>
      </w:r>
      <w:r>
        <w:rPr>
          <w:color w:val="000000"/>
        </w:rPr>
        <w:cr/>
      </w:r>
      <w:r>
        <w:rPr>
          <w:color w:val="000000"/>
        </w:rPr>
        <w:tab/>
        <w:t>2.</w:t>
      </w:r>
      <w:r>
        <w:rPr>
          <w:color w:val="000000"/>
        </w:rPr>
        <w:tab/>
      </w:r>
      <w:proofErr w:type="spellStart"/>
      <w:r>
        <w:rPr>
          <w:color w:val="000000"/>
        </w:rPr>
        <w:t>Lipp</w:t>
      </w:r>
      <w:proofErr w:type="spellEnd"/>
      <w:r>
        <w:rPr>
          <w:color w:val="000000"/>
        </w:rPr>
        <w:t xml:space="preserve"> C, Dhaliwal R, Lang E. Analgesia in the emergency department: a GRADE-based evaluation of research evidence and recommendations for practice. </w:t>
      </w:r>
      <w:proofErr w:type="gramStart"/>
      <w:r>
        <w:rPr>
          <w:color w:val="000000"/>
        </w:rPr>
        <w:t>Critical care (London, England).</w:t>
      </w:r>
      <w:proofErr w:type="gramEnd"/>
      <w:r>
        <w:rPr>
          <w:color w:val="000000"/>
        </w:rPr>
        <w:t xml:space="preserve"> 2013 Mar 19</w:t>
      </w:r>
      <w:proofErr w:type="gramStart"/>
      <w:r>
        <w:rPr>
          <w:color w:val="000000"/>
        </w:rPr>
        <w:t>;17</w:t>
      </w:r>
      <w:proofErr w:type="gramEnd"/>
      <w:r>
        <w:rPr>
          <w:color w:val="000000"/>
        </w:rPr>
        <w:t xml:space="preserve">(2):212. </w:t>
      </w:r>
      <w:r>
        <w:rPr>
          <w:color w:val="000000"/>
        </w:rPr>
        <w:br/>
      </w:r>
      <w:r>
        <w:rPr>
          <w:color w:val="000000"/>
        </w:rPr>
        <w:cr/>
      </w:r>
      <w:r>
        <w:rPr>
          <w:color w:val="000000"/>
        </w:rPr>
        <w:tab/>
        <w:t>3.</w:t>
      </w:r>
      <w:r>
        <w:rPr>
          <w:color w:val="000000"/>
        </w:rPr>
        <w:tab/>
      </w:r>
      <w:proofErr w:type="spellStart"/>
      <w:r>
        <w:rPr>
          <w:color w:val="000000"/>
        </w:rPr>
        <w:t>Manterola</w:t>
      </w:r>
      <w:proofErr w:type="spellEnd"/>
      <w:r>
        <w:rPr>
          <w:color w:val="000000"/>
        </w:rPr>
        <w:t xml:space="preserve"> C, Vial M, Moraga J, </w:t>
      </w:r>
      <w:proofErr w:type="spellStart"/>
      <w:r>
        <w:rPr>
          <w:color w:val="000000"/>
        </w:rPr>
        <w:t>Astudillo</w:t>
      </w:r>
      <w:proofErr w:type="spellEnd"/>
      <w:r>
        <w:rPr>
          <w:color w:val="000000"/>
        </w:rPr>
        <w:t xml:space="preserve"> P. Analgesia in patients with acute abdominal pain. </w:t>
      </w:r>
      <w:proofErr w:type="gramStart"/>
      <w:r>
        <w:rPr>
          <w:color w:val="000000"/>
        </w:rPr>
        <w:t>Cochrane database of systematic reviews (Online).</w:t>
      </w:r>
      <w:proofErr w:type="gramEnd"/>
      <w:r>
        <w:rPr>
          <w:color w:val="000000"/>
        </w:rPr>
        <w:t xml:space="preserve"> 2011;(1)</w:t>
      </w:r>
      <w:proofErr w:type="gramStart"/>
      <w:r>
        <w:rPr>
          <w:color w:val="000000"/>
        </w:rPr>
        <w:t>:CD005660</w:t>
      </w:r>
      <w:proofErr w:type="gramEnd"/>
      <w:r>
        <w:rPr>
          <w:color w:val="000000"/>
        </w:rPr>
        <w:t xml:space="preserve">. </w:t>
      </w:r>
      <w:r>
        <w:rPr>
          <w:color w:val="000000"/>
        </w:rPr>
        <w:br/>
      </w:r>
      <w:r>
        <w:rPr>
          <w:color w:val="000000"/>
        </w:rPr>
        <w:cr/>
      </w:r>
      <w:r>
        <w:rPr>
          <w:color w:val="000000"/>
        </w:rPr>
        <w:tab/>
        <w:t>4.</w:t>
      </w:r>
      <w:r>
        <w:rPr>
          <w:color w:val="000000"/>
        </w:rPr>
        <w:tab/>
      </w:r>
      <w:proofErr w:type="spellStart"/>
      <w:r>
        <w:rPr>
          <w:color w:val="000000"/>
        </w:rPr>
        <w:t>Niemi-Murola</w:t>
      </w:r>
      <w:proofErr w:type="spellEnd"/>
      <w:r>
        <w:rPr>
          <w:color w:val="000000"/>
        </w:rPr>
        <w:t xml:space="preserve"> L, </w:t>
      </w:r>
      <w:proofErr w:type="spellStart"/>
      <w:r>
        <w:rPr>
          <w:color w:val="000000"/>
        </w:rPr>
        <w:t>Unkuri</w:t>
      </w:r>
      <w:proofErr w:type="spellEnd"/>
      <w:r>
        <w:rPr>
          <w:color w:val="000000"/>
        </w:rPr>
        <w:t xml:space="preserve"> J, </w:t>
      </w:r>
      <w:proofErr w:type="spellStart"/>
      <w:r>
        <w:rPr>
          <w:color w:val="000000"/>
        </w:rPr>
        <w:t>Hamunen</w:t>
      </w:r>
      <w:proofErr w:type="spellEnd"/>
      <w:r>
        <w:rPr>
          <w:color w:val="000000"/>
        </w:rPr>
        <w:t xml:space="preserve"> K. Parenteral opioids in emergency medicine–A systematic review of efficacy and safety. </w:t>
      </w:r>
      <w:proofErr w:type="gramStart"/>
      <w:r>
        <w:rPr>
          <w:color w:val="000000"/>
        </w:rPr>
        <w:t>Scandinavian Journal of Pain.</w:t>
      </w:r>
      <w:proofErr w:type="gramEnd"/>
      <w:r>
        <w:rPr>
          <w:color w:val="000000"/>
        </w:rPr>
        <w:t xml:space="preserve"> Elsevier; 2011</w:t>
      </w:r>
      <w:proofErr w:type="gramStart"/>
      <w:r>
        <w:rPr>
          <w:color w:val="000000"/>
        </w:rPr>
        <w:t>;2</w:t>
      </w:r>
      <w:proofErr w:type="gramEnd"/>
      <w:r>
        <w:rPr>
          <w:color w:val="000000"/>
        </w:rPr>
        <w:t xml:space="preserve">(4):187–94. </w:t>
      </w:r>
      <w:r>
        <w:rPr>
          <w:color w:val="000000"/>
        </w:rPr>
        <w:br/>
      </w:r>
      <w:r>
        <w:rPr>
          <w:color w:val="000000"/>
        </w:rPr>
        <w:cr/>
      </w:r>
      <w:r>
        <w:rPr>
          <w:color w:val="000000"/>
        </w:rPr>
        <w:tab/>
        <w:t>5.</w:t>
      </w:r>
      <w:r>
        <w:rPr>
          <w:color w:val="000000"/>
        </w:rPr>
        <w:tab/>
      </w:r>
      <w:proofErr w:type="spellStart"/>
      <w:r>
        <w:rPr>
          <w:color w:val="000000"/>
        </w:rPr>
        <w:t>Patanwala</w:t>
      </w:r>
      <w:proofErr w:type="spellEnd"/>
      <w:r>
        <w:rPr>
          <w:color w:val="000000"/>
        </w:rPr>
        <w:t xml:space="preserve"> AE, </w:t>
      </w:r>
      <w:proofErr w:type="spellStart"/>
      <w:r>
        <w:rPr>
          <w:color w:val="000000"/>
        </w:rPr>
        <w:t>Keim</w:t>
      </w:r>
      <w:proofErr w:type="spellEnd"/>
      <w:r>
        <w:rPr>
          <w:color w:val="000000"/>
        </w:rPr>
        <w:t xml:space="preserve"> SM, </w:t>
      </w:r>
      <w:proofErr w:type="spellStart"/>
      <w:r>
        <w:rPr>
          <w:color w:val="000000"/>
        </w:rPr>
        <w:t>Erstad</w:t>
      </w:r>
      <w:proofErr w:type="spellEnd"/>
      <w:r>
        <w:rPr>
          <w:color w:val="000000"/>
        </w:rPr>
        <w:t xml:space="preserve"> BL. Intravenous opioids for severe acute pain in the emergency department. Ann </w:t>
      </w:r>
      <w:proofErr w:type="spellStart"/>
      <w:r>
        <w:rPr>
          <w:color w:val="000000"/>
        </w:rPr>
        <w:t>Pharmacother</w:t>
      </w:r>
      <w:proofErr w:type="spellEnd"/>
      <w:r>
        <w:rPr>
          <w:color w:val="000000"/>
        </w:rPr>
        <w:t>. 2010 Nov</w:t>
      </w:r>
      <w:proofErr w:type="gramStart"/>
      <w:r>
        <w:rPr>
          <w:color w:val="000000"/>
        </w:rPr>
        <w:t>;44</w:t>
      </w:r>
      <w:proofErr w:type="gramEnd"/>
      <w:r>
        <w:rPr>
          <w:color w:val="000000"/>
        </w:rPr>
        <w:t xml:space="preserve">(11):1800–9. </w:t>
      </w:r>
      <w:r>
        <w:rPr>
          <w:color w:val="000000"/>
        </w:rPr>
        <w:br/>
      </w:r>
      <w:r>
        <w:rPr>
          <w:color w:val="000000"/>
        </w:rPr>
        <w:cr/>
      </w:r>
      <w:r>
        <w:rPr>
          <w:color w:val="000000"/>
        </w:rPr>
        <w:tab/>
        <w:t>6.</w:t>
      </w:r>
      <w:r>
        <w:rPr>
          <w:color w:val="000000"/>
        </w:rPr>
        <w:tab/>
      </w:r>
      <w:proofErr w:type="spellStart"/>
      <w:r>
        <w:rPr>
          <w:color w:val="000000"/>
        </w:rPr>
        <w:t>Ranji</w:t>
      </w:r>
      <w:proofErr w:type="spellEnd"/>
      <w:r>
        <w:rPr>
          <w:color w:val="000000"/>
        </w:rPr>
        <w:t xml:space="preserve"> SR, Goldman LE, </w:t>
      </w:r>
      <w:proofErr w:type="spellStart"/>
      <w:r>
        <w:rPr>
          <w:color w:val="000000"/>
        </w:rPr>
        <w:t>Simel</w:t>
      </w:r>
      <w:proofErr w:type="spellEnd"/>
      <w:r>
        <w:rPr>
          <w:color w:val="000000"/>
        </w:rPr>
        <w:t xml:space="preserve"> DL, </w:t>
      </w:r>
      <w:proofErr w:type="spellStart"/>
      <w:r>
        <w:rPr>
          <w:color w:val="000000"/>
        </w:rPr>
        <w:t>Shojania</w:t>
      </w:r>
      <w:proofErr w:type="spellEnd"/>
      <w:r>
        <w:rPr>
          <w:color w:val="000000"/>
        </w:rPr>
        <w:t xml:space="preserve"> KG. Do opiates affect the clinical evaluation of patients with acute abdominal pain? JAMA. American Medical Association; 2006 Oct 11</w:t>
      </w:r>
      <w:proofErr w:type="gramStart"/>
      <w:r>
        <w:rPr>
          <w:color w:val="000000"/>
        </w:rPr>
        <w:t>;296</w:t>
      </w:r>
      <w:proofErr w:type="gramEnd"/>
      <w:r>
        <w:rPr>
          <w:color w:val="000000"/>
        </w:rPr>
        <w:t xml:space="preserve">(14):1764–74. </w:t>
      </w:r>
      <w:r>
        <w:rPr>
          <w:color w:val="000000"/>
        </w:rPr>
        <w:br/>
      </w:r>
      <w:r>
        <w:rPr>
          <w:color w:val="000000"/>
        </w:rPr>
        <w:cr/>
      </w:r>
      <w:r>
        <w:rPr>
          <w:color w:val="0000E9"/>
        </w:rPr>
        <w:tab/>
        <w:t>7.</w:t>
      </w:r>
      <w:r>
        <w:rPr>
          <w:color w:val="0000E9"/>
        </w:rPr>
        <w:tab/>
      </w:r>
      <w:r>
        <w:rPr>
          <w:color w:val="0000E9"/>
          <w:u w:val="single"/>
        </w:rPr>
        <w:t>http://www.prisma-statement.org</w:t>
      </w:r>
      <w:r>
        <w:rPr>
          <w:color w:val="000000"/>
        </w:rPr>
        <w:br/>
      </w:r>
      <w:r>
        <w:rPr>
          <w:color w:val="000000"/>
        </w:rPr>
        <w:cr/>
      </w:r>
      <w:r>
        <w:rPr>
          <w:color w:val="0000E9"/>
        </w:rPr>
        <w:tab/>
        <w:t>8.</w:t>
      </w:r>
      <w:r>
        <w:rPr>
          <w:color w:val="0000E9"/>
        </w:rPr>
        <w:tab/>
      </w:r>
      <w:r>
        <w:rPr>
          <w:color w:val="0000E9"/>
          <w:u w:val="single"/>
        </w:rPr>
        <w:t>http://www.crd.york.ac.uk/PROSPERO</w:t>
      </w:r>
      <w:r>
        <w:rPr>
          <w:color w:val="000000"/>
        </w:rPr>
        <w:br/>
      </w:r>
      <w:r>
        <w:rPr>
          <w:color w:val="000000"/>
        </w:rPr>
        <w:cr/>
      </w:r>
      <w:r>
        <w:rPr>
          <w:color w:val="0000E9"/>
        </w:rPr>
        <w:tab/>
        <w:t>9.</w:t>
      </w:r>
      <w:r>
        <w:rPr>
          <w:color w:val="0000E9"/>
        </w:rPr>
        <w:tab/>
      </w:r>
      <w:r>
        <w:rPr>
          <w:color w:val="0000E9"/>
          <w:u w:val="single"/>
        </w:rPr>
        <w:t>http://www.gradeworkinggroup.org/index.htm</w:t>
      </w:r>
      <w:r>
        <w:rPr>
          <w:color w:val="000000"/>
        </w:rPr>
        <w:br/>
      </w:r>
      <w:r>
        <w:rPr>
          <w:color w:val="000000"/>
        </w:rPr>
        <w:cr/>
      </w:r>
      <w:r>
        <w:rPr>
          <w:color w:val="000000"/>
        </w:rPr>
        <w:tab/>
        <w:t>10.</w:t>
      </w:r>
      <w:r>
        <w:rPr>
          <w:color w:val="000000"/>
        </w:rPr>
        <w:tab/>
        <w:t xml:space="preserve">Andrews J, </w:t>
      </w:r>
      <w:proofErr w:type="spellStart"/>
      <w:r>
        <w:rPr>
          <w:color w:val="000000"/>
        </w:rPr>
        <w:t>Guyatt</w:t>
      </w:r>
      <w:proofErr w:type="spellEnd"/>
      <w:r>
        <w:rPr>
          <w:color w:val="000000"/>
        </w:rPr>
        <w:t xml:space="preserve"> G, </w:t>
      </w:r>
      <w:proofErr w:type="spellStart"/>
      <w:r>
        <w:rPr>
          <w:color w:val="000000"/>
        </w:rPr>
        <w:t>Oxman</w:t>
      </w:r>
      <w:proofErr w:type="spellEnd"/>
      <w:r>
        <w:rPr>
          <w:color w:val="000000"/>
        </w:rPr>
        <w:t xml:space="preserve"> AD, Alderson P, </w:t>
      </w:r>
      <w:proofErr w:type="spellStart"/>
      <w:r>
        <w:rPr>
          <w:color w:val="000000"/>
        </w:rPr>
        <w:t>Dahm</w:t>
      </w:r>
      <w:proofErr w:type="spellEnd"/>
      <w:r>
        <w:rPr>
          <w:color w:val="000000"/>
        </w:rPr>
        <w:t xml:space="preserve"> P, </w:t>
      </w:r>
      <w:proofErr w:type="spellStart"/>
      <w:r>
        <w:rPr>
          <w:color w:val="000000"/>
        </w:rPr>
        <w:t>Falck-Ytter</w:t>
      </w:r>
      <w:proofErr w:type="spellEnd"/>
      <w:r>
        <w:rPr>
          <w:color w:val="000000"/>
        </w:rPr>
        <w:t xml:space="preserve"> Y, et al. GRADE guidelines: 14. Going from evidence to recommendations: the significance </w:t>
      </w:r>
      <w:r>
        <w:rPr>
          <w:color w:val="000000"/>
        </w:rPr>
        <w:lastRenderedPageBreak/>
        <w:t xml:space="preserve">and presentation of recommendations. </w:t>
      </w:r>
      <w:proofErr w:type="gramStart"/>
      <w:r>
        <w:rPr>
          <w:color w:val="000000"/>
        </w:rPr>
        <w:t>Journal of clinical epidemiology.</w:t>
      </w:r>
      <w:proofErr w:type="gramEnd"/>
      <w:r>
        <w:rPr>
          <w:color w:val="000000"/>
        </w:rPr>
        <w:t xml:space="preserve"> 2013 Jul</w:t>
      </w:r>
      <w:proofErr w:type="gramStart"/>
      <w:r>
        <w:rPr>
          <w:color w:val="000000"/>
        </w:rPr>
        <w:t>;66</w:t>
      </w:r>
      <w:proofErr w:type="gramEnd"/>
      <w:r>
        <w:rPr>
          <w:color w:val="000000"/>
        </w:rPr>
        <w:t xml:space="preserve">(7):719–25. </w:t>
      </w:r>
      <w:r>
        <w:rPr>
          <w:color w:val="000000"/>
        </w:rPr>
        <w:br/>
      </w:r>
    </w:p>
    <w:sectPr w:rsidR="00FA059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Carroll, Linda" w:date="2014-12-12T12:07:00Z" w:initials="LC">
    <w:p w14:paraId="248DA024" w14:textId="77777777" w:rsidR="006E04EB" w:rsidRDefault="006E04EB">
      <w:pPr>
        <w:pStyle w:val="CommentText"/>
      </w:pPr>
      <w:r>
        <w:rPr>
          <w:rStyle w:val="CommentReference"/>
        </w:rPr>
        <w:annotationRef/>
      </w:r>
      <w:r>
        <w:t>Good point. Do you have a citation for this?</w:t>
      </w:r>
    </w:p>
  </w:comment>
  <w:comment w:id="7" w:author="Carroll, Linda" w:date="2014-12-12T12:07:00Z" w:initials="LC">
    <w:p w14:paraId="68454CDB" w14:textId="77777777" w:rsidR="006E04EB" w:rsidRDefault="006E04EB">
      <w:pPr>
        <w:pStyle w:val="CommentText"/>
      </w:pPr>
      <w:r>
        <w:rPr>
          <w:rStyle w:val="CommentReference"/>
        </w:rPr>
        <w:annotationRef/>
      </w:r>
      <w:r>
        <w:t>Can you also expand on why this is a problem and how widespread it is?</w:t>
      </w:r>
    </w:p>
  </w:comment>
  <w:comment w:id="19" w:author="Carroll, Linda" w:date="2014-12-12T12:07:00Z" w:initials="LC">
    <w:p w14:paraId="45A26E36" w14:textId="77777777" w:rsidR="006E04EB" w:rsidRDefault="006E04EB">
      <w:pPr>
        <w:pStyle w:val="CommentText"/>
      </w:pPr>
      <w:r>
        <w:rPr>
          <w:rStyle w:val="CommentReference"/>
        </w:rPr>
        <w:annotationRef/>
      </w:r>
      <w:r>
        <w:t>Yes. Can you expand on this and provide a citation?</w:t>
      </w:r>
    </w:p>
  </w:comment>
  <w:comment w:id="26" w:author="Carroll, Linda" w:date="2014-12-12T12:07:00Z" w:initials="LC">
    <w:p w14:paraId="036AE2BD" w14:textId="77777777" w:rsidR="006E04EB" w:rsidRDefault="006E04EB">
      <w:pPr>
        <w:pStyle w:val="CommentText"/>
      </w:pPr>
      <w:r>
        <w:rPr>
          <w:rStyle w:val="CommentReference"/>
        </w:rPr>
        <w:annotationRef/>
      </w:r>
      <w:r>
        <w:t>Please expand and provide a Citation?</w:t>
      </w:r>
    </w:p>
  </w:comment>
  <w:comment w:id="32" w:author="Carroll, Linda" w:date="2014-12-12T12:07:00Z" w:initials="LC">
    <w:p w14:paraId="36892D53" w14:textId="77777777" w:rsidR="006E04EB" w:rsidRDefault="006E04EB">
      <w:pPr>
        <w:pStyle w:val="CommentText"/>
      </w:pPr>
      <w:r>
        <w:rPr>
          <w:rStyle w:val="CommentReference"/>
        </w:rPr>
        <w:annotationRef/>
      </w:r>
      <w:r>
        <w:t>Please expand on this and provide a Citation?</w:t>
      </w:r>
    </w:p>
  </w:comment>
  <w:comment w:id="78" w:author="Carroll, Linda" w:date="2014-12-12T12:07:00Z" w:initials="LC">
    <w:p w14:paraId="479C99A0" w14:textId="77777777" w:rsidR="006E04EB" w:rsidRDefault="006E04EB">
      <w:pPr>
        <w:pStyle w:val="CommentText"/>
      </w:pPr>
      <w:r>
        <w:rPr>
          <w:rStyle w:val="CommentReference"/>
        </w:rPr>
        <w:annotationRef/>
      </w:r>
      <w:r>
        <w:t xml:space="preserve">Was this last point yours or theirs. </w:t>
      </w:r>
    </w:p>
    <w:p w14:paraId="5DBE6C1C" w14:textId="77777777" w:rsidR="006E04EB" w:rsidRDefault="006E04EB">
      <w:pPr>
        <w:pStyle w:val="CommentText"/>
      </w:pPr>
      <w:r>
        <w:t xml:space="preserve">Do you have a critique of this review? </w:t>
      </w:r>
    </w:p>
  </w:comment>
  <w:comment w:id="84" w:author="Carroll, Linda" w:date="2014-12-12T12:07:00Z" w:initials="LC">
    <w:p w14:paraId="6D4657F8" w14:textId="77777777" w:rsidR="006E04EB" w:rsidRDefault="006E04EB">
      <w:pPr>
        <w:pStyle w:val="CommentText"/>
      </w:pPr>
      <w:r>
        <w:rPr>
          <w:rStyle w:val="CommentReference"/>
        </w:rPr>
        <w:annotationRef/>
      </w:r>
      <w:r>
        <w:t>Explain why very specific questions are less useful…</w:t>
      </w:r>
    </w:p>
  </w:comment>
  <w:comment w:id="109" w:author="Carroll, Linda" w:date="2014-12-12T12:07:00Z" w:initials="LC">
    <w:p w14:paraId="3EA9B137" w14:textId="77777777" w:rsidR="006E04EB" w:rsidRDefault="006E04EB">
      <w:pPr>
        <w:pStyle w:val="CommentText"/>
      </w:pPr>
      <w:r>
        <w:rPr>
          <w:rStyle w:val="CommentReference"/>
        </w:rPr>
        <w:annotationRef/>
      </w:r>
      <w:r>
        <w:t xml:space="preserve">Was this a systematic review as far as you could tell? Or was </w:t>
      </w:r>
      <w:proofErr w:type="gramStart"/>
      <w:r>
        <w:t>there  insufficient</w:t>
      </w:r>
      <w:proofErr w:type="gramEnd"/>
      <w:r>
        <w:t xml:space="preserve"> detail to even determine that?</w:t>
      </w:r>
    </w:p>
  </w:comment>
  <w:comment w:id="111" w:author="Carroll, Linda" w:date="2014-12-12T12:07:00Z" w:initials="LC">
    <w:p w14:paraId="0F006905" w14:textId="77777777" w:rsidR="006E04EB" w:rsidRDefault="006E04EB">
      <w:pPr>
        <w:pStyle w:val="CommentText"/>
      </w:pPr>
      <w:r>
        <w:rPr>
          <w:rStyle w:val="CommentReference"/>
        </w:rPr>
        <w:annotationRef/>
      </w:r>
      <w:r>
        <w:t>Was this a meta-analysis?</w:t>
      </w:r>
    </w:p>
  </w:comment>
  <w:comment w:id="119" w:author="Carroll, Linda" w:date="2014-12-12T12:07:00Z" w:initials="LC">
    <w:p w14:paraId="1DC996B9" w14:textId="77777777" w:rsidR="006E04EB" w:rsidRDefault="006E04EB">
      <w:pPr>
        <w:pStyle w:val="CommentText"/>
      </w:pPr>
      <w:r>
        <w:rPr>
          <w:rStyle w:val="CommentReference"/>
        </w:rPr>
        <w:annotationRef/>
      </w:r>
      <w:r>
        <w:t>Any weaknesses in this review?</w:t>
      </w:r>
    </w:p>
  </w:comment>
  <w:comment w:id="127" w:author="Carroll, Linda" w:date="2014-12-12T12:07:00Z" w:initials="LC">
    <w:p w14:paraId="59A7E9A2" w14:textId="77777777" w:rsidR="006E04EB" w:rsidRDefault="006E04EB">
      <w:pPr>
        <w:pStyle w:val="CommentText"/>
      </w:pPr>
      <w:r>
        <w:rPr>
          <w:rStyle w:val="CommentReference"/>
        </w:rPr>
        <w:annotationRef/>
      </w:r>
      <w:r>
        <w:t>Any comments about the usefulness or validity of this review?</w:t>
      </w:r>
    </w:p>
  </w:comment>
  <w:comment w:id="136" w:author="Carroll, Linda" w:date="2014-12-12T12:07:00Z" w:initials="LC">
    <w:p w14:paraId="19BACF0F" w14:textId="77777777" w:rsidR="006E04EB" w:rsidRDefault="006E04EB">
      <w:pPr>
        <w:pStyle w:val="CommentText"/>
      </w:pPr>
      <w:r>
        <w:rPr>
          <w:rStyle w:val="CommentReference"/>
        </w:rPr>
        <w:annotationRef/>
      </w:r>
      <w:r>
        <w:t xml:space="preserve">Summarize the findings. </w:t>
      </w:r>
    </w:p>
  </w:comment>
  <w:comment w:id="148" w:author="Carroll, Linda" w:date="2014-12-12T12:07:00Z" w:initials="LC">
    <w:p w14:paraId="2EA638CF" w14:textId="77777777" w:rsidR="006E04EB" w:rsidRDefault="006E04EB">
      <w:pPr>
        <w:pStyle w:val="CommentText"/>
      </w:pPr>
      <w:r>
        <w:rPr>
          <w:rStyle w:val="CommentReference"/>
        </w:rPr>
        <w:annotationRef/>
      </w:r>
      <w:r>
        <w:t xml:space="preserve">This should be the last one you report since it is the closest to your research questions. </w:t>
      </w:r>
    </w:p>
  </w:comment>
  <w:comment w:id="158" w:author="Carroll, Linda" w:date="2014-12-15T12:01:00Z" w:initials="LC">
    <w:p w14:paraId="39DE262E" w14:textId="77777777" w:rsidR="006E04EB" w:rsidRDefault="006E04EB">
      <w:pPr>
        <w:pStyle w:val="CommentText"/>
      </w:pPr>
      <w:r>
        <w:rPr>
          <w:rStyle w:val="CommentReference"/>
        </w:rPr>
        <w:annotationRef/>
      </w:r>
      <w:r>
        <w:t xml:space="preserve">Make sure you specify that there are two reviews and what those reviews will address. </w:t>
      </w:r>
    </w:p>
  </w:comment>
  <w:comment w:id="176" w:author="Carroll, Linda" w:date="2014-12-12T12:07:00Z" w:initials="LC">
    <w:p w14:paraId="1A6B8968" w14:textId="77777777" w:rsidR="006E04EB" w:rsidRDefault="006E04EB">
      <w:pPr>
        <w:pStyle w:val="CommentText"/>
      </w:pPr>
      <w:r>
        <w:rPr>
          <w:rStyle w:val="CommentReference"/>
        </w:rPr>
        <w:annotationRef/>
      </w:r>
      <w:r>
        <w:t xml:space="preserve">Provide a brief conceptual description of what reproducible research is </w:t>
      </w:r>
    </w:p>
  </w:comment>
  <w:comment w:id="181" w:author="Carroll, Linda" w:date="2014-12-12T12:07:00Z" w:initials="LC">
    <w:p w14:paraId="2A831454" w14:textId="77777777" w:rsidR="006E04EB" w:rsidRDefault="006E04EB">
      <w:pPr>
        <w:pStyle w:val="CommentText"/>
      </w:pPr>
      <w:r>
        <w:rPr>
          <w:rStyle w:val="CommentReference"/>
        </w:rPr>
        <w:annotationRef/>
      </w:r>
      <w:r>
        <w:t xml:space="preserve">This sentence comes a bit later. </w:t>
      </w:r>
    </w:p>
  </w:comment>
  <w:comment w:id="185" w:author="Carroll, Linda" w:date="2014-12-12T12:07:00Z" w:initials="LC">
    <w:p w14:paraId="01AFA12D" w14:textId="77777777" w:rsidR="006E04EB" w:rsidRDefault="006E04EB">
      <w:pPr>
        <w:pStyle w:val="CommentText"/>
      </w:pPr>
      <w:r>
        <w:rPr>
          <w:rStyle w:val="CommentReference"/>
        </w:rPr>
        <w:annotationRef/>
      </w:r>
      <w:r>
        <w:t>Will you also accept quasi randomized?</w:t>
      </w:r>
    </w:p>
  </w:comment>
  <w:comment w:id="192" w:author="Carroll, Linda" w:date="2014-12-12T12:07:00Z" w:initials="LC">
    <w:p w14:paraId="49C6F9D6" w14:textId="77777777" w:rsidR="006E04EB" w:rsidRDefault="006E04EB">
      <w:pPr>
        <w:pStyle w:val="CommentText"/>
      </w:pPr>
      <w:r>
        <w:rPr>
          <w:rStyle w:val="CommentReference"/>
        </w:rPr>
        <w:annotationRef/>
      </w:r>
      <w:r>
        <w:t>Develop a data form and include it as an appendix</w:t>
      </w:r>
    </w:p>
  </w:comment>
  <w:comment w:id="193" w:author="Carroll, Linda" w:date="2014-12-12T12:07:00Z" w:initials="LC">
    <w:p w14:paraId="716B7350" w14:textId="77777777" w:rsidR="006E04EB" w:rsidRDefault="006E04EB">
      <w:pPr>
        <w:pStyle w:val="CommentText"/>
      </w:pPr>
      <w:r>
        <w:rPr>
          <w:rStyle w:val="CommentReference"/>
        </w:rPr>
        <w:annotationRef/>
      </w:r>
      <w:r>
        <w:t xml:space="preserve">Same one? Different one? If different, develop it and we will include it as an appendix </w:t>
      </w:r>
    </w:p>
  </w:comment>
  <w:comment w:id="194" w:author="Carroll, Linda" w:date="2014-12-15T11:57:00Z" w:initials="LC">
    <w:p w14:paraId="4233BC79" w14:textId="77777777" w:rsidR="006E04EB" w:rsidRPr="007B2255" w:rsidRDefault="006E04EB">
      <w:pPr>
        <w:pStyle w:val="CommentText"/>
        <w:rPr>
          <w:caps/>
        </w:rPr>
      </w:pPr>
      <w:r>
        <w:rPr>
          <w:rStyle w:val="CommentReference"/>
        </w:rPr>
        <w:annotationRef/>
      </w:r>
      <w:r>
        <w:rPr>
          <w:caps/>
        </w:rPr>
        <w:t xml:space="preserve">Develop a data form for the </w:t>
      </w:r>
      <w:proofErr w:type="gramStart"/>
      <w:r>
        <w:rPr>
          <w:caps/>
        </w:rPr>
        <w:t>Appendix .</w:t>
      </w:r>
      <w:proofErr w:type="gramEnd"/>
      <w:r>
        <w:rPr>
          <w:caps/>
        </w:rPr>
        <w:t xml:space="preserve"> Then you don’t need to include the following in the body of the proposal. </w:t>
      </w:r>
    </w:p>
  </w:comment>
  <w:comment w:id="199" w:author="Patrick Linehan" w:date="2015-02-04T20:48:00Z" w:initials="PL">
    <w:p w14:paraId="79088A91" w14:textId="4485E528" w:rsidR="006E04EB" w:rsidRDefault="006E04EB">
      <w:pPr>
        <w:pStyle w:val="CommentText"/>
      </w:pPr>
      <w:r>
        <w:rPr>
          <w:rStyle w:val="CommentReference"/>
        </w:rPr>
        <w:annotationRef/>
      </w:r>
      <w:r>
        <w:t xml:space="preserve">To do: review choice of outcome of interest and try to define patient oriented outcomes, is change in VAS really patient oriented? Probably less important than patient perceived improvement </w:t>
      </w:r>
      <w:r w:rsidRPr="00C2305E">
        <w:t>{Ducharme</w:t>
      </w:r>
      <w:proofErr w:type="gramStart"/>
      <w:r w:rsidRPr="00C2305E">
        <w:t>:2013bp</w:t>
      </w:r>
      <w:proofErr w:type="gramEnd"/>
      <w:r w:rsidRPr="00C2305E">
        <w:t>}</w:t>
      </w:r>
    </w:p>
  </w:comment>
  <w:comment w:id="202" w:author="Patrick Linehan" w:date="2015-02-04T20:50:00Z" w:initials="PL">
    <w:p w14:paraId="247216A8" w14:textId="7C2B428A" w:rsidR="006E04EB" w:rsidRDefault="006E04EB">
      <w:pPr>
        <w:pStyle w:val="CommentText"/>
      </w:pPr>
      <w:r>
        <w:rPr>
          <w:rStyle w:val="CommentReference"/>
        </w:rPr>
        <w:annotationRef/>
      </w:r>
      <w:r>
        <w:t>Important outcomes n v rescue pain</w:t>
      </w:r>
    </w:p>
  </w:comment>
  <w:comment w:id="208" w:author="Carroll, Linda" w:date="2015-02-04T21:12:00Z" w:initials="LC">
    <w:p w14:paraId="55D243E6" w14:textId="77777777" w:rsidR="006E04EB" w:rsidRDefault="006E04EB">
      <w:pPr>
        <w:pStyle w:val="CommentText"/>
      </w:pPr>
      <w:r>
        <w:rPr>
          <w:rStyle w:val="CommentReference"/>
        </w:rPr>
        <w:annotationRef/>
      </w:r>
      <w:bookmarkStart w:id="209" w:name="OLE_LINK5"/>
      <w:bookmarkStart w:id="210" w:name="OLE_LINK6"/>
      <w:r>
        <w:t xml:space="preserve">Each relevant article will be critically </w:t>
      </w:r>
      <w:proofErr w:type="gramStart"/>
      <w:r>
        <w:t>appraised  by</w:t>
      </w:r>
      <w:proofErr w:type="gramEnd"/>
      <w:r>
        <w:t xml:space="preserve"> two reviewers, independently. Disagreements will be resolved through </w:t>
      </w:r>
      <w:proofErr w:type="spellStart"/>
      <w:r>
        <w:t>concensus</w:t>
      </w:r>
      <w:proofErr w:type="spellEnd"/>
      <w:r>
        <w:t>, and where this is not possible, a third reviewer will be consulted.</w:t>
      </w:r>
      <w:bookmarkEnd w:id="209"/>
      <w:bookmarkEnd w:id="210"/>
      <w:r>
        <w:t xml:space="preserve"> </w:t>
      </w:r>
    </w:p>
  </w:comment>
  <w:comment w:id="212" w:author="Patrick Linehan" w:date="2015-02-04T21:13:00Z" w:initials="PL">
    <w:p w14:paraId="0247F4C0" w14:textId="2DCF5F19" w:rsidR="006E04EB" w:rsidRDefault="006E04EB">
      <w:pPr>
        <w:pStyle w:val="CommentText"/>
      </w:pPr>
      <w:r>
        <w:rPr>
          <w:rStyle w:val="CommentReference"/>
        </w:rPr>
        <w:annotationRef/>
      </w:r>
      <w:r>
        <w:t>I really need to go into more detail about the patient oriented outcomes.</w:t>
      </w:r>
    </w:p>
  </w:comment>
  <w:comment w:id="213" w:author="Carroll, Linda" w:date="2014-12-15T12:00:00Z" w:initials="LC">
    <w:p w14:paraId="7E83B581" w14:textId="77777777" w:rsidR="006E04EB" w:rsidRDefault="006E04EB">
      <w:pPr>
        <w:pStyle w:val="CommentText"/>
      </w:pPr>
      <w:r>
        <w:rPr>
          <w:rStyle w:val="CommentReference"/>
        </w:rPr>
        <w:annotationRef/>
      </w:r>
      <w:r>
        <w:t xml:space="preserve">Can you put the rest of this proposal into paragraph style? </w:t>
      </w:r>
    </w:p>
  </w:comment>
  <w:comment w:id="214" w:author="Carroll, Linda" w:date="2014-12-12T12:07:00Z" w:initials="LC">
    <w:p w14:paraId="1DD705BC" w14:textId="77777777" w:rsidR="006E04EB" w:rsidRDefault="006E04EB">
      <w:pPr>
        <w:pStyle w:val="CommentText"/>
      </w:pPr>
      <w:r>
        <w:rPr>
          <w:rStyle w:val="CommentReference"/>
        </w:rPr>
        <w:annotationRef/>
      </w:r>
      <w:r>
        <w:t>Need to describe what GRADE says.</w:t>
      </w:r>
    </w:p>
  </w:comment>
  <w:comment w:id="215" w:author="Patrick Linehan" w:date="2015-02-04T21:11:00Z" w:initials="PL">
    <w:p w14:paraId="31465D78" w14:textId="55C9C765" w:rsidR="006E04EB" w:rsidRDefault="006E04EB">
      <w:pPr>
        <w:pStyle w:val="CommentText"/>
      </w:pPr>
      <w:r>
        <w:rPr>
          <w:rStyle w:val="CommentReference"/>
        </w:rPr>
        <w:annotationRef/>
      </w:r>
      <w:r>
        <w:t>Yes, I need to spend a couple of days going over GRADE in Depth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E18B7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1D3"/>
    <w:rsid w:val="00006D14"/>
    <w:rsid w:val="000C336E"/>
    <w:rsid w:val="001C2E7D"/>
    <w:rsid w:val="00262FA7"/>
    <w:rsid w:val="002862D4"/>
    <w:rsid w:val="00326310"/>
    <w:rsid w:val="003C799F"/>
    <w:rsid w:val="00423CE0"/>
    <w:rsid w:val="004A0B65"/>
    <w:rsid w:val="004A2543"/>
    <w:rsid w:val="00524ABB"/>
    <w:rsid w:val="0054586E"/>
    <w:rsid w:val="00554114"/>
    <w:rsid w:val="00593C3A"/>
    <w:rsid w:val="005A3913"/>
    <w:rsid w:val="005D1B10"/>
    <w:rsid w:val="00603FA5"/>
    <w:rsid w:val="006E04EB"/>
    <w:rsid w:val="006E5E4D"/>
    <w:rsid w:val="007415DA"/>
    <w:rsid w:val="00752F98"/>
    <w:rsid w:val="007B2255"/>
    <w:rsid w:val="007D419C"/>
    <w:rsid w:val="007F0713"/>
    <w:rsid w:val="0086277D"/>
    <w:rsid w:val="008A55E8"/>
    <w:rsid w:val="00923C3B"/>
    <w:rsid w:val="00AB3218"/>
    <w:rsid w:val="00B2066C"/>
    <w:rsid w:val="00B51421"/>
    <w:rsid w:val="00BC1083"/>
    <w:rsid w:val="00C2305E"/>
    <w:rsid w:val="00C461D3"/>
    <w:rsid w:val="00E14ADC"/>
    <w:rsid w:val="00E96723"/>
    <w:rsid w:val="00EC74DE"/>
    <w:rsid w:val="00F84A93"/>
    <w:rsid w:val="00FA059F"/>
    <w:rsid w:val="00FF0C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EB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C461D3"/>
    <w:rPr>
      <w:sz w:val="16"/>
      <w:szCs w:val="16"/>
    </w:rPr>
  </w:style>
  <w:style w:type="paragraph" w:styleId="CommentText">
    <w:name w:val="annotation text"/>
    <w:basedOn w:val="Normal"/>
    <w:link w:val="CommentTextChar"/>
    <w:uiPriority w:val="99"/>
    <w:semiHidden/>
    <w:unhideWhenUsed/>
    <w:rsid w:val="00C461D3"/>
    <w:rPr>
      <w:sz w:val="20"/>
    </w:rPr>
  </w:style>
  <w:style w:type="character" w:customStyle="1" w:styleId="CommentTextChar">
    <w:name w:val="Comment Text Char"/>
    <w:link w:val="CommentText"/>
    <w:uiPriority w:val="99"/>
    <w:semiHidden/>
    <w:rsid w:val="00C461D3"/>
    <w:rPr>
      <w:lang w:val="en-US"/>
    </w:rPr>
  </w:style>
  <w:style w:type="paragraph" w:styleId="CommentSubject">
    <w:name w:val="annotation subject"/>
    <w:basedOn w:val="CommentText"/>
    <w:next w:val="CommentText"/>
    <w:link w:val="CommentSubjectChar"/>
    <w:uiPriority w:val="99"/>
    <w:semiHidden/>
    <w:unhideWhenUsed/>
    <w:rsid w:val="00C461D3"/>
    <w:rPr>
      <w:b/>
      <w:bCs/>
    </w:rPr>
  </w:style>
  <w:style w:type="character" w:customStyle="1" w:styleId="CommentSubjectChar">
    <w:name w:val="Comment Subject Char"/>
    <w:link w:val="CommentSubject"/>
    <w:uiPriority w:val="99"/>
    <w:semiHidden/>
    <w:rsid w:val="00C461D3"/>
    <w:rPr>
      <w:b/>
      <w:bCs/>
      <w:lang w:val="en-US"/>
    </w:rPr>
  </w:style>
  <w:style w:type="paragraph" w:styleId="BalloonText">
    <w:name w:val="Balloon Text"/>
    <w:basedOn w:val="Normal"/>
    <w:link w:val="BalloonTextChar"/>
    <w:uiPriority w:val="99"/>
    <w:semiHidden/>
    <w:unhideWhenUsed/>
    <w:rsid w:val="00C461D3"/>
    <w:rPr>
      <w:rFonts w:ascii="Tahoma" w:hAnsi="Tahoma" w:cs="Tahoma"/>
      <w:sz w:val="16"/>
      <w:szCs w:val="16"/>
    </w:rPr>
  </w:style>
  <w:style w:type="character" w:customStyle="1" w:styleId="BalloonTextChar">
    <w:name w:val="Balloon Text Char"/>
    <w:link w:val="BalloonText"/>
    <w:uiPriority w:val="99"/>
    <w:semiHidden/>
    <w:rsid w:val="00C461D3"/>
    <w:rPr>
      <w:rFonts w:ascii="Tahoma" w:hAnsi="Tahoma" w:cs="Tahoma"/>
      <w:sz w:val="16"/>
      <w:szCs w:val="16"/>
      <w:lang w:val="en-US"/>
    </w:rPr>
  </w:style>
  <w:style w:type="paragraph" w:styleId="Revision">
    <w:name w:val="Revision"/>
    <w:hidden/>
    <w:uiPriority w:val="71"/>
    <w:rsid w:val="000C336E"/>
    <w:rPr>
      <w:sz w:val="24"/>
      <w:lang w:val="en-US" w:eastAsia="en-CA"/>
    </w:rPr>
  </w:style>
  <w:style w:type="character" w:styleId="Strong">
    <w:name w:val="Strong"/>
    <w:basedOn w:val="DefaultParagraphFont"/>
    <w:uiPriority w:val="22"/>
    <w:qFormat/>
    <w:rsid w:val="008A55E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C461D3"/>
    <w:rPr>
      <w:sz w:val="16"/>
      <w:szCs w:val="16"/>
    </w:rPr>
  </w:style>
  <w:style w:type="paragraph" w:styleId="CommentText">
    <w:name w:val="annotation text"/>
    <w:basedOn w:val="Normal"/>
    <w:link w:val="CommentTextChar"/>
    <w:uiPriority w:val="99"/>
    <w:semiHidden/>
    <w:unhideWhenUsed/>
    <w:rsid w:val="00C461D3"/>
    <w:rPr>
      <w:sz w:val="20"/>
    </w:rPr>
  </w:style>
  <w:style w:type="character" w:customStyle="1" w:styleId="CommentTextChar">
    <w:name w:val="Comment Text Char"/>
    <w:link w:val="CommentText"/>
    <w:uiPriority w:val="99"/>
    <w:semiHidden/>
    <w:rsid w:val="00C461D3"/>
    <w:rPr>
      <w:lang w:val="en-US"/>
    </w:rPr>
  </w:style>
  <w:style w:type="paragraph" w:styleId="CommentSubject">
    <w:name w:val="annotation subject"/>
    <w:basedOn w:val="CommentText"/>
    <w:next w:val="CommentText"/>
    <w:link w:val="CommentSubjectChar"/>
    <w:uiPriority w:val="99"/>
    <w:semiHidden/>
    <w:unhideWhenUsed/>
    <w:rsid w:val="00C461D3"/>
    <w:rPr>
      <w:b/>
      <w:bCs/>
    </w:rPr>
  </w:style>
  <w:style w:type="character" w:customStyle="1" w:styleId="CommentSubjectChar">
    <w:name w:val="Comment Subject Char"/>
    <w:link w:val="CommentSubject"/>
    <w:uiPriority w:val="99"/>
    <w:semiHidden/>
    <w:rsid w:val="00C461D3"/>
    <w:rPr>
      <w:b/>
      <w:bCs/>
      <w:lang w:val="en-US"/>
    </w:rPr>
  </w:style>
  <w:style w:type="paragraph" w:styleId="BalloonText">
    <w:name w:val="Balloon Text"/>
    <w:basedOn w:val="Normal"/>
    <w:link w:val="BalloonTextChar"/>
    <w:uiPriority w:val="99"/>
    <w:semiHidden/>
    <w:unhideWhenUsed/>
    <w:rsid w:val="00C461D3"/>
    <w:rPr>
      <w:rFonts w:ascii="Tahoma" w:hAnsi="Tahoma" w:cs="Tahoma"/>
      <w:sz w:val="16"/>
      <w:szCs w:val="16"/>
    </w:rPr>
  </w:style>
  <w:style w:type="character" w:customStyle="1" w:styleId="BalloonTextChar">
    <w:name w:val="Balloon Text Char"/>
    <w:link w:val="BalloonText"/>
    <w:uiPriority w:val="99"/>
    <w:semiHidden/>
    <w:rsid w:val="00C461D3"/>
    <w:rPr>
      <w:rFonts w:ascii="Tahoma" w:hAnsi="Tahoma" w:cs="Tahoma"/>
      <w:sz w:val="16"/>
      <w:szCs w:val="16"/>
      <w:lang w:val="en-US"/>
    </w:rPr>
  </w:style>
  <w:style w:type="paragraph" w:styleId="Revision">
    <w:name w:val="Revision"/>
    <w:hidden/>
    <w:uiPriority w:val="71"/>
    <w:rsid w:val="000C336E"/>
    <w:rPr>
      <w:sz w:val="24"/>
      <w:lang w:val="en-US" w:eastAsia="en-CA"/>
    </w:rPr>
  </w:style>
  <w:style w:type="character" w:styleId="Strong">
    <w:name w:val="Strong"/>
    <w:basedOn w:val="DefaultParagraphFont"/>
    <w:uiPriority w:val="22"/>
    <w:qFormat/>
    <w:rsid w:val="008A55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11823-62DD-7C44-A84D-6C09CC524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2566</Words>
  <Characters>14630</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17162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Linda</dc:creator>
  <cp:keywords/>
  <cp:lastModifiedBy>Patrick Linehan</cp:lastModifiedBy>
  <cp:revision>2</cp:revision>
  <dcterms:created xsi:type="dcterms:W3CDTF">2015-02-05T17:51:00Z</dcterms:created>
  <dcterms:modified xsi:type="dcterms:W3CDTF">2015-02-05T17:51:00Z</dcterms:modified>
</cp:coreProperties>
</file>